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4F7B" w14:textId="77777777" w:rsidR="00F4051E" w:rsidRDefault="00C87652">
      <w:pPr>
        <w:pStyle w:val="Sous-titre"/>
        <w:spacing w:after="0"/>
      </w:pPr>
      <w:r>
        <w:rPr>
          <w:sz w:val="72"/>
          <w:szCs w:val="40"/>
        </w:rPr>
        <w:t>PROJET</w:t>
      </w:r>
    </w:p>
    <w:p w14:paraId="094DF0A9" w14:textId="27D529BB" w:rsidR="00F4051E" w:rsidRDefault="00B82EE5">
      <w:pPr>
        <w:pStyle w:val="Sous-titre"/>
        <w:spacing w:before="0"/>
      </w:pPr>
      <w:r>
        <w:rPr>
          <w:sz w:val="72"/>
          <w:szCs w:val="40"/>
        </w:rPr>
        <w:t>22-9912-ED</w:t>
      </w:r>
      <w:r w:rsidR="00C87652">
        <w:rPr>
          <w:sz w:val="72"/>
          <w:szCs w:val="40"/>
        </w:rPr>
        <w:t>-</w:t>
      </w:r>
      <w:r w:rsidR="00AD670C">
        <w:rPr>
          <w:sz w:val="72"/>
          <w:szCs w:val="40"/>
        </w:rPr>
        <w:t>001</w:t>
      </w:r>
      <w:r w:rsidR="00D278F1">
        <w:rPr>
          <w:sz w:val="72"/>
          <w:szCs w:val="40"/>
        </w:rPr>
        <w:t>8</w:t>
      </w:r>
      <w:r w:rsidR="00AD670C">
        <w:rPr>
          <w:sz w:val="72"/>
          <w:szCs w:val="40"/>
        </w:rPr>
        <w:t xml:space="preserve"> </w:t>
      </w:r>
      <w:r w:rsidR="00C87652">
        <w:rPr>
          <w:sz w:val="72"/>
          <w:szCs w:val="40"/>
        </w:rPr>
        <w:fldChar w:fldCharType="begin"/>
      </w:r>
      <w:r w:rsidR="00C87652">
        <w:rPr>
          <w:sz w:val="72"/>
          <w:szCs w:val="40"/>
        </w:rPr>
        <w:instrText>DOCPROPERTY "Projet"</w:instrText>
      </w:r>
      <w:r w:rsidR="00C87652">
        <w:rPr>
          <w:sz w:val="72"/>
          <w:szCs w:val="40"/>
        </w:rPr>
        <w:fldChar w:fldCharType="separate"/>
      </w:r>
      <w:r w:rsidR="006067FA">
        <w:rPr>
          <w:sz w:val="72"/>
          <w:szCs w:val="40"/>
        </w:rPr>
        <w:t>Caméra_Thermique</w:t>
      </w:r>
      <w:r w:rsidR="00C87652">
        <w:rPr>
          <w:sz w:val="72"/>
          <w:szCs w:val="40"/>
        </w:rPr>
        <w:fldChar w:fldCharType="end"/>
      </w:r>
    </w:p>
    <w:p w14:paraId="0E16481B" w14:textId="786B8F52" w:rsidR="00F4051E" w:rsidRDefault="00C87652">
      <w:pPr>
        <w:pStyle w:val="Titre"/>
      </w:pPr>
      <w:r>
        <w:fldChar w:fldCharType="begin"/>
      </w:r>
      <w:r>
        <w:instrText>TITLE</w:instrText>
      </w:r>
      <w:r>
        <w:fldChar w:fldCharType="separate"/>
      </w:r>
      <w:r w:rsidR="00FB5923">
        <w:t>Document de test</w:t>
      </w:r>
      <w:r w:rsidR="00DC0BAD">
        <w:t>s</w:t>
      </w:r>
      <w:r w:rsidR="00FB5923">
        <w:t xml:space="preserve"> </w:t>
      </w:r>
      <w:r w:rsidR="00DC0BAD">
        <w:t>unitaires et d'intégration</w:t>
      </w:r>
      <w:r w:rsidR="00347D09">
        <w:t xml:space="preserve"> </w:t>
      </w:r>
      <w:r>
        <w:fldChar w:fldCharType="end"/>
      </w:r>
      <w:r w:rsidR="008A2C52">
        <w:t>rempli</w:t>
      </w:r>
    </w:p>
    <w:p w14:paraId="07D8FCF1" w14:textId="6BDF6956" w:rsidR="00F4051E" w:rsidRDefault="00C87652">
      <w:pPr>
        <w:pStyle w:val="TitreRevision"/>
      </w:pPr>
      <w:r>
        <w:rPr>
          <w:lang w:val="fr-FR"/>
        </w:rPr>
        <w:t xml:space="preserve">Référence : </w:t>
      </w:r>
      <w:r w:rsidR="00B82EE5">
        <w:rPr>
          <w:lang w:val="fr-FR"/>
        </w:rPr>
        <w:t>22-9912-ED</w:t>
      </w:r>
    </w:p>
    <w:p w14:paraId="2A6C67D1" w14:textId="77777777" w:rsidR="00F4051E" w:rsidRDefault="00F4051E">
      <w:pPr>
        <w:pStyle w:val="TitreRevision"/>
        <w:rPr>
          <w:lang w:val="fr-FR"/>
        </w:rPr>
      </w:pPr>
    </w:p>
    <w:p w14:paraId="1BD79498" w14:textId="61654526" w:rsidR="00F4051E" w:rsidRDefault="00C87652">
      <w:pPr>
        <w:pStyle w:val="TitreRevision"/>
      </w:pPr>
      <w:r>
        <w:rPr>
          <w:sz w:val="28"/>
          <w:szCs w:val="44"/>
          <w:lang w:val="fr-FR"/>
        </w:rPr>
        <w:t>VERSION :</w:t>
      </w:r>
      <w:r w:rsidR="00305E1C">
        <w:rPr>
          <w:sz w:val="28"/>
          <w:szCs w:val="44"/>
        </w:rPr>
        <w:t xml:space="preserve"> </w:t>
      </w:r>
      <w:r w:rsidR="001F3742">
        <w:rPr>
          <w:sz w:val="28"/>
          <w:szCs w:val="44"/>
        </w:rPr>
        <w:t>0</w:t>
      </w:r>
      <w:r w:rsidR="008A2C52">
        <w:rPr>
          <w:sz w:val="28"/>
          <w:szCs w:val="44"/>
        </w:rPr>
        <w:t>1</w:t>
      </w:r>
    </w:p>
    <w:p w14:paraId="386C52A0" w14:textId="77777777" w:rsidR="00F4051E" w:rsidRDefault="00F4051E"/>
    <w:p w14:paraId="2EAAA1F0" w14:textId="77777777" w:rsidR="00F4051E" w:rsidRDefault="00C87652">
      <w:pPr>
        <w:rPr>
          <w:b/>
          <w:sz w:val="28"/>
          <w:szCs w:val="28"/>
        </w:rPr>
      </w:pPr>
      <w:r>
        <w:br w:type="page"/>
      </w:r>
    </w:p>
    <w:p w14:paraId="6313378C" w14:textId="77777777" w:rsidR="00F4051E" w:rsidRDefault="00C87652">
      <w:pPr>
        <w:pStyle w:val="Titre1"/>
        <w:numPr>
          <w:ilvl w:val="0"/>
          <w:numId w:val="0"/>
        </w:numPr>
        <w:ind w:left="432" w:hanging="432"/>
      </w:pPr>
      <w:bookmarkStart w:id="0" w:name="_Toc3467826"/>
      <w:bookmarkStart w:id="1" w:name="_Toc121312271"/>
      <w:bookmarkStart w:id="2" w:name="_Toc145471391"/>
      <w:bookmarkStart w:id="3" w:name="_Toc111040326"/>
      <w:r>
        <w:lastRenderedPageBreak/>
        <w:t>Historique des Révisions</w:t>
      </w:r>
      <w:bookmarkEnd w:id="0"/>
      <w:bookmarkEnd w:id="1"/>
      <w:bookmarkEnd w:id="2"/>
      <w:bookmarkEnd w:id="3"/>
    </w:p>
    <w:tbl>
      <w:tblPr>
        <w:tblW w:w="9648" w:type="dxa"/>
        <w:tblInd w:w="-3" w:type="dxa"/>
        <w:tblCellMar>
          <w:top w:w="55" w:type="dxa"/>
          <w:left w:w="55" w:type="dxa"/>
          <w:bottom w:w="55" w:type="dxa"/>
          <w:right w:w="55" w:type="dxa"/>
        </w:tblCellMar>
        <w:tblLook w:val="04A0" w:firstRow="1" w:lastRow="0" w:firstColumn="1" w:lastColumn="0" w:noHBand="0" w:noVBand="1"/>
      </w:tblPr>
      <w:tblGrid>
        <w:gridCol w:w="986"/>
        <w:gridCol w:w="1282"/>
        <w:gridCol w:w="5612"/>
        <w:gridCol w:w="1768"/>
      </w:tblGrid>
      <w:tr w:rsidR="00F4051E" w14:paraId="29BA65D5" w14:textId="77777777" w:rsidTr="004A021F">
        <w:trPr>
          <w:cantSplit/>
          <w:tblHeader/>
        </w:trPr>
        <w:tc>
          <w:tcPr>
            <w:tcW w:w="986" w:type="dxa"/>
            <w:tcBorders>
              <w:top w:val="single" w:sz="2" w:space="0" w:color="000000"/>
              <w:left w:val="single" w:sz="2" w:space="0" w:color="000000"/>
              <w:bottom w:val="single" w:sz="2" w:space="0" w:color="000000"/>
              <w:right w:val="single" w:sz="2" w:space="0" w:color="000000"/>
            </w:tcBorders>
            <w:shd w:val="clear" w:color="auto" w:fill="1F497D"/>
          </w:tcPr>
          <w:p w14:paraId="7346DB02" w14:textId="77777777" w:rsidR="00F4051E" w:rsidRDefault="00C87652">
            <w:pPr>
              <w:pStyle w:val="Titredetableau"/>
            </w:pPr>
            <w:r>
              <w:t xml:space="preserve">Version </w:t>
            </w:r>
          </w:p>
        </w:tc>
        <w:tc>
          <w:tcPr>
            <w:tcW w:w="1282" w:type="dxa"/>
            <w:tcBorders>
              <w:top w:val="single" w:sz="2" w:space="0" w:color="000000"/>
              <w:left w:val="single" w:sz="2" w:space="0" w:color="000000"/>
              <w:bottom w:val="single" w:sz="2" w:space="0" w:color="000000"/>
              <w:right w:val="single" w:sz="2" w:space="0" w:color="000000"/>
            </w:tcBorders>
            <w:shd w:val="clear" w:color="auto" w:fill="1F497D"/>
          </w:tcPr>
          <w:p w14:paraId="004CE42D" w14:textId="77777777" w:rsidR="00F4051E" w:rsidRDefault="00C87652">
            <w:pPr>
              <w:pStyle w:val="Titredetableau"/>
            </w:pPr>
            <w:r>
              <w:t>Date</w:t>
            </w:r>
          </w:p>
        </w:tc>
        <w:tc>
          <w:tcPr>
            <w:tcW w:w="5612" w:type="dxa"/>
            <w:tcBorders>
              <w:top w:val="single" w:sz="2" w:space="0" w:color="000000"/>
              <w:left w:val="single" w:sz="2" w:space="0" w:color="000000"/>
              <w:bottom w:val="single" w:sz="2" w:space="0" w:color="000000"/>
              <w:right w:val="single" w:sz="2" w:space="0" w:color="000000"/>
            </w:tcBorders>
            <w:shd w:val="clear" w:color="auto" w:fill="1F497D"/>
          </w:tcPr>
          <w:p w14:paraId="20DA3CFC" w14:textId="77777777" w:rsidR="00F4051E" w:rsidRDefault="00C87652">
            <w:pPr>
              <w:pStyle w:val="Titredetableau"/>
            </w:pPr>
            <w:r>
              <w:t>Description</w:t>
            </w:r>
          </w:p>
        </w:tc>
        <w:tc>
          <w:tcPr>
            <w:tcW w:w="1768" w:type="dxa"/>
            <w:tcBorders>
              <w:top w:val="single" w:sz="2" w:space="0" w:color="000000"/>
              <w:left w:val="single" w:sz="2" w:space="0" w:color="000000"/>
              <w:bottom w:val="single" w:sz="2" w:space="0" w:color="000000"/>
              <w:right w:val="single" w:sz="2" w:space="0" w:color="000000"/>
            </w:tcBorders>
            <w:shd w:val="clear" w:color="auto" w:fill="1F497D"/>
          </w:tcPr>
          <w:p w14:paraId="6F625095" w14:textId="77777777" w:rsidR="00F4051E" w:rsidRDefault="00C87652">
            <w:pPr>
              <w:pStyle w:val="Titredetableau"/>
            </w:pPr>
            <w:r>
              <w:t>Auteurs</w:t>
            </w:r>
          </w:p>
        </w:tc>
      </w:tr>
      <w:tr w:rsidR="00D42142" w14:paraId="3658A86A" w14:textId="77777777" w:rsidTr="00D42142">
        <w:trPr>
          <w:cantSplit/>
          <w:trHeight w:val="624"/>
        </w:trPr>
        <w:tc>
          <w:tcPr>
            <w:tcW w:w="986" w:type="dxa"/>
            <w:tcBorders>
              <w:top w:val="single" w:sz="2" w:space="0" w:color="000000"/>
              <w:left w:val="single" w:sz="6" w:space="0" w:color="000000"/>
              <w:bottom w:val="single" w:sz="2" w:space="0" w:color="000000"/>
            </w:tcBorders>
            <w:shd w:val="clear" w:color="auto" w:fill="auto"/>
            <w:vAlign w:val="center"/>
          </w:tcPr>
          <w:p w14:paraId="4A30A4B1" w14:textId="6F9455D3" w:rsidR="00D42142" w:rsidRDefault="00D42142">
            <w:pPr>
              <w:jc w:val="center"/>
            </w:pPr>
            <w:r>
              <w:t>V</w:t>
            </w:r>
            <w:r w:rsidR="008A2C52">
              <w:t>1</w:t>
            </w:r>
          </w:p>
        </w:tc>
        <w:tc>
          <w:tcPr>
            <w:tcW w:w="1282" w:type="dxa"/>
            <w:tcBorders>
              <w:top w:val="single" w:sz="2" w:space="0" w:color="000000"/>
              <w:left w:val="single" w:sz="6" w:space="0" w:color="000000"/>
              <w:bottom w:val="single" w:sz="2" w:space="0" w:color="000000"/>
            </w:tcBorders>
            <w:shd w:val="clear" w:color="auto" w:fill="auto"/>
            <w:vAlign w:val="center"/>
          </w:tcPr>
          <w:p w14:paraId="472AF723" w14:textId="7998394F" w:rsidR="00D42142" w:rsidRDefault="00D42142">
            <w:pPr>
              <w:jc w:val="center"/>
            </w:pPr>
            <w:r>
              <w:t>10/08/2022</w:t>
            </w:r>
          </w:p>
        </w:tc>
        <w:tc>
          <w:tcPr>
            <w:tcW w:w="5612" w:type="dxa"/>
            <w:tcBorders>
              <w:top w:val="single" w:sz="2" w:space="0" w:color="000000"/>
              <w:left w:val="single" w:sz="6" w:space="0" w:color="000000"/>
              <w:bottom w:val="single" w:sz="2" w:space="0" w:color="000000"/>
            </w:tcBorders>
            <w:shd w:val="clear" w:color="auto" w:fill="auto"/>
            <w:vAlign w:val="center"/>
          </w:tcPr>
          <w:p w14:paraId="5657D593" w14:textId="0DC6C208" w:rsidR="00D42142" w:rsidRDefault="00335C75">
            <w:pPr>
              <w:pStyle w:val="Paragraphedeliste"/>
              <w:ind w:left="360"/>
              <w:jc w:val="center"/>
            </w:pPr>
            <w:r>
              <w:t xml:space="preserve">Reports des résultats de test </w:t>
            </w:r>
          </w:p>
        </w:tc>
        <w:tc>
          <w:tcPr>
            <w:tcW w:w="1768" w:type="dxa"/>
            <w:tcBorders>
              <w:top w:val="single" w:sz="2" w:space="0" w:color="000000"/>
              <w:left w:val="single" w:sz="6" w:space="0" w:color="000000"/>
              <w:bottom w:val="single" w:sz="2" w:space="0" w:color="000000"/>
              <w:right w:val="single" w:sz="6" w:space="0" w:color="000000"/>
            </w:tcBorders>
            <w:shd w:val="clear" w:color="auto" w:fill="auto"/>
            <w:vAlign w:val="center"/>
          </w:tcPr>
          <w:p w14:paraId="0DC78884" w14:textId="77777777" w:rsidR="00D42142" w:rsidRDefault="00335C75" w:rsidP="00D91E9D">
            <w:pPr>
              <w:jc w:val="center"/>
            </w:pPr>
            <w:r>
              <w:t>Antoine Da Costa</w:t>
            </w:r>
          </w:p>
          <w:p w14:paraId="02A95CC5" w14:textId="47864BF4" w:rsidR="00D278F1" w:rsidRDefault="00D278F1" w:rsidP="00D91E9D">
            <w:pPr>
              <w:jc w:val="center"/>
            </w:pPr>
            <w:r>
              <w:t>Alexandra Hulot</w:t>
            </w:r>
          </w:p>
        </w:tc>
      </w:tr>
    </w:tbl>
    <w:p w14:paraId="11D009BE" w14:textId="77777777" w:rsidR="00F4051E" w:rsidRDefault="00C87652">
      <w:pPr>
        <w:pStyle w:val="Titre1"/>
        <w:numPr>
          <w:ilvl w:val="0"/>
          <w:numId w:val="0"/>
        </w:numPr>
        <w:ind w:left="432"/>
      </w:pPr>
      <w:bookmarkStart w:id="4" w:name="_Toc111040327"/>
      <w:r>
        <w:t>Contrôles</w:t>
      </w:r>
      <w:bookmarkEnd w:id="4"/>
    </w:p>
    <w:tbl>
      <w:tblPr>
        <w:tblW w:w="9637" w:type="dxa"/>
        <w:tblInd w:w="55" w:type="dxa"/>
        <w:tblCellMar>
          <w:top w:w="55" w:type="dxa"/>
          <w:left w:w="55" w:type="dxa"/>
          <w:bottom w:w="55" w:type="dxa"/>
          <w:right w:w="55" w:type="dxa"/>
        </w:tblCellMar>
        <w:tblLook w:val="04A0" w:firstRow="1" w:lastRow="0" w:firstColumn="1" w:lastColumn="0" w:noHBand="0" w:noVBand="1"/>
      </w:tblPr>
      <w:tblGrid>
        <w:gridCol w:w="4818"/>
        <w:gridCol w:w="4819"/>
      </w:tblGrid>
      <w:tr w:rsidR="00F4051E" w14:paraId="1ED84C22" w14:textId="77777777">
        <w:trPr>
          <w:cantSplit/>
          <w:tblHeader/>
        </w:trPr>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751284E7" w14:textId="77777777" w:rsidR="00F4051E" w:rsidRDefault="00C87652">
            <w:pPr>
              <w:pStyle w:val="Titredetableau"/>
            </w:pPr>
            <w:r>
              <w:t>Auteurs</w:t>
            </w:r>
          </w:p>
        </w:tc>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62818BAD" w14:textId="77777777" w:rsidR="00F4051E" w:rsidRDefault="00C87652">
            <w:pPr>
              <w:pStyle w:val="Titredetableau"/>
            </w:pPr>
            <w:r>
              <w:t>Titre</w:t>
            </w:r>
          </w:p>
        </w:tc>
      </w:tr>
      <w:tr w:rsidR="00F4051E" w14:paraId="65142399" w14:textId="77777777">
        <w:trPr>
          <w:cantSplit/>
          <w:trHeight w:val="131"/>
        </w:trPr>
        <w:tc>
          <w:tcPr>
            <w:tcW w:w="4818" w:type="dxa"/>
            <w:tcBorders>
              <w:top w:val="single" w:sz="4" w:space="0" w:color="000000"/>
              <w:left w:val="single" w:sz="6" w:space="0" w:color="000000"/>
              <w:bottom w:val="single" w:sz="6" w:space="0" w:color="000000"/>
            </w:tcBorders>
            <w:shd w:val="clear" w:color="auto" w:fill="auto"/>
          </w:tcPr>
          <w:p w14:paraId="325E6112" w14:textId="77777777" w:rsidR="00F4051E" w:rsidRDefault="00B82EE5">
            <w:r>
              <w:t>Antoine Da Costa</w:t>
            </w:r>
          </w:p>
          <w:p w14:paraId="328B098D" w14:textId="102B6559" w:rsidR="00AA7F05" w:rsidRDefault="00AA7F05">
            <w:r>
              <w:t>Alexandra Hulot</w:t>
            </w:r>
          </w:p>
        </w:tc>
        <w:tc>
          <w:tcPr>
            <w:tcW w:w="4818" w:type="dxa"/>
            <w:tcBorders>
              <w:top w:val="single" w:sz="4" w:space="0" w:color="000000"/>
              <w:left w:val="single" w:sz="6" w:space="0" w:color="000000"/>
              <w:bottom w:val="single" w:sz="6" w:space="0" w:color="000000"/>
              <w:right w:val="single" w:sz="6" w:space="0" w:color="000000"/>
            </w:tcBorders>
            <w:shd w:val="clear" w:color="auto" w:fill="auto"/>
          </w:tcPr>
          <w:p w14:paraId="6B1860A6" w14:textId="77777777" w:rsidR="00F4051E" w:rsidRDefault="00C87652">
            <w:r>
              <w:t>Stagiaire carte</w:t>
            </w:r>
          </w:p>
          <w:p w14:paraId="3845B3EC" w14:textId="550EAEF0" w:rsidR="00AA7F05" w:rsidRDefault="00AA7F05">
            <w:r>
              <w:t>Stagiaire logiciel</w:t>
            </w:r>
          </w:p>
        </w:tc>
      </w:tr>
    </w:tbl>
    <w:p w14:paraId="50A68DA1" w14:textId="77777777" w:rsidR="00F4051E" w:rsidRDefault="00F4051E"/>
    <w:tbl>
      <w:tblPr>
        <w:tblW w:w="9637" w:type="dxa"/>
        <w:tblInd w:w="55" w:type="dxa"/>
        <w:tblCellMar>
          <w:top w:w="55" w:type="dxa"/>
          <w:left w:w="55" w:type="dxa"/>
          <w:bottom w:w="55" w:type="dxa"/>
          <w:right w:w="55" w:type="dxa"/>
        </w:tblCellMar>
        <w:tblLook w:val="04A0" w:firstRow="1" w:lastRow="0" w:firstColumn="1" w:lastColumn="0" w:noHBand="0" w:noVBand="1"/>
      </w:tblPr>
      <w:tblGrid>
        <w:gridCol w:w="4818"/>
        <w:gridCol w:w="4819"/>
      </w:tblGrid>
      <w:tr w:rsidR="00F4051E" w14:paraId="5CB9ACDF" w14:textId="77777777">
        <w:trPr>
          <w:cantSplit/>
          <w:tblHeader/>
        </w:trPr>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20944CA8" w14:textId="77777777" w:rsidR="00F4051E" w:rsidRDefault="00C87652">
            <w:pPr>
              <w:pStyle w:val="Titredetableau"/>
            </w:pPr>
            <w:r>
              <w:t>Revu par</w:t>
            </w:r>
          </w:p>
        </w:tc>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744D8379" w14:textId="77777777" w:rsidR="00F4051E" w:rsidRDefault="00C87652">
            <w:pPr>
              <w:pStyle w:val="Titredetableau"/>
            </w:pPr>
            <w:r>
              <w:t>Titre</w:t>
            </w:r>
          </w:p>
        </w:tc>
      </w:tr>
      <w:tr w:rsidR="00F4051E" w14:paraId="4FD9FD89" w14:textId="77777777">
        <w:trPr>
          <w:cantSplit/>
          <w:trHeight w:val="131"/>
        </w:trPr>
        <w:tc>
          <w:tcPr>
            <w:tcW w:w="4818" w:type="dxa"/>
            <w:tcBorders>
              <w:top w:val="single" w:sz="4" w:space="0" w:color="000000"/>
              <w:left w:val="single" w:sz="6" w:space="0" w:color="000000"/>
              <w:bottom w:val="single" w:sz="4" w:space="0" w:color="000000"/>
            </w:tcBorders>
            <w:shd w:val="clear" w:color="auto" w:fill="auto"/>
          </w:tcPr>
          <w:p w14:paraId="18A3EA0A" w14:textId="25E07A61" w:rsidR="00F4051E" w:rsidRDefault="00F4051E"/>
        </w:tc>
        <w:tc>
          <w:tcPr>
            <w:tcW w:w="4818" w:type="dxa"/>
            <w:tcBorders>
              <w:top w:val="single" w:sz="4" w:space="0" w:color="000000"/>
              <w:left w:val="single" w:sz="6" w:space="0" w:color="000000"/>
              <w:bottom w:val="single" w:sz="4" w:space="0" w:color="000000"/>
              <w:right w:val="single" w:sz="6" w:space="0" w:color="000000"/>
            </w:tcBorders>
            <w:shd w:val="clear" w:color="auto" w:fill="auto"/>
          </w:tcPr>
          <w:p w14:paraId="6DCF96D3" w14:textId="47E011D1" w:rsidR="00F4051E" w:rsidRDefault="00F4051E"/>
        </w:tc>
      </w:tr>
    </w:tbl>
    <w:p w14:paraId="78E050E6" w14:textId="77777777" w:rsidR="00F4051E" w:rsidRDefault="00F4051E">
      <w:pPr>
        <w:pStyle w:val="Liste"/>
        <w:spacing w:after="0"/>
      </w:pPr>
    </w:p>
    <w:tbl>
      <w:tblPr>
        <w:tblW w:w="9637" w:type="dxa"/>
        <w:tblInd w:w="55" w:type="dxa"/>
        <w:tblCellMar>
          <w:top w:w="55" w:type="dxa"/>
          <w:left w:w="55" w:type="dxa"/>
          <w:bottom w:w="55" w:type="dxa"/>
          <w:right w:w="55" w:type="dxa"/>
        </w:tblCellMar>
        <w:tblLook w:val="04A0" w:firstRow="1" w:lastRow="0" w:firstColumn="1" w:lastColumn="0" w:noHBand="0" w:noVBand="1"/>
      </w:tblPr>
      <w:tblGrid>
        <w:gridCol w:w="4818"/>
        <w:gridCol w:w="4819"/>
      </w:tblGrid>
      <w:tr w:rsidR="00F4051E" w14:paraId="507CA16C" w14:textId="77777777">
        <w:trPr>
          <w:cantSplit/>
          <w:tblHeader/>
        </w:trPr>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508C897B" w14:textId="77777777" w:rsidR="00F4051E" w:rsidRDefault="00C87652">
            <w:pPr>
              <w:pStyle w:val="Titredetableau"/>
            </w:pPr>
            <w:r>
              <w:t>Approuvé par</w:t>
            </w:r>
          </w:p>
        </w:tc>
        <w:tc>
          <w:tcPr>
            <w:tcW w:w="4818" w:type="dxa"/>
            <w:tcBorders>
              <w:top w:val="single" w:sz="2" w:space="0" w:color="000000"/>
              <w:left w:val="single" w:sz="2" w:space="0" w:color="000000"/>
              <w:bottom w:val="single" w:sz="2" w:space="0" w:color="000000"/>
              <w:right w:val="single" w:sz="2" w:space="0" w:color="000000"/>
            </w:tcBorders>
            <w:shd w:val="clear" w:color="auto" w:fill="1F497D"/>
          </w:tcPr>
          <w:p w14:paraId="3A830C53" w14:textId="77777777" w:rsidR="00F4051E" w:rsidRDefault="00C87652">
            <w:pPr>
              <w:pStyle w:val="Titredetableau"/>
            </w:pPr>
            <w:r>
              <w:t>Titre</w:t>
            </w:r>
          </w:p>
        </w:tc>
      </w:tr>
      <w:tr w:rsidR="00F4051E" w14:paraId="3975CD31" w14:textId="77777777">
        <w:trPr>
          <w:cantSplit/>
          <w:trHeight w:val="131"/>
        </w:trPr>
        <w:tc>
          <w:tcPr>
            <w:tcW w:w="4818" w:type="dxa"/>
            <w:tcBorders>
              <w:top w:val="single" w:sz="4" w:space="0" w:color="000000"/>
              <w:left w:val="single" w:sz="6" w:space="0" w:color="000000"/>
              <w:bottom w:val="single" w:sz="6" w:space="0" w:color="000000"/>
            </w:tcBorders>
            <w:shd w:val="clear" w:color="auto" w:fill="auto"/>
          </w:tcPr>
          <w:p w14:paraId="58497AD5" w14:textId="63B8C0DC" w:rsidR="00F4051E" w:rsidRDefault="00F4051E"/>
        </w:tc>
        <w:tc>
          <w:tcPr>
            <w:tcW w:w="4818" w:type="dxa"/>
            <w:tcBorders>
              <w:top w:val="single" w:sz="4" w:space="0" w:color="000000"/>
              <w:left w:val="single" w:sz="6" w:space="0" w:color="000000"/>
              <w:bottom w:val="single" w:sz="6" w:space="0" w:color="000000"/>
              <w:right w:val="single" w:sz="6" w:space="0" w:color="000000"/>
            </w:tcBorders>
            <w:shd w:val="clear" w:color="auto" w:fill="auto"/>
          </w:tcPr>
          <w:p w14:paraId="15FA2BFA" w14:textId="24BEEFB2" w:rsidR="00F4051E" w:rsidRDefault="00F4051E"/>
        </w:tc>
      </w:tr>
    </w:tbl>
    <w:p w14:paraId="774DB38E" w14:textId="77777777" w:rsidR="00F4051E" w:rsidRDefault="00F4051E">
      <w:pPr>
        <w:pStyle w:val="Liste"/>
        <w:spacing w:after="0"/>
      </w:pPr>
    </w:p>
    <w:p w14:paraId="7AEE37DB" w14:textId="77777777" w:rsidR="00F4051E" w:rsidRDefault="00F4051E"/>
    <w:p w14:paraId="4FF20142" w14:textId="77777777" w:rsidR="00F4051E" w:rsidRDefault="00C87652">
      <w:pPr>
        <w:pStyle w:val="Titre1"/>
        <w:numPr>
          <w:ilvl w:val="0"/>
          <w:numId w:val="0"/>
        </w:numPr>
        <w:ind w:left="432" w:hanging="432"/>
      </w:pPr>
      <w:bookmarkStart w:id="5" w:name="_Toc111040328"/>
      <w:r>
        <w:t>Table des Matières</w:t>
      </w:r>
      <w:bookmarkEnd w:id="5"/>
    </w:p>
    <w:sdt>
      <w:sdtPr>
        <w:id w:val="-40285104"/>
        <w:docPartObj>
          <w:docPartGallery w:val="Table of Contents"/>
          <w:docPartUnique/>
        </w:docPartObj>
      </w:sdtPr>
      <w:sdtEndPr/>
      <w:sdtContent>
        <w:p w14:paraId="1578B7AB" w14:textId="3162C43F" w:rsidR="00335C75" w:rsidRDefault="00C87652" w:rsidP="00335C75">
          <w:pPr>
            <w:pStyle w:val="TM1"/>
            <w:rPr>
              <w:rFonts w:eastAsiaTheme="minorEastAsia"/>
              <w:noProof/>
              <w:lang w:eastAsia="fr-FR"/>
            </w:rPr>
          </w:pPr>
          <w:r>
            <w:fldChar w:fldCharType="begin"/>
          </w:r>
          <w:r>
            <w:rPr>
              <w:rStyle w:val="IndexLink"/>
              <w:webHidden/>
            </w:rPr>
            <w:instrText>TOC \z \o "1-3" \u \h</w:instrText>
          </w:r>
          <w:r>
            <w:rPr>
              <w:rStyle w:val="IndexLink"/>
            </w:rPr>
            <w:fldChar w:fldCharType="separate"/>
          </w:r>
          <w:hyperlink w:anchor="_Toc111040326" w:history="1">
            <w:r w:rsidR="00335C75" w:rsidRPr="00E313D4">
              <w:rPr>
                <w:rStyle w:val="Lienhypertexte"/>
                <w:noProof/>
              </w:rPr>
              <w:t>Historique des Révisions</w:t>
            </w:r>
            <w:r w:rsidR="00335C75">
              <w:rPr>
                <w:noProof/>
                <w:webHidden/>
              </w:rPr>
              <w:tab/>
            </w:r>
            <w:r w:rsidR="00335C75">
              <w:rPr>
                <w:noProof/>
                <w:webHidden/>
              </w:rPr>
              <w:fldChar w:fldCharType="begin"/>
            </w:r>
            <w:r w:rsidR="00335C75">
              <w:rPr>
                <w:noProof/>
                <w:webHidden/>
              </w:rPr>
              <w:instrText xml:space="preserve"> PAGEREF _Toc111040326 \h </w:instrText>
            </w:r>
            <w:r w:rsidR="00335C75">
              <w:rPr>
                <w:noProof/>
                <w:webHidden/>
              </w:rPr>
            </w:r>
            <w:r w:rsidR="00335C75">
              <w:rPr>
                <w:noProof/>
                <w:webHidden/>
              </w:rPr>
              <w:fldChar w:fldCharType="separate"/>
            </w:r>
            <w:r w:rsidR="006E7AB7">
              <w:rPr>
                <w:noProof/>
                <w:webHidden/>
              </w:rPr>
              <w:t>2</w:t>
            </w:r>
            <w:r w:rsidR="00335C75">
              <w:rPr>
                <w:noProof/>
                <w:webHidden/>
              </w:rPr>
              <w:fldChar w:fldCharType="end"/>
            </w:r>
          </w:hyperlink>
        </w:p>
        <w:p w14:paraId="532ACD9F" w14:textId="54A9D9D0" w:rsidR="00335C75" w:rsidRDefault="000C3F1E" w:rsidP="00335C75">
          <w:pPr>
            <w:pStyle w:val="TM1"/>
            <w:rPr>
              <w:rFonts w:eastAsiaTheme="minorEastAsia"/>
              <w:noProof/>
              <w:lang w:eastAsia="fr-FR"/>
            </w:rPr>
          </w:pPr>
          <w:hyperlink w:anchor="_Toc111040327" w:history="1">
            <w:r w:rsidR="00335C75" w:rsidRPr="00E313D4">
              <w:rPr>
                <w:rStyle w:val="Lienhypertexte"/>
                <w:noProof/>
              </w:rPr>
              <w:t>Contrôles</w:t>
            </w:r>
            <w:r w:rsidR="00335C75">
              <w:rPr>
                <w:noProof/>
                <w:webHidden/>
              </w:rPr>
              <w:tab/>
            </w:r>
            <w:r w:rsidR="00335C75">
              <w:rPr>
                <w:noProof/>
                <w:webHidden/>
              </w:rPr>
              <w:fldChar w:fldCharType="begin"/>
            </w:r>
            <w:r w:rsidR="00335C75">
              <w:rPr>
                <w:noProof/>
                <w:webHidden/>
              </w:rPr>
              <w:instrText xml:space="preserve"> PAGEREF _Toc111040327 \h </w:instrText>
            </w:r>
            <w:r w:rsidR="00335C75">
              <w:rPr>
                <w:noProof/>
                <w:webHidden/>
              </w:rPr>
            </w:r>
            <w:r w:rsidR="00335C75">
              <w:rPr>
                <w:noProof/>
                <w:webHidden/>
              </w:rPr>
              <w:fldChar w:fldCharType="separate"/>
            </w:r>
            <w:r w:rsidR="006E7AB7">
              <w:rPr>
                <w:noProof/>
                <w:webHidden/>
              </w:rPr>
              <w:t>2</w:t>
            </w:r>
            <w:r w:rsidR="00335C75">
              <w:rPr>
                <w:noProof/>
                <w:webHidden/>
              </w:rPr>
              <w:fldChar w:fldCharType="end"/>
            </w:r>
          </w:hyperlink>
        </w:p>
        <w:p w14:paraId="2C1F36F0" w14:textId="4762DEDC" w:rsidR="00335C75" w:rsidRDefault="000C3F1E" w:rsidP="00335C75">
          <w:pPr>
            <w:pStyle w:val="TM1"/>
            <w:rPr>
              <w:rFonts w:eastAsiaTheme="minorEastAsia"/>
              <w:noProof/>
              <w:lang w:eastAsia="fr-FR"/>
            </w:rPr>
          </w:pPr>
          <w:hyperlink w:anchor="_Toc111040328" w:history="1">
            <w:r w:rsidR="00335C75" w:rsidRPr="00E313D4">
              <w:rPr>
                <w:rStyle w:val="Lienhypertexte"/>
                <w:noProof/>
              </w:rPr>
              <w:t>Table des Matières</w:t>
            </w:r>
            <w:r w:rsidR="00335C75">
              <w:rPr>
                <w:noProof/>
                <w:webHidden/>
              </w:rPr>
              <w:tab/>
            </w:r>
            <w:r w:rsidR="00335C75">
              <w:rPr>
                <w:noProof/>
                <w:webHidden/>
              </w:rPr>
              <w:fldChar w:fldCharType="begin"/>
            </w:r>
            <w:r w:rsidR="00335C75">
              <w:rPr>
                <w:noProof/>
                <w:webHidden/>
              </w:rPr>
              <w:instrText xml:space="preserve"> PAGEREF _Toc111040328 \h </w:instrText>
            </w:r>
            <w:r w:rsidR="00335C75">
              <w:rPr>
                <w:noProof/>
                <w:webHidden/>
              </w:rPr>
            </w:r>
            <w:r w:rsidR="00335C75">
              <w:rPr>
                <w:noProof/>
                <w:webHidden/>
              </w:rPr>
              <w:fldChar w:fldCharType="separate"/>
            </w:r>
            <w:r w:rsidR="006E7AB7">
              <w:rPr>
                <w:noProof/>
                <w:webHidden/>
              </w:rPr>
              <w:t>3</w:t>
            </w:r>
            <w:r w:rsidR="00335C75">
              <w:rPr>
                <w:noProof/>
                <w:webHidden/>
              </w:rPr>
              <w:fldChar w:fldCharType="end"/>
            </w:r>
          </w:hyperlink>
        </w:p>
        <w:p w14:paraId="448B576D" w14:textId="72FF7528" w:rsidR="00335C75" w:rsidRDefault="000C3F1E" w:rsidP="00335C75">
          <w:pPr>
            <w:pStyle w:val="TM1"/>
            <w:rPr>
              <w:rFonts w:eastAsiaTheme="minorEastAsia"/>
              <w:noProof/>
              <w:lang w:eastAsia="fr-FR"/>
            </w:rPr>
          </w:pPr>
          <w:hyperlink w:anchor="_Toc111040329" w:history="1">
            <w:r w:rsidR="00335C75" w:rsidRPr="00E313D4">
              <w:rPr>
                <w:rStyle w:val="Lienhypertexte"/>
                <w:noProof/>
              </w:rPr>
              <w:t>Table des illustrations</w:t>
            </w:r>
            <w:r w:rsidR="00335C75">
              <w:rPr>
                <w:noProof/>
                <w:webHidden/>
              </w:rPr>
              <w:tab/>
            </w:r>
            <w:r w:rsidR="00335C75">
              <w:rPr>
                <w:noProof/>
                <w:webHidden/>
              </w:rPr>
              <w:fldChar w:fldCharType="begin"/>
            </w:r>
            <w:r w:rsidR="00335C75">
              <w:rPr>
                <w:noProof/>
                <w:webHidden/>
              </w:rPr>
              <w:instrText xml:space="preserve"> PAGEREF _Toc111040329 \h </w:instrText>
            </w:r>
            <w:r w:rsidR="00335C75">
              <w:rPr>
                <w:noProof/>
                <w:webHidden/>
              </w:rPr>
            </w:r>
            <w:r w:rsidR="00335C75">
              <w:rPr>
                <w:noProof/>
                <w:webHidden/>
              </w:rPr>
              <w:fldChar w:fldCharType="separate"/>
            </w:r>
            <w:r w:rsidR="006E7AB7">
              <w:rPr>
                <w:noProof/>
                <w:webHidden/>
              </w:rPr>
              <w:t>3</w:t>
            </w:r>
            <w:r w:rsidR="00335C75">
              <w:rPr>
                <w:noProof/>
                <w:webHidden/>
              </w:rPr>
              <w:fldChar w:fldCharType="end"/>
            </w:r>
          </w:hyperlink>
        </w:p>
        <w:p w14:paraId="30A5B9F4" w14:textId="71A301DF" w:rsidR="00335C75" w:rsidRDefault="000C3F1E" w:rsidP="00335C75">
          <w:pPr>
            <w:pStyle w:val="TM1"/>
            <w:rPr>
              <w:rFonts w:eastAsiaTheme="minorEastAsia"/>
              <w:noProof/>
              <w:lang w:eastAsia="fr-FR"/>
            </w:rPr>
          </w:pPr>
          <w:hyperlink w:anchor="_Toc111040330" w:history="1">
            <w:r w:rsidR="00335C75" w:rsidRPr="00E313D4">
              <w:rPr>
                <w:rStyle w:val="Lienhypertexte"/>
                <w:noProof/>
              </w:rPr>
              <w:t>Liste des tableaux</w:t>
            </w:r>
            <w:r w:rsidR="00335C75">
              <w:rPr>
                <w:noProof/>
                <w:webHidden/>
              </w:rPr>
              <w:tab/>
            </w:r>
            <w:r w:rsidR="00335C75">
              <w:rPr>
                <w:noProof/>
                <w:webHidden/>
              </w:rPr>
              <w:fldChar w:fldCharType="begin"/>
            </w:r>
            <w:r w:rsidR="00335C75">
              <w:rPr>
                <w:noProof/>
                <w:webHidden/>
              </w:rPr>
              <w:instrText xml:space="preserve"> PAGEREF _Toc111040330 \h </w:instrText>
            </w:r>
            <w:r w:rsidR="00335C75">
              <w:rPr>
                <w:noProof/>
                <w:webHidden/>
              </w:rPr>
            </w:r>
            <w:r w:rsidR="00335C75">
              <w:rPr>
                <w:noProof/>
                <w:webHidden/>
              </w:rPr>
              <w:fldChar w:fldCharType="separate"/>
            </w:r>
            <w:r w:rsidR="006E7AB7">
              <w:rPr>
                <w:noProof/>
                <w:webHidden/>
              </w:rPr>
              <w:t>3</w:t>
            </w:r>
            <w:r w:rsidR="00335C75">
              <w:rPr>
                <w:noProof/>
                <w:webHidden/>
              </w:rPr>
              <w:fldChar w:fldCharType="end"/>
            </w:r>
          </w:hyperlink>
        </w:p>
        <w:p w14:paraId="60DB98CF" w14:textId="2D0E6901" w:rsidR="00335C75" w:rsidRDefault="000C3F1E" w:rsidP="00335C75">
          <w:pPr>
            <w:pStyle w:val="TM1"/>
            <w:rPr>
              <w:rFonts w:eastAsiaTheme="minorEastAsia"/>
              <w:noProof/>
              <w:lang w:eastAsia="fr-FR"/>
            </w:rPr>
          </w:pPr>
          <w:hyperlink w:anchor="_Toc111040331" w:history="1">
            <w:r w:rsidR="00335C75" w:rsidRPr="00E313D4">
              <w:rPr>
                <w:rStyle w:val="Lienhypertexte"/>
                <w:rFonts w:cs="Times New Roman"/>
                <w:noProof/>
              </w:rPr>
              <w:t>1</w:t>
            </w:r>
            <w:r w:rsidR="00335C75">
              <w:rPr>
                <w:rFonts w:eastAsiaTheme="minorEastAsia"/>
                <w:noProof/>
                <w:lang w:eastAsia="fr-FR"/>
              </w:rPr>
              <w:tab/>
            </w:r>
            <w:r w:rsidR="00335C75" w:rsidRPr="00E313D4">
              <w:rPr>
                <w:rStyle w:val="Lienhypertexte"/>
                <w:noProof/>
              </w:rPr>
              <w:t>Présentation du projet</w:t>
            </w:r>
            <w:r w:rsidR="00335C75">
              <w:rPr>
                <w:noProof/>
                <w:webHidden/>
              </w:rPr>
              <w:tab/>
            </w:r>
            <w:r w:rsidR="00335C75">
              <w:rPr>
                <w:noProof/>
                <w:webHidden/>
              </w:rPr>
              <w:fldChar w:fldCharType="begin"/>
            </w:r>
            <w:r w:rsidR="00335C75">
              <w:rPr>
                <w:noProof/>
                <w:webHidden/>
              </w:rPr>
              <w:instrText xml:space="preserve"> PAGEREF _Toc111040331 \h </w:instrText>
            </w:r>
            <w:r w:rsidR="00335C75">
              <w:rPr>
                <w:noProof/>
                <w:webHidden/>
              </w:rPr>
            </w:r>
            <w:r w:rsidR="00335C75">
              <w:rPr>
                <w:noProof/>
                <w:webHidden/>
              </w:rPr>
              <w:fldChar w:fldCharType="separate"/>
            </w:r>
            <w:r w:rsidR="006E7AB7">
              <w:rPr>
                <w:noProof/>
                <w:webHidden/>
              </w:rPr>
              <w:t>4</w:t>
            </w:r>
            <w:r w:rsidR="00335C75">
              <w:rPr>
                <w:noProof/>
                <w:webHidden/>
              </w:rPr>
              <w:fldChar w:fldCharType="end"/>
            </w:r>
          </w:hyperlink>
        </w:p>
        <w:p w14:paraId="63822EDD" w14:textId="358F457D" w:rsidR="00335C75" w:rsidRDefault="000C3F1E" w:rsidP="00335C75">
          <w:pPr>
            <w:pStyle w:val="TM1"/>
            <w:rPr>
              <w:rFonts w:eastAsiaTheme="minorEastAsia"/>
              <w:noProof/>
              <w:lang w:eastAsia="fr-FR"/>
            </w:rPr>
          </w:pPr>
          <w:hyperlink w:anchor="_Toc111040332" w:history="1">
            <w:r w:rsidR="00335C75" w:rsidRPr="00E313D4">
              <w:rPr>
                <w:rStyle w:val="Lienhypertexte"/>
                <w:rFonts w:cs="Times New Roman"/>
                <w:noProof/>
              </w:rPr>
              <w:t>2</w:t>
            </w:r>
            <w:r w:rsidR="00335C75">
              <w:rPr>
                <w:rFonts w:eastAsiaTheme="minorEastAsia"/>
                <w:noProof/>
                <w:lang w:eastAsia="fr-FR"/>
              </w:rPr>
              <w:tab/>
            </w:r>
            <w:r w:rsidR="00335C75" w:rsidRPr="00E313D4">
              <w:rPr>
                <w:rStyle w:val="Lienhypertexte"/>
                <w:noProof/>
              </w:rPr>
              <w:t>Domaine d’application</w:t>
            </w:r>
            <w:r w:rsidR="00335C75">
              <w:rPr>
                <w:noProof/>
                <w:webHidden/>
              </w:rPr>
              <w:tab/>
            </w:r>
            <w:r w:rsidR="00335C75">
              <w:rPr>
                <w:noProof/>
                <w:webHidden/>
              </w:rPr>
              <w:fldChar w:fldCharType="begin"/>
            </w:r>
            <w:r w:rsidR="00335C75">
              <w:rPr>
                <w:noProof/>
                <w:webHidden/>
              </w:rPr>
              <w:instrText xml:space="preserve"> PAGEREF _Toc111040332 \h </w:instrText>
            </w:r>
            <w:r w:rsidR="00335C75">
              <w:rPr>
                <w:noProof/>
                <w:webHidden/>
              </w:rPr>
            </w:r>
            <w:r w:rsidR="00335C75">
              <w:rPr>
                <w:noProof/>
                <w:webHidden/>
              </w:rPr>
              <w:fldChar w:fldCharType="separate"/>
            </w:r>
            <w:r w:rsidR="006E7AB7">
              <w:rPr>
                <w:noProof/>
                <w:webHidden/>
              </w:rPr>
              <w:t>4</w:t>
            </w:r>
            <w:r w:rsidR="00335C75">
              <w:rPr>
                <w:noProof/>
                <w:webHidden/>
              </w:rPr>
              <w:fldChar w:fldCharType="end"/>
            </w:r>
          </w:hyperlink>
        </w:p>
        <w:p w14:paraId="144CC32F" w14:textId="734FA01A" w:rsidR="00335C75" w:rsidRDefault="000C3F1E" w:rsidP="00335C75">
          <w:pPr>
            <w:pStyle w:val="TM1"/>
            <w:rPr>
              <w:rFonts w:eastAsiaTheme="minorEastAsia"/>
              <w:noProof/>
              <w:lang w:eastAsia="fr-FR"/>
            </w:rPr>
          </w:pPr>
          <w:hyperlink w:anchor="_Toc111040333" w:history="1">
            <w:r w:rsidR="00335C75" w:rsidRPr="00E313D4">
              <w:rPr>
                <w:rStyle w:val="Lienhypertexte"/>
                <w:rFonts w:cs="Times New Roman"/>
                <w:noProof/>
              </w:rPr>
              <w:t>3</w:t>
            </w:r>
            <w:r w:rsidR="00335C75">
              <w:rPr>
                <w:rFonts w:eastAsiaTheme="minorEastAsia"/>
                <w:noProof/>
                <w:lang w:eastAsia="fr-FR"/>
              </w:rPr>
              <w:tab/>
            </w:r>
            <w:r w:rsidR="00335C75" w:rsidRPr="00E313D4">
              <w:rPr>
                <w:rStyle w:val="Lienhypertexte"/>
                <w:noProof/>
              </w:rPr>
              <w:t>Documents de référence</w:t>
            </w:r>
            <w:r w:rsidR="00335C75">
              <w:rPr>
                <w:noProof/>
                <w:webHidden/>
              </w:rPr>
              <w:tab/>
            </w:r>
            <w:r w:rsidR="00335C75">
              <w:rPr>
                <w:noProof/>
                <w:webHidden/>
              </w:rPr>
              <w:fldChar w:fldCharType="begin"/>
            </w:r>
            <w:r w:rsidR="00335C75">
              <w:rPr>
                <w:noProof/>
                <w:webHidden/>
              </w:rPr>
              <w:instrText xml:space="preserve"> PAGEREF _Toc111040333 \h </w:instrText>
            </w:r>
            <w:r w:rsidR="00335C75">
              <w:rPr>
                <w:noProof/>
                <w:webHidden/>
              </w:rPr>
            </w:r>
            <w:r w:rsidR="00335C75">
              <w:rPr>
                <w:noProof/>
                <w:webHidden/>
              </w:rPr>
              <w:fldChar w:fldCharType="separate"/>
            </w:r>
            <w:r w:rsidR="006E7AB7">
              <w:rPr>
                <w:noProof/>
                <w:webHidden/>
              </w:rPr>
              <w:t>4</w:t>
            </w:r>
            <w:r w:rsidR="00335C75">
              <w:rPr>
                <w:noProof/>
                <w:webHidden/>
              </w:rPr>
              <w:fldChar w:fldCharType="end"/>
            </w:r>
          </w:hyperlink>
        </w:p>
        <w:p w14:paraId="5FE88EF4" w14:textId="22B53C9B" w:rsidR="00335C75" w:rsidRDefault="000C3F1E" w:rsidP="00335C75">
          <w:pPr>
            <w:pStyle w:val="TM1"/>
            <w:rPr>
              <w:rFonts w:eastAsiaTheme="minorEastAsia"/>
              <w:noProof/>
              <w:lang w:eastAsia="fr-FR"/>
            </w:rPr>
          </w:pPr>
          <w:hyperlink w:anchor="_Toc111040334" w:history="1">
            <w:r w:rsidR="00335C75" w:rsidRPr="00E313D4">
              <w:rPr>
                <w:rStyle w:val="Lienhypertexte"/>
                <w:rFonts w:cs="Times New Roman"/>
                <w:noProof/>
              </w:rPr>
              <w:t>4</w:t>
            </w:r>
            <w:r w:rsidR="00335C75">
              <w:rPr>
                <w:rFonts w:eastAsiaTheme="minorEastAsia"/>
                <w:noProof/>
                <w:lang w:eastAsia="fr-FR"/>
              </w:rPr>
              <w:tab/>
            </w:r>
            <w:r w:rsidR="00335C75" w:rsidRPr="00E313D4">
              <w:rPr>
                <w:rStyle w:val="Lienhypertexte"/>
                <w:noProof/>
              </w:rPr>
              <w:t>Formalisme des Tests</w:t>
            </w:r>
            <w:r w:rsidR="00335C75">
              <w:rPr>
                <w:noProof/>
                <w:webHidden/>
              </w:rPr>
              <w:tab/>
            </w:r>
            <w:r w:rsidR="00335C75">
              <w:rPr>
                <w:noProof/>
                <w:webHidden/>
              </w:rPr>
              <w:fldChar w:fldCharType="begin"/>
            </w:r>
            <w:r w:rsidR="00335C75">
              <w:rPr>
                <w:noProof/>
                <w:webHidden/>
              </w:rPr>
              <w:instrText xml:space="preserve"> PAGEREF _Toc111040334 \h </w:instrText>
            </w:r>
            <w:r w:rsidR="00335C75">
              <w:rPr>
                <w:noProof/>
                <w:webHidden/>
              </w:rPr>
            </w:r>
            <w:r w:rsidR="00335C75">
              <w:rPr>
                <w:noProof/>
                <w:webHidden/>
              </w:rPr>
              <w:fldChar w:fldCharType="separate"/>
            </w:r>
            <w:r w:rsidR="006E7AB7">
              <w:rPr>
                <w:noProof/>
                <w:webHidden/>
              </w:rPr>
              <w:t>5</w:t>
            </w:r>
            <w:r w:rsidR="00335C75">
              <w:rPr>
                <w:noProof/>
                <w:webHidden/>
              </w:rPr>
              <w:fldChar w:fldCharType="end"/>
            </w:r>
          </w:hyperlink>
        </w:p>
        <w:p w14:paraId="77C11F46" w14:textId="20F223AE" w:rsidR="00335C75" w:rsidRDefault="000C3F1E" w:rsidP="00335C75">
          <w:pPr>
            <w:pStyle w:val="TM1"/>
            <w:rPr>
              <w:rFonts w:eastAsiaTheme="minorEastAsia"/>
              <w:noProof/>
              <w:lang w:eastAsia="fr-FR"/>
            </w:rPr>
          </w:pPr>
          <w:hyperlink w:anchor="_Toc111040335" w:history="1">
            <w:r w:rsidR="00335C75" w:rsidRPr="00E313D4">
              <w:rPr>
                <w:rStyle w:val="Lienhypertexte"/>
                <w:rFonts w:cs="Times New Roman"/>
                <w:noProof/>
              </w:rPr>
              <w:t>5</w:t>
            </w:r>
            <w:r w:rsidR="00335C75">
              <w:rPr>
                <w:rFonts w:eastAsiaTheme="minorEastAsia"/>
                <w:noProof/>
                <w:lang w:eastAsia="fr-FR"/>
              </w:rPr>
              <w:tab/>
            </w:r>
            <w:r w:rsidR="00335C75" w:rsidRPr="00E313D4">
              <w:rPr>
                <w:rStyle w:val="Lienhypertexte"/>
                <w:noProof/>
              </w:rPr>
              <w:t>Environnement de Tests</w:t>
            </w:r>
            <w:r w:rsidR="00335C75">
              <w:rPr>
                <w:noProof/>
                <w:webHidden/>
              </w:rPr>
              <w:tab/>
            </w:r>
            <w:r w:rsidR="00335C75">
              <w:rPr>
                <w:noProof/>
                <w:webHidden/>
              </w:rPr>
              <w:fldChar w:fldCharType="begin"/>
            </w:r>
            <w:r w:rsidR="00335C75">
              <w:rPr>
                <w:noProof/>
                <w:webHidden/>
              </w:rPr>
              <w:instrText xml:space="preserve"> PAGEREF _Toc111040335 \h </w:instrText>
            </w:r>
            <w:r w:rsidR="00335C75">
              <w:rPr>
                <w:noProof/>
                <w:webHidden/>
              </w:rPr>
            </w:r>
            <w:r w:rsidR="00335C75">
              <w:rPr>
                <w:noProof/>
                <w:webHidden/>
              </w:rPr>
              <w:fldChar w:fldCharType="separate"/>
            </w:r>
            <w:r w:rsidR="006E7AB7">
              <w:rPr>
                <w:noProof/>
                <w:webHidden/>
              </w:rPr>
              <w:t>5</w:t>
            </w:r>
            <w:r w:rsidR="00335C75">
              <w:rPr>
                <w:noProof/>
                <w:webHidden/>
              </w:rPr>
              <w:fldChar w:fldCharType="end"/>
            </w:r>
          </w:hyperlink>
        </w:p>
        <w:p w14:paraId="46D9AB34" w14:textId="7CD149DA" w:rsidR="00335C75" w:rsidRDefault="000C3F1E" w:rsidP="00335C75">
          <w:pPr>
            <w:pStyle w:val="TM1"/>
            <w:rPr>
              <w:rFonts w:eastAsiaTheme="minorEastAsia"/>
              <w:noProof/>
              <w:lang w:eastAsia="fr-FR"/>
            </w:rPr>
          </w:pPr>
          <w:hyperlink w:anchor="_Toc111040336" w:history="1">
            <w:r w:rsidR="00335C75" w:rsidRPr="00E313D4">
              <w:rPr>
                <w:rStyle w:val="Lienhypertexte"/>
                <w:rFonts w:cs="Times New Roman"/>
                <w:noProof/>
              </w:rPr>
              <w:t>6</w:t>
            </w:r>
            <w:r w:rsidR="00335C75">
              <w:rPr>
                <w:rFonts w:eastAsiaTheme="minorEastAsia"/>
                <w:noProof/>
                <w:lang w:eastAsia="fr-FR"/>
              </w:rPr>
              <w:tab/>
            </w:r>
            <w:r w:rsidR="00335C75" w:rsidRPr="00E313D4">
              <w:rPr>
                <w:rStyle w:val="Lienhypertexte"/>
                <w:noProof/>
              </w:rPr>
              <w:t>Notations :</w:t>
            </w:r>
            <w:r w:rsidR="00335C75">
              <w:rPr>
                <w:noProof/>
                <w:webHidden/>
              </w:rPr>
              <w:tab/>
            </w:r>
            <w:r w:rsidR="00335C75">
              <w:rPr>
                <w:noProof/>
                <w:webHidden/>
              </w:rPr>
              <w:fldChar w:fldCharType="begin"/>
            </w:r>
            <w:r w:rsidR="00335C75">
              <w:rPr>
                <w:noProof/>
                <w:webHidden/>
              </w:rPr>
              <w:instrText xml:space="preserve"> PAGEREF _Toc111040336 \h </w:instrText>
            </w:r>
            <w:r w:rsidR="00335C75">
              <w:rPr>
                <w:noProof/>
                <w:webHidden/>
              </w:rPr>
            </w:r>
            <w:r w:rsidR="00335C75">
              <w:rPr>
                <w:noProof/>
                <w:webHidden/>
              </w:rPr>
              <w:fldChar w:fldCharType="separate"/>
            </w:r>
            <w:r w:rsidR="006E7AB7">
              <w:rPr>
                <w:noProof/>
                <w:webHidden/>
              </w:rPr>
              <w:t>5</w:t>
            </w:r>
            <w:r w:rsidR="00335C75">
              <w:rPr>
                <w:noProof/>
                <w:webHidden/>
              </w:rPr>
              <w:fldChar w:fldCharType="end"/>
            </w:r>
          </w:hyperlink>
        </w:p>
        <w:p w14:paraId="2789BD96" w14:textId="395E4CA2" w:rsidR="00335C75" w:rsidRDefault="000C3F1E" w:rsidP="00335C75">
          <w:pPr>
            <w:pStyle w:val="TM1"/>
            <w:rPr>
              <w:rFonts w:eastAsiaTheme="minorEastAsia"/>
              <w:noProof/>
              <w:lang w:eastAsia="fr-FR"/>
            </w:rPr>
          </w:pPr>
          <w:hyperlink w:anchor="_Toc111040337" w:history="1">
            <w:r w:rsidR="00335C75" w:rsidRPr="00E313D4">
              <w:rPr>
                <w:rStyle w:val="Lienhypertexte"/>
                <w:rFonts w:cs="Times New Roman"/>
                <w:noProof/>
              </w:rPr>
              <w:t>7</w:t>
            </w:r>
            <w:r w:rsidR="00335C75">
              <w:rPr>
                <w:rFonts w:eastAsiaTheme="minorEastAsia"/>
                <w:noProof/>
                <w:lang w:eastAsia="fr-FR"/>
              </w:rPr>
              <w:tab/>
            </w:r>
            <w:r w:rsidR="00335C75" w:rsidRPr="00E313D4">
              <w:rPr>
                <w:rStyle w:val="Lienhypertexte"/>
                <w:noProof/>
              </w:rPr>
              <w:t>Tests unitaires</w:t>
            </w:r>
            <w:r w:rsidR="00335C75">
              <w:rPr>
                <w:noProof/>
                <w:webHidden/>
              </w:rPr>
              <w:tab/>
            </w:r>
            <w:r w:rsidR="00335C75">
              <w:rPr>
                <w:noProof/>
                <w:webHidden/>
              </w:rPr>
              <w:fldChar w:fldCharType="begin"/>
            </w:r>
            <w:r w:rsidR="00335C75">
              <w:rPr>
                <w:noProof/>
                <w:webHidden/>
              </w:rPr>
              <w:instrText xml:space="preserve"> PAGEREF _Toc111040337 \h </w:instrText>
            </w:r>
            <w:r w:rsidR="00335C75">
              <w:rPr>
                <w:noProof/>
                <w:webHidden/>
              </w:rPr>
            </w:r>
            <w:r w:rsidR="00335C75">
              <w:rPr>
                <w:noProof/>
                <w:webHidden/>
              </w:rPr>
              <w:fldChar w:fldCharType="separate"/>
            </w:r>
            <w:r w:rsidR="006E7AB7">
              <w:rPr>
                <w:noProof/>
                <w:webHidden/>
              </w:rPr>
              <w:t>6</w:t>
            </w:r>
            <w:r w:rsidR="00335C75">
              <w:rPr>
                <w:noProof/>
                <w:webHidden/>
              </w:rPr>
              <w:fldChar w:fldCharType="end"/>
            </w:r>
          </w:hyperlink>
        </w:p>
        <w:p w14:paraId="6A3AF935" w14:textId="5405EC73" w:rsidR="00335C75" w:rsidRDefault="000C3F1E" w:rsidP="00335C75">
          <w:pPr>
            <w:pStyle w:val="TM1"/>
            <w:rPr>
              <w:rFonts w:eastAsiaTheme="minorEastAsia"/>
              <w:noProof/>
              <w:lang w:eastAsia="fr-FR"/>
            </w:rPr>
          </w:pPr>
          <w:hyperlink w:anchor="_Toc111040338" w:history="1">
            <w:r w:rsidR="00335C75" w:rsidRPr="00E313D4">
              <w:rPr>
                <w:rStyle w:val="Lienhypertexte"/>
                <w:rFonts w:cs="Times New Roman"/>
                <w:noProof/>
              </w:rPr>
              <w:t>8</w:t>
            </w:r>
            <w:r w:rsidR="00335C75">
              <w:rPr>
                <w:rFonts w:eastAsiaTheme="minorEastAsia"/>
                <w:noProof/>
                <w:lang w:eastAsia="fr-FR"/>
              </w:rPr>
              <w:tab/>
            </w:r>
            <w:r w:rsidR="00335C75" w:rsidRPr="00E313D4">
              <w:rPr>
                <w:rStyle w:val="Lienhypertexte"/>
                <w:noProof/>
              </w:rPr>
              <w:t>Tests intégration</w:t>
            </w:r>
            <w:r w:rsidR="00335C75">
              <w:rPr>
                <w:noProof/>
                <w:webHidden/>
              </w:rPr>
              <w:tab/>
            </w:r>
            <w:r w:rsidR="00335C75">
              <w:rPr>
                <w:noProof/>
                <w:webHidden/>
              </w:rPr>
              <w:fldChar w:fldCharType="begin"/>
            </w:r>
            <w:r w:rsidR="00335C75">
              <w:rPr>
                <w:noProof/>
                <w:webHidden/>
              </w:rPr>
              <w:instrText xml:space="preserve"> PAGEREF _Toc111040338 \h </w:instrText>
            </w:r>
            <w:r w:rsidR="00335C75">
              <w:rPr>
                <w:noProof/>
                <w:webHidden/>
              </w:rPr>
            </w:r>
            <w:r w:rsidR="00335C75">
              <w:rPr>
                <w:noProof/>
                <w:webHidden/>
              </w:rPr>
              <w:fldChar w:fldCharType="separate"/>
            </w:r>
            <w:r w:rsidR="006E7AB7">
              <w:rPr>
                <w:noProof/>
                <w:webHidden/>
              </w:rPr>
              <w:t>18</w:t>
            </w:r>
            <w:r w:rsidR="00335C75">
              <w:rPr>
                <w:noProof/>
                <w:webHidden/>
              </w:rPr>
              <w:fldChar w:fldCharType="end"/>
            </w:r>
          </w:hyperlink>
        </w:p>
        <w:p w14:paraId="73775EA9" w14:textId="5B990376" w:rsidR="00335C75" w:rsidRDefault="000C3F1E" w:rsidP="00335C75">
          <w:pPr>
            <w:pStyle w:val="TM1"/>
            <w:rPr>
              <w:rFonts w:eastAsiaTheme="minorEastAsia"/>
              <w:noProof/>
              <w:lang w:eastAsia="fr-FR"/>
            </w:rPr>
          </w:pPr>
          <w:hyperlink w:anchor="_Toc111040372" w:history="1">
            <w:r w:rsidR="00335C75" w:rsidRPr="00E313D4">
              <w:rPr>
                <w:rStyle w:val="Lienhypertexte"/>
                <w:rFonts w:cs="Times New Roman"/>
                <w:noProof/>
              </w:rPr>
              <w:t>9</w:t>
            </w:r>
            <w:r w:rsidR="00335C75">
              <w:rPr>
                <w:rFonts w:eastAsiaTheme="minorEastAsia"/>
                <w:noProof/>
                <w:lang w:eastAsia="fr-FR"/>
              </w:rPr>
              <w:tab/>
            </w:r>
            <w:r w:rsidR="00335C75" w:rsidRPr="00E313D4">
              <w:rPr>
                <w:rStyle w:val="Lienhypertexte"/>
                <w:noProof/>
              </w:rPr>
              <w:t>Traçabilité</w:t>
            </w:r>
            <w:r w:rsidR="00335C75">
              <w:rPr>
                <w:noProof/>
                <w:webHidden/>
              </w:rPr>
              <w:tab/>
            </w:r>
            <w:r w:rsidR="00335C75">
              <w:rPr>
                <w:noProof/>
                <w:webHidden/>
              </w:rPr>
              <w:fldChar w:fldCharType="begin"/>
            </w:r>
            <w:r w:rsidR="00335C75">
              <w:rPr>
                <w:noProof/>
                <w:webHidden/>
              </w:rPr>
              <w:instrText xml:space="preserve"> PAGEREF _Toc111040372 \h </w:instrText>
            </w:r>
            <w:r w:rsidR="00335C75">
              <w:rPr>
                <w:noProof/>
                <w:webHidden/>
              </w:rPr>
            </w:r>
            <w:r w:rsidR="00335C75">
              <w:rPr>
                <w:noProof/>
                <w:webHidden/>
              </w:rPr>
              <w:fldChar w:fldCharType="separate"/>
            </w:r>
            <w:r w:rsidR="006E7AB7">
              <w:rPr>
                <w:noProof/>
                <w:webHidden/>
              </w:rPr>
              <w:t>27</w:t>
            </w:r>
            <w:r w:rsidR="00335C75">
              <w:rPr>
                <w:noProof/>
                <w:webHidden/>
              </w:rPr>
              <w:fldChar w:fldCharType="end"/>
            </w:r>
          </w:hyperlink>
        </w:p>
        <w:p w14:paraId="629D1CDB" w14:textId="6E7369BD" w:rsidR="00F4051E" w:rsidRDefault="00C87652" w:rsidP="00335C75">
          <w:pPr>
            <w:pStyle w:val="TM1"/>
          </w:pPr>
          <w:r>
            <w:rPr>
              <w:rStyle w:val="IndexLink"/>
            </w:rPr>
            <w:fldChar w:fldCharType="end"/>
          </w:r>
        </w:p>
      </w:sdtContent>
    </w:sdt>
    <w:p w14:paraId="14BF8BD4" w14:textId="210C9100" w:rsidR="00F4051E" w:rsidRDefault="00C87652" w:rsidP="001B14D9">
      <w:pPr>
        <w:pStyle w:val="Titre1"/>
        <w:numPr>
          <w:ilvl w:val="0"/>
          <w:numId w:val="0"/>
        </w:numPr>
      </w:pPr>
      <w:bookmarkStart w:id="6" w:name="_Toc111040329"/>
      <w:r>
        <w:t>Table des illustrations</w:t>
      </w:r>
      <w:bookmarkEnd w:id="6"/>
    </w:p>
    <w:p w14:paraId="1363FE8A" w14:textId="6048A038" w:rsidR="00F4051E" w:rsidRDefault="00C87652">
      <w:pPr>
        <w:jc w:val="left"/>
      </w:pPr>
      <w:r>
        <w:fldChar w:fldCharType="begin"/>
      </w:r>
      <w:r>
        <w:rPr>
          <w:b/>
          <w:bCs/>
        </w:rPr>
        <w:instrText>TOC \c "Figure"</w:instrText>
      </w:r>
      <w:r>
        <w:rPr>
          <w:b/>
          <w:bCs/>
        </w:rPr>
        <w:fldChar w:fldCharType="separate"/>
      </w:r>
      <w:r w:rsidR="00756B4D">
        <w:rPr>
          <w:noProof/>
        </w:rPr>
        <w:t>Aucune entrée de table d'illustration n'a été trouvée.</w:t>
      </w:r>
      <w:r>
        <w:rPr>
          <w:b/>
          <w:bCs/>
        </w:rPr>
        <w:fldChar w:fldCharType="end"/>
      </w:r>
    </w:p>
    <w:p w14:paraId="7E28A249" w14:textId="77777777" w:rsidR="00F4051E" w:rsidRDefault="00C87652">
      <w:pPr>
        <w:pStyle w:val="Titre1"/>
        <w:numPr>
          <w:ilvl w:val="0"/>
          <w:numId w:val="0"/>
        </w:numPr>
      </w:pPr>
      <w:bookmarkStart w:id="7" w:name="_Toc111040330"/>
      <w:r>
        <w:t>Liste des tableaux</w:t>
      </w:r>
      <w:bookmarkEnd w:id="7"/>
    </w:p>
    <w:p w14:paraId="77E6C686" w14:textId="6C5B83DB" w:rsidR="00F4051E" w:rsidRDefault="00C87652">
      <w:pPr>
        <w:jc w:val="left"/>
      </w:pPr>
      <w:r>
        <w:fldChar w:fldCharType="begin"/>
      </w:r>
      <w:r>
        <w:rPr>
          <w:b/>
          <w:bCs/>
        </w:rPr>
        <w:instrText>TOC \c "Tableau"</w:instrText>
      </w:r>
      <w:r>
        <w:rPr>
          <w:b/>
          <w:bCs/>
        </w:rPr>
        <w:fldChar w:fldCharType="separate"/>
      </w:r>
      <w:r w:rsidR="00756B4D">
        <w:rPr>
          <w:noProof/>
        </w:rPr>
        <w:t>Aucune entrée de table d'illustration n'a été trouvée.</w:t>
      </w:r>
      <w:r>
        <w:rPr>
          <w:b/>
          <w:bCs/>
        </w:rPr>
        <w:fldChar w:fldCharType="end"/>
      </w:r>
    </w:p>
    <w:p w14:paraId="6B5AF432" w14:textId="77777777" w:rsidR="00F4051E" w:rsidRPr="000947CF" w:rsidRDefault="00C87652" w:rsidP="000947CF">
      <w:pPr>
        <w:pStyle w:val="Titre1"/>
      </w:pPr>
      <w:r>
        <w:br w:type="page"/>
      </w:r>
      <w:bookmarkStart w:id="8" w:name="_Toc111040331"/>
      <w:r w:rsidRPr="000947CF">
        <w:lastRenderedPageBreak/>
        <w:t>Présentation du projet</w:t>
      </w:r>
      <w:bookmarkEnd w:id="8"/>
    </w:p>
    <w:p w14:paraId="1B570333" w14:textId="1BA2C5BA" w:rsidR="00F4051E" w:rsidRPr="00FB5923" w:rsidRDefault="00C87652">
      <w:pPr>
        <w:rPr>
          <w:sz w:val="24"/>
          <w:szCs w:val="24"/>
        </w:rPr>
      </w:pPr>
      <w:r w:rsidRPr="00FB5923">
        <w:rPr>
          <w:sz w:val="24"/>
          <w:szCs w:val="24"/>
        </w:rPr>
        <w:t>L’objectif de ce projet est la conception d’une caméra permettant l’acquisition et l’affichage d’images thermiques. Cette caméra thermique disposera d’un capteur infrarouge,</w:t>
      </w:r>
      <w:r w:rsidR="00756B4D" w:rsidRPr="00FB5923">
        <w:rPr>
          <w:sz w:val="24"/>
          <w:szCs w:val="24"/>
        </w:rPr>
        <w:t xml:space="preserve"> d’un capteur visible</w:t>
      </w:r>
      <w:r w:rsidR="00567175">
        <w:rPr>
          <w:sz w:val="24"/>
          <w:szCs w:val="24"/>
        </w:rPr>
        <w:t>,</w:t>
      </w:r>
      <w:r w:rsidRPr="00FB5923">
        <w:rPr>
          <w:sz w:val="24"/>
          <w:szCs w:val="24"/>
        </w:rPr>
        <w:t xml:space="preserve"> d’un écran tactile, d’un espace de stockage et d’une interface USB</w:t>
      </w:r>
      <w:r w:rsidR="009B5A55">
        <w:rPr>
          <w:sz w:val="24"/>
          <w:szCs w:val="24"/>
        </w:rPr>
        <w:t xml:space="preserve"> pour le transfert de donnée et le rechargement de batterie</w:t>
      </w:r>
      <w:r w:rsidRPr="00FB5923">
        <w:rPr>
          <w:sz w:val="24"/>
          <w:szCs w:val="24"/>
        </w:rPr>
        <w:t>.</w:t>
      </w:r>
    </w:p>
    <w:p w14:paraId="3F786D20" w14:textId="7315A07E" w:rsidR="00F4051E" w:rsidRPr="00FB5923" w:rsidRDefault="00C87652">
      <w:pPr>
        <w:rPr>
          <w:sz w:val="24"/>
          <w:szCs w:val="24"/>
        </w:rPr>
      </w:pPr>
      <w:r w:rsidRPr="00FB5923">
        <w:rPr>
          <w:sz w:val="24"/>
          <w:szCs w:val="24"/>
        </w:rPr>
        <w:t xml:space="preserve">Le projet a </w:t>
      </w:r>
      <w:r w:rsidR="00756B4D" w:rsidRPr="00FB5923">
        <w:rPr>
          <w:sz w:val="24"/>
          <w:szCs w:val="24"/>
        </w:rPr>
        <w:t xml:space="preserve">pour </w:t>
      </w:r>
      <w:r w:rsidRPr="00FB5923">
        <w:rPr>
          <w:sz w:val="24"/>
          <w:szCs w:val="24"/>
        </w:rPr>
        <w:t>vocation</w:t>
      </w:r>
      <w:r w:rsidR="00756B4D" w:rsidRPr="00FB5923">
        <w:rPr>
          <w:sz w:val="24"/>
          <w:szCs w:val="24"/>
        </w:rPr>
        <w:t xml:space="preserve"> de</w:t>
      </w:r>
      <w:r w:rsidRPr="00FB5923">
        <w:rPr>
          <w:sz w:val="24"/>
          <w:szCs w:val="24"/>
        </w:rPr>
        <w:t xml:space="preserve"> rejoindre le panel d’outils diagnostiques d’Elsys Design.</w:t>
      </w:r>
    </w:p>
    <w:p w14:paraId="09FF45E3" w14:textId="77777777" w:rsidR="00F4051E" w:rsidRPr="000947CF" w:rsidRDefault="00C87652" w:rsidP="000947CF">
      <w:pPr>
        <w:pStyle w:val="Titre1"/>
      </w:pPr>
      <w:bookmarkStart w:id="9" w:name="_Toc4574070"/>
      <w:bookmarkStart w:id="10" w:name="_Toc111040332"/>
      <w:r w:rsidRPr="000947CF">
        <w:t>Domaine d’application</w:t>
      </w:r>
      <w:bookmarkEnd w:id="9"/>
      <w:bookmarkEnd w:id="10"/>
    </w:p>
    <w:p w14:paraId="2128C01A" w14:textId="77777777" w:rsidR="00F4051E" w:rsidRPr="00FB5923" w:rsidRDefault="00C87652">
      <w:pPr>
        <w:rPr>
          <w:sz w:val="24"/>
          <w:szCs w:val="24"/>
        </w:rPr>
      </w:pPr>
      <w:r w:rsidRPr="00FB5923">
        <w:rPr>
          <w:sz w:val="24"/>
          <w:szCs w:val="24"/>
        </w:rPr>
        <w:t>La caméra thermique est un outil de diagnostic non intrusif permettant l’évaluation qualitative et quantitative des températures d’un circuit électronique ou d’une pièce mécanique en fonctionnement. Cet outil permet la détection de points chauds critiques avant une potentielle défaillance.</w:t>
      </w:r>
    </w:p>
    <w:p w14:paraId="335E667C" w14:textId="525874EC" w:rsidR="00F4051E" w:rsidRDefault="00C87652" w:rsidP="000947CF">
      <w:pPr>
        <w:pStyle w:val="Titre1"/>
      </w:pPr>
      <w:bookmarkStart w:id="11" w:name="_Toc111040333"/>
      <w:r w:rsidRPr="000947CF">
        <w:t>Documents de référence</w:t>
      </w:r>
      <w:bookmarkEnd w:id="11"/>
    </w:p>
    <w:tbl>
      <w:tblPr>
        <w:tblStyle w:val="Grilledutableau"/>
        <w:tblW w:w="8697" w:type="dxa"/>
        <w:tblLook w:val="04A0" w:firstRow="1" w:lastRow="0" w:firstColumn="1" w:lastColumn="0" w:noHBand="0" w:noVBand="1"/>
      </w:tblPr>
      <w:tblGrid>
        <w:gridCol w:w="1376"/>
        <w:gridCol w:w="6329"/>
        <w:gridCol w:w="992"/>
      </w:tblGrid>
      <w:tr w:rsidR="00F4051E" w14:paraId="695A2128" w14:textId="77777777" w:rsidTr="00FB5923">
        <w:trPr>
          <w:trHeight w:val="454"/>
        </w:trPr>
        <w:tc>
          <w:tcPr>
            <w:tcW w:w="1364" w:type="dxa"/>
            <w:shd w:val="clear" w:color="auto" w:fill="auto"/>
            <w:vAlign w:val="center"/>
          </w:tcPr>
          <w:p w14:paraId="478E7000" w14:textId="77777777" w:rsidR="00F4051E" w:rsidRPr="00FB5923" w:rsidRDefault="00C87652" w:rsidP="00FB5923">
            <w:pPr>
              <w:spacing w:after="0" w:line="240" w:lineRule="auto"/>
              <w:jc w:val="left"/>
              <w:rPr>
                <w:sz w:val="24"/>
                <w:szCs w:val="24"/>
              </w:rPr>
            </w:pPr>
            <w:r w:rsidRPr="00FB5923">
              <w:rPr>
                <w:b/>
                <w:sz w:val="24"/>
                <w:szCs w:val="24"/>
              </w:rPr>
              <w:t>Date</w:t>
            </w:r>
          </w:p>
        </w:tc>
        <w:tc>
          <w:tcPr>
            <w:tcW w:w="6341" w:type="dxa"/>
            <w:shd w:val="clear" w:color="auto" w:fill="auto"/>
            <w:vAlign w:val="center"/>
          </w:tcPr>
          <w:p w14:paraId="3E6B7862" w14:textId="77777777" w:rsidR="00F4051E" w:rsidRPr="00FB5923" w:rsidRDefault="00C87652" w:rsidP="00FB5923">
            <w:pPr>
              <w:spacing w:after="0" w:line="240" w:lineRule="auto"/>
              <w:jc w:val="left"/>
              <w:rPr>
                <w:sz w:val="24"/>
                <w:szCs w:val="24"/>
              </w:rPr>
            </w:pPr>
            <w:r w:rsidRPr="00FB5923">
              <w:rPr>
                <w:b/>
                <w:sz w:val="24"/>
                <w:szCs w:val="24"/>
              </w:rPr>
              <w:t>Titre</w:t>
            </w:r>
          </w:p>
        </w:tc>
        <w:tc>
          <w:tcPr>
            <w:tcW w:w="992" w:type="dxa"/>
            <w:shd w:val="clear" w:color="auto" w:fill="auto"/>
            <w:vAlign w:val="center"/>
          </w:tcPr>
          <w:p w14:paraId="3BF60CE9" w14:textId="77777777" w:rsidR="00F4051E" w:rsidRPr="00FB5923" w:rsidRDefault="00C87652" w:rsidP="00FB5923">
            <w:pPr>
              <w:spacing w:after="0" w:line="240" w:lineRule="auto"/>
              <w:jc w:val="left"/>
              <w:rPr>
                <w:sz w:val="24"/>
                <w:szCs w:val="24"/>
              </w:rPr>
            </w:pPr>
            <w:r w:rsidRPr="00FB5923">
              <w:rPr>
                <w:b/>
                <w:sz w:val="24"/>
                <w:szCs w:val="24"/>
              </w:rPr>
              <w:t>Version</w:t>
            </w:r>
          </w:p>
        </w:tc>
      </w:tr>
      <w:tr w:rsidR="00F4051E" w14:paraId="0F224A42" w14:textId="77777777" w:rsidTr="00FB5923">
        <w:trPr>
          <w:trHeight w:val="454"/>
        </w:trPr>
        <w:tc>
          <w:tcPr>
            <w:tcW w:w="1364" w:type="dxa"/>
            <w:shd w:val="clear" w:color="auto" w:fill="auto"/>
            <w:vAlign w:val="center"/>
          </w:tcPr>
          <w:p w14:paraId="41B6E58E" w14:textId="2516A7F6" w:rsidR="00F4051E" w:rsidRPr="00FB5923" w:rsidRDefault="00C87652" w:rsidP="00FB5923">
            <w:pPr>
              <w:spacing w:after="0" w:line="240" w:lineRule="auto"/>
              <w:jc w:val="left"/>
              <w:rPr>
                <w:sz w:val="24"/>
                <w:szCs w:val="24"/>
                <w:highlight w:val="yellow"/>
              </w:rPr>
            </w:pPr>
            <w:r w:rsidRPr="00FB5923">
              <w:rPr>
                <w:rFonts w:cs="Arial"/>
                <w:i/>
                <w:iCs/>
                <w:sz w:val="24"/>
                <w:szCs w:val="24"/>
              </w:rPr>
              <w:t>2</w:t>
            </w:r>
            <w:r w:rsidR="000D46B0" w:rsidRPr="00FB5923">
              <w:rPr>
                <w:rFonts w:cs="Arial"/>
                <w:i/>
                <w:iCs/>
                <w:sz w:val="24"/>
                <w:szCs w:val="24"/>
              </w:rPr>
              <w:t>3</w:t>
            </w:r>
            <w:r w:rsidRPr="00FB5923">
              <w:rPr>
                <w:rFonts w:cs="Arial"/>
                <w:i/>
                <w:iCs/>
                <w:sz w:val="24"/>
                <w:szCs w:val="24"/>
              </w:rPr>
              <w:t>/02/202</w:t>
            </w:r>
            <w:r w:rsidR="000D46B0" w:rsidRPr="00FB5923">
              <w:rPr>
                <w:rFonts w:cs="Arial"/>
                <w:i/>
                <w:iCs/>
                <w:sz w:val="24"/>
                <w:szCs w:val="24"/>
              </w:rPr>
              <w:t>2</w:t>
            </w:r>
          </w:p>
        </w:tc>
        <w:tc>
          <w:tcPr>
            <w:tcW w:w="6341" w:type="dxa"/>
            <w:shd w:val="clear" w:color="auto" w:fill="auto"/>
            <w:vAlign w:val="center"/>
          </w:tcPr>
          <w:p w14:paraId="20915340" w14:textId="4589B715" w:rsidR="00F4051E" w:rsidRPr="00FB5923" w:rsidRDefault="0042679E" w:rsidP="00FB5923">
            <w:pPr>
              <w:spacing w:after="0" w:line="240" w:lineRule="auto"/>
              <w:jc w:val="left"/>
              <w:rPr>
                <w:sz w:val="24"/>
                <w:szCs w:val="24"/>
                <w:highlight w:val="yellow"/>
              </w:rPr>
            </w:pPr>
            <w:r w:rsidRPr="00FB5923">
              <w:rPr>
                <w:sz w:val="24"/>
                <w:szCs w:val="24"/>
              </w:rPr>
              <w:t>22-9912-ED-0010_Stage2022-ED_CdC_CameraThermique</w:t>
            </w:r>
          </w:p>
        </w:tc>
        <w:tc>
          <w:tcPr>
            <w:tcW w:w="992" w:type="dxa"/>
            <w:shd w:val="clear" w:color="auto" w:fill="auto"/>
            <w:vAlign w:val="center"/>
          </w:tcPr>
          <w:p w14:paraId="02338FDA" w14:textId="497B315A" w:rsidR="00F4051E" w:rsidRPr="00FB5923" w:rsidRDefault="00C87652" w:rsidP="00FB5923">
            <w:pPr>
              <w:spacing w:after="0" w:line="240" w:lineRule="auto"/>
              <w:jc w:val="left"/>
              <w:rPr>
                <w:sz w:val="24"/>
                <w:szCs w:val="24"/>
              </w:rPr>
            </w:pPr>
            <w:r w:rsidRPr="00FB5923">
              <w:rPr>
                <w:sz w:val="24"/>
                <w:szCs w:val="24"/>
              </w:rPr>
              <w:t>V0</w:t>
            </w:r>
          </w:p>
        </w:tc>
      </w:tr>
      <w:tr w:rsidR="00F4051E" w14:paraId="4E4AD307" w14:textId="77777777" w:rsidTr="00FB5923">
        <w:trPr>
          <w:trHeight w:val="454"/>
        </w:trPr>
        <w:tc>
          <w:tcPr>
            <w:tcW w:w="1364" w:type="dxa"/>
            <w:tcBorders>
              <w:top w:val="nil"/>
            </w:tcBorders>
            <w:shd w:val="clear" w:color="auto" w:fill="auto"/>
            <w:vAlign w:val="center"/>
          </w:tcPr>
          <w:p w14:paraId="37FC2FC0" w14:textId="6032378D" w:rsidR="00F4051E" w:rsidRPr="00FB5923" w:rsidRDefault="000D46B0" w:rsidP="00FB5923">
            <w:pPr>
              <w:spacing w:after="0" w:line="240" w:lineRule="auto"/>
              <w:jc w:val="left"/>
              <w:rPr>
                <w:sz w:val="24"/>
                <w:szCs w:val="24"/>
              </w:rPr>
            </w:pPr>
            <w:r w:rsidRPr="00FB5923">
              <w:rPr>
                <w:rFonts w:cs="Arial"/>
                <w:i/>
                <w:iCs/>
                <w:sz w:val="24"/>
                <w:szCs w:val="24"/>
              </w:rPr>
              <w:t>15</w:t>
            </w:r>
            <w:r w:rsidR="00C87652" w:rsidRPr="00FB5923">
              <w:rPr>
                <w:rFonts w:cs="Arial"/>
                <w:i/>
                <w:iCs/>
                <w:sz w:val="24"/>
                <w:szCs w:val="24"/>
              </w:rPr>
              <w:t>/0</w:t>
            </w:r>
            <w:r w:rsidRPr="00FB5923">
              <w:rPr>
                <w:rFonts w:cs="Arial"/>
                <w:i/>
                <w:iCs/>
                <w:sz w:val="24"/>
                <w:szCs w:val="24"/>
              </w:rPr>
              <w:t>3</w:t>
            </w:r>
            <w:r w:rsidR="00C87652" w:rsidRPr="00FB5923">
              <w:rPr>
                <w:rFonts w:cs="Arial"/>
                <w:i/>
                <w:iCs/>
                <w:sz w:val="24"/>
                <w:szCs w:val="24"/>
              </w:rPr>
              <w:t>/202</w:t>
            </w:r>
            <w:r w:rsidRPr="00FB5923">
              <w:rPr>
                <w:rFonts w:cs="Arial"/>
                <w:i/>
                <w:iCs/>
                <w:sz w:val="24"/>
                <w:szCs w:val="24"/>
              </w:rPr>
              <w:t>2</w:t>
            </w:r>
          </w:p>
        </w:tc>
        <w:tc>
          <w:tcPr>
            <w:tcW w:w="6341" w:type="dxa"/>
            <w:tcBorders>
              <w:top w:val="nil"/>
            </w:tcBorders>
            <w:shd w:val="clear" w:color="auto" w:fill="auto"/>
            <w:vAlign w:val="center"/>
          </w:tcPr>
          <w:p w14:paraId="60C0B908" w14:textId="3DF0DB12" w:rsidR="00F4051E" w:rsidRPr="00FB5923" w:rsidRDefault="009E46E3" w:rsidP="00FB5923">
            <w:pPr>
              <w:spacing w:after="0" w:line="240" w:lineRule="auto"/>
              <w:jc w:val="left"/>
              <w:rPr>
                <w:sz w:val="24"/>
                <w:szCs w:val="24"/>
                <w:highlight w:val="yellow"/>
              </w:rPr>
            </w:pPr>
            <w:r w:rsidRPr="00FB5923">
              <w:rPr>
                <w:sz w:val="24"/>
                <w:szCs w:val="24"/>
              </w:rPr>
              <w:t>22-9912-ED-0011_CameraThermique_STB_carte</w:t>
            </w:r>
          </w:p>
        </w:tc>
        <w:tc>
          <w:tcPr>
            <w:tcW w:w="992" w:type="dxa"/>
            <w:tcBorders>
              <w:top w:val="nil"/>
            </w:tcBorders>
            <w:shd w:val="clear" w:color="auto" w:fill="auto"/>
            <w:vAlign w:val="center"/>
          </w:tcPr>
          <w:p w14:paraId="5C875167" w14:textId="77144225" w:rsidR="00F4051E" w:rsidRPr="00FB5923" w:rsidRDefault="00C87652" w:rsidP="00FB5923">
            <w:pPr>
              <w:spacing w:after="0" w:line="240" w:lineRule="auto"/>
              <w:jc w:val="left"/>
              <w:rPr>
                <w:sz w:val="24"/>
                <w:szCs w:val="24"/>
              </w:rPr>
            </w:pPr>
            <w:r w:rsidRPr="00FB5923">
              <w:rPr>
                <w:sz w:val="24"/>
                <w:szCs w:val="24"/>
              </w:rPr>
              <w:t>V</w:t>
            </w:r>
            <w:r w:rsidR="0042679E" w:rsidRPr="00FB5923">
              <w:rPr>
                <w:sz w:val="24"/>
                <w:szCs w:val="24"/>
              </w:rPr>
              <w:t>3</w:t>
            </w:r>
          </w:p>
        </w:tc>
      </w:tr>
      <w:tr w:rsidR="00F4051E" w14:paraId="252AB647" w14:textId="77777777" w:rsidTr="00FB5923">
        <w:trPr>
          <w:trHeight w:val="454"/>
        </w:trPr>
        <w:tc>
          <w:tcPr>
            <w:tcW w:w="1364" w:type="dxa"/>
            <w:tcBorders>
              <w:top w:val="nil"/>
            </w:tcBorders>
            <w:shd w:val="clear" w:color="auto" w:fill="auto"/>
            <w:vAlign w:val="center"/>
          </w:tcPr>
          <w:p w14:paraId="278EA1FD" w14:textId="26AE5E98" w:rsidR="00F4051E" w:rsidRPr="00FB5923" w:rsidRDefault="000D46B0" w:rsidP="00FB5923">
            <w:pPr>
              <w:spacing w:after="0" w:line="240" w:lineRule="auto"/>
              <w:jc w:val="left"/>
              <w:rPr>
                <w:sz w:val="24"/>
                <w:szCs w:val="24"/>
              </w:rPr>
            </w:pPr>
            <w:r w:rsidRPr="00FB5923">
              <w:rPr>
                <w:rFonts w:cs="Arial"/>
                <w:i/>
                <w:iCs/>
                <w:sz w:val="24"/>
                <w:szCs w:val="24"/>
              </w:rPr>
              <w:t>11</w:t>
            </w:r>
            <w:r w:rsidR="00C87652" w:rsidRPr="00FB5923">
              <w:rPr>
                <w:rFonts w:cs="Arial"/>
                <w:i/>
                <w:iCs/>
                <w:sz w:val="24"/>
                <w:szCs w:val="24"/>
              </w:rPr>
              <w:t>/0</w:t>
            </w:r>
            <w:r w:rsidRPr="00FB5923">
              <w:rPr>
                <w:rFonts w:cs="Arial"/>
                <w:i/>
                <w:iCs/>
                <w:sz w:val="24"/>
                <w:szCs w:val="24"/>
              </w:rPr>
              <w:t>7</w:t>
            </w:r>
            <w:r w:rsidR="00C87652" w:rsidRPr="00FB5923">
              <w:rPr>
                <w:rFonts w:cs="Arial"/>
                <w:i/>
                <w:iCs/>
                <w:sz w:val="24"/>
                <w:szCs w:val="24"/>
              </w:rPr>
              <w:t>/202</w:t>
            </w:r>
            <w:r w:rsidRPr="00FB5923">
              <w:rPr>
                <w:rFonts w:cs="Arial"/>
                <w:i/>
                <w:iCs/>
                <w:sz w:val="24"/>
                <w:szCs w:val="24"/>
              </w:rPr>
              <w:t>2</w:t>
            </w:r>
          </w:p>
        </w:tc>
        <w:tc>
          <w:tcPr>
            <w:tcW w:w="6341" w:type="dxa"/>
            <w:tcBorders>
              <w:top w:val="nil"/>
            </w:tcBorders>
            <w:shd w:val="clear" w:color="auto" w:fill="auto"/>
            <w:vAlign w:val="center"/>
          </w:tcPr>
          <w:p w14:paraId="25E936B6" w14:textId="56999159" w:rsidR="00F4051E" w:rsidRPr="00FB5923" w:rsidRDefault="009E46E3" w:rsidP="00FB5923">
            <w:pPr>
              <w:spacing w:after="0" w:line="240" w:lineRule="auto"/>
              <w:jc w:val="left"/>
              <w:rPr>
                <w:sz w:val="24"/>
                <w:szCs w:val="24"/>
                <w:highlight w:val="yellow"/>
              </w:rPr>
            </w:pPr>
            <w:r w:rsidRPr="00FB5923">
              <w:rPr>
                <w:sz w:val="24"/>
                <w:szCs w:val="24"/>
              </w:rPr>
              <w:t>22-9912-ED-0012_CameraThermique_Synoptique</w:t>
            </w:r>
          </w:p>
        </w:tc>
        <w:tc>
          <w:tcPr>
            <w:tcW w:w="992" w:type="dxa"/>
            <w:tcBorders>
              <w:top w:val="nil"/>
            </w:tcBorders>
            <w:shd w:val="clear" w:color="auto" w:fill="auto"/>
            <w:vAlign w:val="center"/>
          </w:tcPr>
          <w:p w14:paraId="7EE4A8BF" w14:textId="641AE6C7" w:rsidR="00F4051E" w:rsidRPr="00FB5923" w:rsidRDefault="00C87652" w:rsidP="00FB5923">
            <w:pPr>
              <w:spacing w:after="0" w:line="240" w:lineRule="auto"/>
              <w:jc w:val="left"/>
              <w:rPr>
                <w:sz w:val="24"/>
                <w:szCs w:val="24"/>
              </w:rPr>
            </w:pPr>
            <w:r w:rsidRPr="00FB5923">
              <w:rPr>
                <w:sz w:val="24"/>
                <w:szCs w:val="24"/>
              </w:rPr>
              <w:t>V</w:t>
            </w:r>
            <w:r w:rsidR="0042679E" w:rsidRPr="00FB5923">
              <w:rPr>
                <w:sz w:val="24"/>
                <w:szCs w:val="24"/>
              </w:rPr>
              <w:t>7</w:t>
            </w:r>
          </w:p>
        </w:tc>
      </w:tr>
      <w:tr w:rsidR="00F4051E" w14:paraId="339BC8FF" w14:textId="77777777" w:rsidTr="00FB5923">
        <w:trPr>
          <w:trHeight w:val="454"/>
        </w:trPr>
        <w:tc>
          <w:tcPr>
            <w:tcW w:w="1364" w:type="dxa"/>
            <w:tcBorders>
              <w:top w:val="nil"/>
            </w:tcBorders>
            <w:shd w:val="clear" w:color="auto" w:fill="auto"/>
            <w:vAlign w:val="center"/>
          </w:tcPr>
          <w:p w14:paraId="6F754225" w14:textId="7CE442A2" w:rsidR="00F4051E" w:rsidRPr="00FB5923" w:rsidRDefault="000D46B0" w:rsidP="00FB5923">
            <w:pPr>
              <w:spacing w:after="0" w:line="240" w:lineRule="auto"/>
              <w:jc w:val="left"/>
              <w:rPr>
                <w:sz w:val="24"/>
                <w:szCs w:val="24"/>
              </w:rPr>
            </w:pPr>
            <w:r w:rsidRPr="00FB5923">
              <w:rPr>
                <w:sz w:val="24"/>
                <w:szCs w:val="24"/>
              </w:rPr>
              <w:t>05</w:t>
            </w:r>
            <w:r w:rsidR="00C87652" w:rsidRPr="00FB5923">
              <w:rPr>
                <w:sz w:val="24"/>
                <w:szCs w:val="24"/>
              </w:rPr>
              <w:t>/</w:t>
            </w:r>
            <w:r w:rsidRPr="00FB5923">
              <w:rPr>
                <w:sz w:val="24"/>
                <w:szCs w:val="24"/>
              </w:rPr>
              <w:t>07</w:t>
            </w:r>
            <w:r w:rsidR="00C87652" w:rsidRPr="00FB5923">
              <w:rPr>
                <w:sz w:val="24"/>
                <w:szCs w:val="24"/>
              </w:rPr>
              <w:t>/202</w:t>
            </w:r>
            <w:r w:rsidRPr="00FB5923">
              <w:rPr>
                <w:sz w:val="24"/>
                <w:szCs w:val="24"/>
              </w:rPr>
              <w:t>2</w:t>
            </w:r>
          </w:p>
        </w:tc>
        <w:tc>
          <w:tcPr>
            <w:tcW w:w="6341" w:type="dxa"/>
            <w:tcBorders>
              <w:top w:val="nil"/>
            </w:tcBorders>
            <w:shd w:val="clear" w:color="auto" w:fill="auto"/>
            <w:vAlign w:val="center"/>
          </w:tcPr>
          <w:p w14:paraId="00777371" w14:textId="337D804A" w:rsidR="00F4051E" w:rsidRPr="00FB5923" w:rsidRDefault="009E46E3" w:rsidP="00FB5923">
            <w:pPr>
              <w:spacing w:after="0" w:line="240" w:lineRule="auto"/>
              <w:jc w:val="left"/>
              <w:rPr>
                <w:sz w:val="24"/>
                <w:szCs w:val="24"/>
                <w:highlight w:val="yellow"/>
              </w:rPr>
            </w:pPr>
            <w:r w:rsidRPr="00FB5923">
              <w:rPr>
                <w:sz w:val="24"/>
                <w:szCs w:val="24"/>
              </w:rPr>
              <w:t>22-9912-ED-0013_CameraThermique_Schema</w:t>
            </w:r>
          </w:p>
        </w:tc>
        <w:tc>
          <w:tcPr>
            <w:tcW w:w="992" w:type="dxa"/>
            <w:tcBorders>
              <w:top w:val="nil"/>
            </w:tcBorders>
            <w:shd w:val="clear" w:color="auto" w:fill="auto"/>
            <w:vAlign w:val="center"/>
          </w:tcPr>
          <w:p w14:paraId="01945C0B" w14:textId="646D8DF1" w:rsidR="00F4051E" w:rsidRPr="00FB5923" w:rsidRDefault="00C87652" w:rsidP="00FB5923">
            <w:pPr>
              <w:spacing w:after="0" w:line="240" w:lineRule="auto"/>
              <w:jc w:val="left"/>
              <w:rPr>
                <w:sz w:val="24"/>
                <w:szCs w:val="24"/>
              </w:rPr>
            </w:pPr>
            <w:r w:rsidRPr="00FB5923">
              <w:rPr>
                <w:sz w:val="24"/>
                <w:szCs w:val="24"/>
              </w:rPr>
              <w:t>V</w:t>
            </w:r>
            <w:r w:rsidR="0042679E" w:rsidRPr="00FB5923">
              <w:rPr>
                <w:sz w:val="24"/>
                <w:szCs w:val="24"/>
              </w:rPr>
              <w:t>7</w:t>
            </w:r>
          </w:p>
        </w:tc>
      </w:tr>
      <w:tr w:rsidR="009E46E3" w14:paraId="06E30AE8" w14:textId="77777777" w:rsidTr="00FB5923">
        <w:trPr>
          <w:trHeight w:val="454"/>
        </w:trPr>
        <w:tc>
          <w:tcPr>
            <w:tcW w:w="1364" w:type="dxa"/>
            <w:tcBorders>
              <w:top w:val="nil"/>
            </w:tcBorders>
            <w:shd w:val="clear" w:color="auto" w:fill="auto"/>
            <w:vAlign w:val="center"/>
          </w:tcPr>
          <w:p w14:paraId="55BF7963" w14:textId="23C7C6C4" w:rsidR="009E46E3" w:rsidRPr="00FB5923" w:rsidRDefault="009E46E3" w:rsidP="00FB5923">
            <w:pPr>
              <w:spacing w:after="0" w:line="240" w:lineRule="auto"/>
              <w:jc w:val="left"/>
              <w:rPr>
                <w:sz w:val="24"/>
                <w:szCs w:val="24"/>
              </w:rPr>
            </w:pPr>
            <w:r w:rsidRPr="00FB5923">
              <w:rPr>
                <w:sz w:val="24"/>
                <w:szCs w:val="24"/>
              </w:rPr>
              <w:t>11/07/2022</w:t>
            </w:r>
          </w:p>
        </w:tc>
        <w:tc>
          <w:tcPr>
            <w:tcW w:w="6341" w:type="dxa"/>
            <w:tcBorders>
              <w:top w:val="nil"/>
            </w:tcBorders>
            <w:shd w:val="clear" w:color="auto" w:fill="auto"/>
            <w:vAlign w:val="center"/>
          </w:tcPr>
          <w:p w14:paraId="2DA0B0F2" w14:textId="359B3377" w:rsidR="009E46E3" w:rsidRPr="00FB5923" w:rsidRDefault="009E46E3" w:rsidP="00FB5923">
            <w:pPr>
              <w:spacing w:after="0" w:line="240" w:lineRule="auto"/>
              <w:jc w:val="left"/>
              <w:rPr>
                <w:sz w:val="24"/>
                <w:szCs w:val="24"/>
              </w:rPr>
            </w:pPr>
            <w:r w:rsidRPr="00FB5923">
              <w:rPr>
                <w:sz w:val="24"/>
                <w:szCs w:val="24"/>
              </w:rPr>
              <w:t>22-9912-ED-0016_CameraThermique_Conception</w:t>
            </w:r>
          </w:p>
        </w:tc>
        <w:tc>
          <w:tcPr>
            <w:tcW w:w="992" w:type="dxa"/>
            <w:tcBorders>
              <w:top w:val="nil"/>
            </w:tcBorders>
            <w:shd w:val="clear" w:color="auto" w:fill="auto"/>
            <w:vAlign w:val="center"/>
          </w:tcPr>
          <w:p w14:paraId="08B0EF90" w14:textId="3C12DDD0" w:rsidR="009E46E3" w:rsidRPr="00FB5923" w:rsidRDefault="009E46E3" w:rsidP="00FB5923">
            <w:pPr>
              <w:spacing w:after="0" w:line="240" w:lineRule="auto"/>
              <w:jc w:val="left"/>
              <w:rPr>
                <w:sz w:val="24"/>
                <w:szCs w:val="24"/>
              </w:rPr>
            </w:pPr>
            <w:r w:rsidRPr="00FB5923">
              <w:rPr>
                <w:sz w:val="24"/>
                <w:szCs w:val="24"/>
              </w:rPr>
              <w:t>V3</w:t>
            </w:r>
          </w:p>
        </w:tc>
      </w:tr>
      <w:tr w:rsidR="00F4051E" w14:paraId="65F12A52" w14:textId="77777777" w:rsidTr="00FB5923">
        <w:trPr>
          <w:trHeight w:val="454"/>
        </w:trPr>
        <w:tc>
          <w:tcPr>
            <w:tcW w:w="1364" w:type="dxa"/>
            <w:tcBorders>
              <w:top w:val="nil"/>
            </w:tcBorders>
            <w:shd w:val="clear" w:color="auto" w:fill="auto"/>
            <w:vAlign w:val="center"/>
          </w:tcPr>
          <w:p w14:paraId="7A7AAA0C" w14:textId="00EE0DB5" w:rsidR="00F4051E" w:rsidRPr="00FB5923" w:rsidRDefault="000D46B0" w:rsidP="00FB5923">
            <w:pPr>
              <w:spacing w:after="0" w:line="240" w:lineRule="auto"/>
              <w:jc w:val="left"/>
              <w:rPr>
                <w:sz w:val="24"/>
                <w:szCs w:val="24"/>
              </w:rPr>
            </w:pPr>
            <w:r w:rsidRPr="00FB5923">
              <w:rPr>
                <w:sz w:val="24"/>
                <w:szCs w:val="24"/>
              </w:rPr>
              <w:t>07</w:t>
            </w:r>
            <w:r w:rsidR="00C87652" w:rsidRPr="00FB5923">
              <w:rPr>
                <w:sz w:val="24"/>
                <w:szCs w:val="24"/>
              </w:rPr>
              <w:t>/</w:t>
            </w:r>
            <w:r w:rsidRPr="00FB5923">
              <w:rPr>
                <w:sz w:val="24"/>
                <w:szCs w:val="24"/>
              </w:rPr>
              <w:t>07</w:t>
            </w:r>
            <w:r w:rsidR="00C87652" w:rsidRPr="00FB5923">
              <w:rPr>
                <w:sz w:val="24"/>
                <w:szCs w:val="24"/>
              </w:rPr>
              <w:t>/202</w:t>
            </w:r>
            <w:r w:rsidR="006D0BD2">
              <w:rPr>
                <w:sz w:val="24"/>
                <w:szCs w:val="24"/>
              </w:rPr>
              <w:t>2</w:t>
            </w:r>
          </w:p>
        </w:tc>
        <w:tc>
          <w:tcPr>
            <w:tcW w:w="6341" w:type="dxa"/>
            <w:tcBorders>
              <w:top w:val="nil"/>
            </w:tcBorders>
            <w:shd w:val="clear" w:color="auto" w:fill="auto"/>
            <w:vAlign w:val="center"/>
          </w:tcPr>
          <w:p w14:paraId="4EDA83E2" w14:textId="608AD054" w:rsidR="00F4051E" w:rsidRPr="00FB5923" w:rsidRDefault="00C87652" w:rsidP="00FB5923">
            <w:pPr>
              <w:spacing w:after="0" w:line="240" w:lineRule="auto"/>
              <w:jc w:val="left"/>
              <w:rPr>
                <w:sz w:val="24"/>
                <w:szCs w:val="24"/>
                <w:highlight w:val="yellow"/>
              </w:rPr>
            </w:pPr>
            <w:r w:rsidRPr="00FB5923">
              <w:rPr>
                <w:sz w:val="24"/>
                <w:szCs w:val="24"/>
              </w:rPr>
              <w:t>C</w:t>
            </w:r>
            <w:r w:rsidR="0042679E" w:rsidRPr="00FB5923">
              <w:rPr>
                <w:sz w:val="24"/>
                <w:szCs w:val="24"/>
              </w:rPr>
              <w:t>14631</w:t>
            </w:r>
            <w:r w:rsidRPr="00FB5923">
              <w:rPr>
                <w:sz w:val="24"/>
                <w:szCs w:val="24"/>
              </w:rPr>
              <w:t>.pcb</w:t>
            </w:r>
          </w:p>
        </w:tc>
        <w:tc>
          <w:tcPr>
            <w:tcW w:w="992" w:type="dxa"/>
            <w:tcBorders>
              <w:top w:val="nil"/>
            </w:tcBorders>
            <w:shd w:val="clear" w:color="auto" w:fill="auto"/>
            <w:vAlign w:val="center"/>
          </w:tcPr>
          <w:p w14:paraId="30025E87" w14:textId="77777777" w:rsidR="00F4051E" w:rsidRPr="00FB5923" w:rsidRDefault="00C87652" w:rsidP="00FB5923">
            <w:pPr>
              <w:spacing w:after="0" w:line="240" w:lineRule="auto"/>
              <w:jc w:val="left"/>
              <w:rPr>
                <w:sz w:val="24"/>
                <w:szCs w:val="24"/>
              </w:rPr>
            </w:pPr>
            <w:r w:rsidRPr="00FB5923">
              <w:rPr>
                <w:sz w:val="24"/>
                <w:szCs w:val="24"/>
              </w:rPr>
              <w:t>/</w:t>
            </w:r>
          </w:p>
        </w:tc>
      </w:tr>
      <w:tr w:rsidR="00F4051E" w14:paraId="2D5C62A9" w14:textId="77777777" w:rsidTr="00FB5923">
        <w:trPr>
          <w:trHeight w:val="454"/>
        </w:trPr>
        <w:tc>
          <w:tcPr>
            <w:tcW w:w="1364" w:type="dxa"/>
            <w:tcBorders>
              <w:top w:val="nil"/>
            </w:tcBorders>
            <w:shd w:val="clear" w:color="auto" w:fill="auto"/>
            <w:vAlign w:val="center"/>
          </w:tcPr>
          <w:p w14:paraId="6FF17E5A" w14:textId="4219824E" w:rsidR="00F4051E" w:rsidRPr="00FB5923" w:rsidRDefault="0001603B" w:rsidP="00FB5923">
            <w:pPr>
              <w:spacing w:after="0" w:line="240" w:lineRule="auto"/>
              <w:jc w:val="left"/>
              <w:rPr>
                <w:sz w:val="24"/>
                <w:szCs w:val="24"/>
              </w:rPr>
            </w:pPr>
            <w:r>
              <w:rPr>
                <w:sz w:val="24"/>
                <w:szCs w:val="24"/>
              </w:rPr>
              <w:t>25/07/2022</w:t>
            </w:r>
          </w:p>
        </w:tc>
        <w:tc>
          <w:tcPr>
            <w:tcW w:w="6341" w:type="dxa"/>
            <w:tcBorders>
              <w:top w:val="nil"/>
            </w:tcBorders>
            <w:shd w:val="clear" w:color="auto" w:fill="auto"/>
            <w:vAlign w:val="center"/>
          </w:tcPr>
          <w:p w14:paraId="64F82A3D" w14:textId="4499F524" w:rsidR="0001603B" w:rsidRDefault="0001603B" w:rsidP="00FB5923">
            <w:pPr>
              <w:spacing w:after="0" w:line="240" w:lineRule="auto"/>
              <w:jc w:val="left"/>
              <w:rPr>
                <w:sz w:val="24"/>
                <w:szCs w:val="24"/>
              </w:rPr>
            </w:pPr>
            <w:r>
              <w:rPr>
                <w:sz w:val="24"/>
                <w:szCs w:val="24"/>
              </w:rPr>
              <w:t xml:space="preserve">Dossier des codes « SRC » : </w:t>
            </w:r>
          </w:p>
          <w:p w14:paraId="1E89387C" w14:textId="235091DA" w:rsidR="00F4051E" w:rsidRPr="005E4040" w:rsidRDefault="0001603B" w:rsidP="00FB5923">
            <w:pPr>
              <w:spacing w:after="0" w:line="240" w:lineRule="auto"/>
              <w:jc w:val="left"/>
              <w:rPr>
                <w:b/>
                <w:bCs/>
                <w:sz w:val="24"/>
                <w:szCs w:val="24"/>
              </w:rPr>
            </w:pPr>
            <w:r w:rsidRPr="005E4040">
              <w:rPr>
                <w:b/>
                <w:bCs/>
                <w:sz w:val="18"/>
                <w:szCs w:val="18"/>
              </w:rPr>
              <w:t>\\s-riesling\Elsys\Pole_Forfait\3-PROJETS\ELSYS\PROJETS\22-9912-ED_CAMERA_THERMIQUE\6-CARTE\[CARTE]\13-VALIDATION</w:t>
            </w:r>
          </w:p>
        </w:tc>
        <w:tc>
          <w:tcPr>
            <w:tcW w:w="992" w:type="dxa"/>
            <w:tcBorders>
              <w:top w:val="nil"/>
            </w:tcBorders>
            <w:shd w:val="clear" w:color="auto" w:fill="auto"/>
            <w:vAlign w:val="center"/>
          </w:tcPr>
          <w:p w14:paraId="1148B535" w14:textId="6799F5EC" w:rsidR="00F4051E" w:rsidRPr="00FB5923" w:rsidRDefault="0001603B" w:rsidP="00FB5923">
            <w:pPr>
              <w:spacing w:after="0" w:line="240" w:lineRule="auto"/>
              <w:jc w:val="left"/>
              <w:rPr>
                <w:sz w:val="24"/>
                <w:szCs w:val="24"/>
              </w:rPr>
            </w:pPr>
            <w:r>
              <w:rPr>
                <w:sz w:val="24"/>
                <w:szCs w:val="24"/>
              </w:rPr>
              <w:t>/</w:t>
            </w:r>
          </w:p>
        </w:tc>
      </w:tr>
    </w:tbl>
    <w:p w14:paraId="3E54C01D" w14:textId="77777777" w:rsidR="00F4051E" w:rsidRDefault="00C87652">
      <w:pPr>
        <w:jc w:val="left"/>
        <w:rPr>
          <w:rFonts w:asciiTheme="majorHAnsi" w:eastAsiaTheme="majorEastAsia" w:hAnsiTheme="majorHAnsi" w:cstheme="majorBidi"/>
          <w:b/>
          <w:bCs/>
          <w:smallCaps/>
          <w:color w:val="000000" w:themeColor="text1"/>
          <w:sz w:val="36"/>
          <w:szCs w:val="36"/>
        </w:rPr>
      </w:pPr>
      <w:r>
        <w:br w:type="page"/>
      </w:r>
    </w:p>
    <w:p w14:paraId="5B1B72E7" w14:textId="1C804E4D" w:rsidR="00173ADE" w:rsidRPr="000947CF" w:rsidRDefault="00C87652" w:rsidP="000947CF">
      <w:pPr>
        <w:pStyle w:val="Titre1"/>
      </w:pPr>
      <w:bookmarkStart w:id="12" w:name="_Toc111040334"/>
      <w:r w:rsidRPr="000947CF">
        <w:lastRenderedPageBreak/>
        <w:t>Formalisme des Tests</w:t>
      </w:r>
      <w:bookmarkEnd w:id="12"/>
      <w:r w:rsidRPr="000947CF">
        <w:t xml:space="preserve"> </w:t>
      </w:r>
    </w:p>
    <w:tbl>
      <w:tblPr>
        <w:tblW w:w="8970" w:type="dxa"/>
        <w:jc w:val="center"/>
        <w:tblCellMar>
          <w:left w:w="70" w:type="dxa"/>
          <w:right w:w="70" w:type="dxa"/>
        </w:tblCellMar>
        <w:tblLook w:val="0000" w:firstRow="0" w:lastRow="0" w:firstColumn="0" w:lastColumn="0" w:noHBand="0" w:noVBand="0"/>
      </w:tblPr>
      <w:tblGrid>
        <w:gridCol w:w="8970"/>
      </w:tblGrid>
      <w:tr w:rsidR="00F4051E" w14:paraId="4DF9F83B" w14:textId="77777777">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0DB759BA" w14:textId="77777777" w:rsidR="00F4051E" w:rsidRDefault="00C87652">
            <w:pPr>
              <w:pStyle w:val="Titredetableau"/>
            </w:pPr>
            <w:r>
              <w:t>Test [XX]: [</w:t>
            </w:r>
            <w:r>
              <w:rPr>
                <w:i/>
              </w:rPr>
              <w:t>Titre]</w:t>
            </w:r>
          </w:p>
        </w:tc>
      </w:tr>
      <w:tr w:rsidR="00F4051E" w14:paraId="14ED4C33" w14:textId="77777777">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77B9F2AD" w14:textId="77777777" w:rsidR="00F4051E" w:rsidRDefault="00C87652">
            <w:r>
              <w:t>Description :</w:t>
            </w:r>
          </w:p>
          <w:p w14:paraId="339FCFA2" w14:textId="77777777" w:rsidR="00F4051E" w:rsidRDefault="00F4051E">
            <w:pPr>
              <w:textAlignment w:val="baseline"/>
              <w:rPr>
                <w:sz w:val="20"/>
                <w:szCs w:val="20"/>
              </w:rPr>
            </w:pPr>
          </w:p>
        </w:tc>
      </w:tr>
      <w:tr w:rsidR="00F4051E" w14:paraId="0A7108DB" w14:textId="77777777">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6E910BE7" w14:textId="77777777" w:rsidR="00F4051E" w:rsidRDefault="00C87652">
            <w:r>
              <w:t>Résultat attendu :</w:t>
            </w:r>
          </w:p>
          <w:p w14:paraId="4D8292C8" w14:textId="77777777" w:rsidR="00F4051E" w:rsidRDefault="00F4051E"/>
          <w:p w14:paraId="2545D1DB" w14:textId="77777777" w:rsidR="00F4051E" w:rsidRDefault="00C87652">
            <w:pPr>
              <w:jc w:val="center"/>
            </w:pPr>
            <w:r>
              <w:rPr>
                <w:b/>
                <w:iCs/>
                <w:sz w:val="20"/>
                <w:szCs w:val="20"/>
              </w:rPr>
              <w:t>Nom de la mesure</w:t>
            </w:r>
            <w:r>
              <w:rPr>
                <w:iCs/>
                <w:sz w:val="20"/>
                <w:szCs w:val="20"/>
              </w:rPr>
              <w:t xml:space="preserve"> : [Titre de la mesure </w:t>
            </w:r>
            <w:r>
              <w:rPr>
                <w:iCs/>
              </w:rPr>
              <w:t>(unité)] :</w:t>
            </w:r>
          </w:p>
          <w:tbl>
            <w:tblPr>
              <w:tblStyle w:val="Grilledutableau"/>
              <w:tblW w:w="8816" w:type="dxa"/>
              <w:tblLook w:val="04A0" w:firstRow="1" w:lastRow="0" w:firstColumn="1" w:lastColumn="0" w:noHBand="0" w:noVBand="1"/>
            </w:tblPr>
            <w:tblGrid>
              <w:gridCol w:w="1763"/>
              <w:gridCol w:w="1763"/>
              <w:gridCol w:w="1763"/>
              <w:gridCol w:w="1763"/>
              <w:gridCol w:w="1764"/>
            </w:tblGrid>
            <w:tr w:rsidR="00F4051E" w14:paraId="4586F5E6" w14:textId="77777777">
              <w:tc>
                <w:tcPr>
                  <w:tcW w:w="1763" w:type="dxa"/>
                  <w:shd w:val="clear" w:color="auto" w:fill="auto"/>
                </w:tcPr>
                <w:p w14:paraId="0290982D" w14:textId="77777777" w:rsidR="00F4051E" w:rsidRDefault="00C87652">
                  <w:pPr>
                    <w:spacing w:after="0" w:line="240" w:lineRule="auto"/>
                    <w:jc w:val="center"/>
                  </w:pPr>
                  <w:r>
                    <w:t>Min</w:t>
                  </w:r>
                </w:p>
              </w:tc>
              <w:tc>
                <w:tcPr>
                  <w:tcW w:w="1763" w:type="dxa"/>
                  <w:shd w:val="clear" w:color="auto" w:fill="auto"/>
                </w:tcPr>
                <w:p w14:paraId="002AB31E" w14:textId="77777777" w:rsidR="00F4051E" w:rsidRDefault="00C87652">
                  <w:pPr>
                    <w:spacing w:after="0" w:line="240" w:lineRule="auto"/>
                    <w:jc w:val="center"/>
                  </w:pPr>
                  <w:r>
                    <w:t>Typ</w:t>
                  </w:r>
                </w:p>
              </w:tc>
              <w:tc>
                <w:tcPr>
                  <w:tcW w:w="1763" w:type="dxa"/>
                  <w:shd w:val="clear" w:color="auto" w:fill="auto"/>
                </w:tcPr>
                <w:p w14:paraId="0126454B" w14:textId="77777777" w:rsidR="00F4051E" w:rsidRDefault="00C87652">
                  <w:pPr>
                    <w:spacing w:after="0" w:line="240" w:lineRule="auto"/>
                    <w:jc w:val="center"/>
                  </w:pPr>
                  <w:r>
                    <w:t>Max</w:t>
                  </w:r>
                </w:p>
              </w:tc>
              <w:tc>
                <w:tcPr>
                  <w:tcW w:w="1763" w:type="dxa"/>
                  <w:shd w:val="clear" w:color="auto" w:fill="auto"/>
                </w:tcPr>
                <w:p w14:paraId="343D0BFC" w14:textId="77777777" w:rsidR="00F4051E" w:rsidRDefault="00C87652">
                  <w:pPr>
                    <w:spacing w:after="0" w:line="240" w:lineRule="auto"/>
                    <w:jc w:val="center"/>
                  </w:pPr>
                  <w:r>
                    <w:t>Mesure</w:t>
                  </w:r>
                </w:p>
              </w:tc>
              <w:tc>
                <w:tcPr>
                  <w:tcW w:w="1764" w:type="dxa"/>
                  <w:shd w:val="clear" w:color="auto" w:fill="auto"/>
                </w:tcPr>
                <w:p w14:paraId="25017F8C" w14:textId="77777777" w:rsidR="00F4051E" w:rsidRDefault="00C87652">
                  <w:pPr>
                    <w:spacing w:after="0" w:line="240" w:lineRule="auto"/>
                    <w:jc w:val="center"/>
                  </w:pPr>
                  <w:r>
                    <w:t>Statut</w:t>
                  </w:r>
                </w:p>
              </w:tc>
            </w:tr>
            <w:tr w:rsidR="00F4051E" w14:paraId="694FA504" w14:textId="77777777">
              <w:tc>
                <w:tcPr>
                  <w:tcW w:w="1763" w:type="dxa"/>
                  <w:shd w:val="clear" w:color="auto" w:fill="auto"/>
                </w:tcPr>
                <w:p w14:paraId="659462CD" w14:textId="77777777" w:rsidR="00F4051E" w:rsidRDefault="00F4051E">
                  <w:pPr>
                    <w:spacing w:after="0" w:line="240" w:lineRule="auto"/>
                    <w:jc w:val="center"/>
                  </w:pPr>
                </w:p>
              </w:tc>
              <w:tc>
                <w:tcPr>
                  <w:tcW w:w="1763" w:type="dxa"/>
                  <w:shd w:val="clear" w:color="auto" w:fill="auto"/>
                </w:tcPr>
                <w:p w14:paraId="089F420B" w14:textId="77777777" w:rsidR="00F4051E" w:rsidRDefault="00F4051E">
                  <w:pPr>
                    <w:spacing w:after="0" w:line="240" w:lineRule="auto"/>
                    <w:jc w:val="center"/>
                  </w:pPr>
                </w:p>
              </w:tc>
              <w:tc>
                <w:tcPr>
                  <w:tcW w:w="1763" w:type="dxa"/>
                  <w:shd w:val="clear" w:color="auto" w:fill="auto"/>
                </w:tcPr>
                <w:p w14:paraId="60B5653A" w14:textId="77777777" w:rsidR="00F4051E" w:rsidRDefault="00F4051E">
                  <w:pPr>
                    <w:spacing w:after="0" w:line="240" w:lineRule="auto"/>
                    <w:jc w:val="center"/>
                  </w:pPr>
                </w:p>
              </w:tc>
              <w:tc>
                <w:tcPr>
                  <w:tcW w:w="1763" w:type="dxa"/>
                  <w:shd w:val="clear" w:color="auto" w:fill="auto"/>
                </w:tcPr>
                <w:p w14:paraId="29F95BFB" w14:textId="77777777" w:rsidR="00F4051E" w:rsidRDefault="00F4051E">
                  <w:pPr>
                    <w:spacing w:after="0" w:line="240" w:lineRule="auto"/>
                    <w:jc w:val="center"/>
                  </w:pPr>
                </w:p>
              </w:tc>
              <w:tc>
                <w:tcPr>
                  <w:tcW w:w="1764" w:type="dxa"/>
                  <w:shd w:val="clear" w:color="auto" w:fill="auto"/>
                </w:tcPr>
                <w:p w14:paraId="5E4A73F7" w14:textId="77777777" w:rsidR="00F4051E" w:rsidRDefault="00F4051E">
                  <w:pPr>
                    <w:spacing w:after="0" w:line="240" w:lineRule="auto"/>
                    <w:jc w:val="center"/>
                  </w:pPr>
                </w:p>
              </w:tc>
            </w:tr>
          </w:tbl>
          <w:p w14:paraId="2F7A85F0" w14:textId="77777777" w:rsidR="00F4051E" w:rsidRDefault="00F4051E">
            <w:bookmarkStart w:id="13" w:name="_Hlk54604798"/>
            <w:bookmarkStart w:id="14" w:name="_Hlk54699185"/>
            <w:bookmarkEnd w:id="13"/>
            <w:bookmarkEnd w:id="14"/>
          </w:p>
        </w:tc>
      </w:tr>
    </w:tbl>
    <w:p w14:paraId="2D6D63AB" w14:textId="77777777" w:rsidR="00F4051E" w:rsidRDefault="00F4051E">
      <w:pPr>
        <w:rPr>
          <w:color w:val="00B050"/>
        </w:rPr>
      </w:pPr>
    </w:p>
    <w:p w14:paraId="5895741B" w14:textId="77777777" w:rsidR="00F4051E" w:rsidRPr="00FB5923" w:rsidRDefault="00C87652">
      <w:pPr>
        <w:tabs>
          <w:tab w:val="left" w:pos="1973"/>
        </w:tabs>
        <w:rPr>
          <w:sz w:val="24"/>
          <w:szCs w:val="24"/>
        </w:rPr>
      </w:pPr>
      <w:r w:rsidRPr="00FB5923">
        <w:rPr>
          <w:sz w:val="24"/>
          <w:szCs w:val="24"/>
        </w:rPr>
        <w:t>Les résultats de tests seront notés :</w:t>
      </w:r>
    </w:p>
    <w:p w14:paraId="7894199B" w14:textId="7AD079EF" w:rsidR="00F4051E" w:rsidRPr="00FB5923" w:rsidRDefault="00C87652">
      <w:pPr>
        <w:tabs>
          <w:tab w:val="left" w:pos="1973"/>
        </w:tabs>
        <w:rPr>
          <w:sz w:val="24"/>
          <w:szCs w:val="24"/>
        </w:rPr>
      </w:pPr>
      <w:r w:rsidRPr="00FB5923">
        <w:rPr>
          <w:sz w:val="24"/>
          <w:szCs w:val="24"/>
        </w:rPr>
        <w:t>OK : Succès du test</w:t>
      </w:r>
      <w:r w:rsidR="005E1590" w:rsidRPr="00FB5923">
        <w:rPr>
          <w:sz w:val="24"/>
          <w:szCs w:val="24"/>
        </w:rPr>
        <w:t xml:space="preserve"> </w:t>
      </w:r>
    </w:p>
    <w:p w14:paraId="64A73B6E" w14:textId="20B9CAB1" w:rsidR="00F4051E" w:rsidRPr="00FB5923" w:rsidRDefault="00C87652">
      <w:pPr>
        <w:tabs>
          <w:tab w:val="left" w:pos="1973"/>
        </w:tabs>
        <w:rPr>
          <w:sz w:val="24"/>
          <w:szCs w:val="24"/>
        </w:rPr>
      </w:pPr>
      <w:r w:rsidRPr="00FB5923">
        <w:rPr>
          <w:sz w:val="24"/>
          <w:szCs w:val="24"/>
        </w:rPr>
        <w:t>FAIL : Echec du test</w:t>
      </w:r>
      <w:r w:rsidR="005E1590" w:rsidRPr="00FB5923">
        <w:rPr>
          <w:sz w:val="24"/>
          <w:szCs w:val="24"/>
        </w:rPr>
        <w:t xml:space="preserve"> </w:t>
      </w:r>
    </w:p>
    <w:p w14:paraId="47A33C90" w14:textId="5103BD7F" w:rsidR="000947CF" w:rsidRDefault="00C87652">
      <w:pPr>
        <w:tabs>
          <w:tab w:val="left" w:pos="1973"/>
        </w:tabs>
        <w:rPr>
          <w:sz w:val="24"/>
          <w:szCs w:val="24"/>
        </w:rPr>
      </w:pPr>
      <w:r w:rsidRPr="00FB5923">
        <w:rPr>
          <w:sz w:val="24"/>
          <w:szCs w:val="24"/>
        </w:rPr>
        <w:t>NA : Non Applicabl</w:t>
      </w:r>
      <w:r w:rsidR="005E1590" w:rsidRPr="00FB5923">
        <w:rPr>
          <w:sz w:val="24"/>
          <w:szCs w:val="24"/>
        </w:rPr>
        <w:t>e</w:t>
      </w:r>
    </w:p>
    <w:p w14:paraId="17898762" w14:textId="5E8FC4B2" w:rsidR="009C1BA2" w:rsidRPr="00FB5923" w:rsidRDefault="009C1BA2">
      <w:pPr>
        <w:tabs>
          <w:tab w:val="left" w:pos="1973"/>
        </w:tabs>
        <w:rPr>
          <w:sz w:val="24"/>
          <w:szCs w:val="24"/>
        </w:rPr>
      </w:pPr>
      <w:r>
        <w:rPr>
          <w:sz w:val="24"/>
          <w:szCs w:val="24"/>
        </w:rPr>
        <w:t xml:space="preserve">TBD : To </w:t>
      </w:r>
      <w:proofErr w:type="spellStart"/>
      <w:r>
        <w:rPr>
          <w:sz w:val="24"/>
          <w:szCs w:val="24"/>
        </w:rPr>
        <w:t>be</w:t>
      </w:r>
      <w:proofErr w:type="spellEnd"/>
      <w:r>
        <w:rPr>
          <w:sz w:val="24"/>
          <w:szCs w:val="24"/>
        </w:rPr>
        <w:t xml:space="preserve"> </w:t>
      </w:r>
      <w:proofErr w:type="spellStart"/>
      <w:r>
        <w:rPr>
          <w:sz w:val="24"/>
          <w:szCs w:val="24"/>
        </w:rPr>
        <w:t>defined</w:t>
      </w:r>
      <w:proofErr w:type="spellEnd"/>
    </w:p>
    <w:p w14:paraId="08094EEC" w14:textId="77777777" w:rsidR="00FB5923" w:rsidRDefault="00FB5923">
      <w:pPr>
        <w:tabs>
          <w:tab w:val="left" w:pos="1973"/>
        </w:tabs>
      </w:pPr>
    </w:p>
    <w:p w14:paraId="5A42C701" w14:textId="50CF62D1" w:rsidR="000947CF" w:rsidRPr="000947CF" w:rsidRDefault="00C87652" w:rsidP="000947CF">
      <w:pPr>
        <w:pStyle w:val="Titre1"/>
      </w:pPr>
      <w:bookmarkStart w:id="15" w:name="_Toc111040335"/>
      <w:r w:rsidRPr="000947CF">
        <w:t>Environnement de Tests</w:t>
      </w:r>
      <w:bookmarkEnd w:id="15"/>
    </w:p>
    <w:p w14:paraId="2ABA86B4" w14:textId="29F0F43F" w:rsidR="00F4051E" w:rsidRPr="00FB5923" w:rsidRDefault="00C87652">
      <w:pPr>
        <w:rPr>
          <w:sz w:val="24"/>
          <w:szCs w:val="24"/>
        </w:rPr>
      </w:pPr>
      <w:r w:rsidRPr="00FB5923">
        <w:rPr>
          <w:sz w:val="24"/>
          <w:szCs w:val="24"/>
        </w:rPr>
        <w:t>Les tests sur carte seront réalisés dans un environnement permettant de réduire le risque de décharges électrostatiques.</w:t>
      </w:r>
    </w:p>
    <w:p w14:paraId="1BD6E609" w14:textId="77777777" w:rsidR="00FB5923" w:rsidRDefault="00FB5923"/>
    <w:p w14:paraId="1EDCD303" w14:textId="67C217CC" w:rsidR="00F4051E" w:rsidRPr="000947CF" w:rsidRDefault="00C87652" w:rsidP="000947CF">
      <w:pPr>
        <w:pStyle w:val="Titre1"/>
      </w:pPr>
      <w:bookmarkStart w:id="16" w:name="_Toc111040336"/>
      <w:r w:rsidRPr="000947CF">
        <w:t>Notations :</w:t>
      </w:r>
      <w:bookmarkEnd w:id="16"/>
    </w:p>
    <w:p w14:paraId="1897D9DB" w14:textId="77777777" w:rsidR="00F4051E" w:rsidRPr="00FB5923" w:rsidRDefault="00C87652">
      <w:pPr>
        <w:rPr>
          <w:sz w:val="24"/>
          <w:szCs w:val="24"/>
        </w:rPr>
      </w:pPr>
      <w:r w:rsidRPr="00FB5923">
        <w:rPr>
          <w:iCs/>
          <w:sz w:val="24"/>
          <w:szCs w:val="24"/>
        </w:rPr>
        <w:t xml:space="preserve">Dans le document certains points de référence sont notés [Référence].[Numéro de broche]. </w:t>
      </w:r>
    </w:p>
    <w:p w14:paraId="148D7024" w14:textId="319A59EB" w:rsidR="00F4051E" w:rsidRDefault="00C87652">
      <w:pPr>
        <w:rPr>
          <w:iCs/>
        </w:rPr>
      </w:pPr>
      <w:r w:rsidRPr="00FB5923">
        <w:rPr>
          <w:iCs/>
          <w:sz w:val="24"/>
          <w:szCs w:val="24"/>
        </w:rPr>
        <w:tab/>
        <w:t xml:space="preserve">EX : </w:t>
      </w:r>
      <w:r w:rsidRPr="00FB5923">
        <w:rPr>
          <w:b/>
          <w:bCs/>
          <w:iCs/>
          <w:sz w:val="24"/>
          <w:szCs w:val="24"/>
        </w:rPr>
        <w:t xml:space="preserve">JF3.1 </w:t>
      </w:r>
      <w:r w:rsidRPr="00FB5923">
        <w:rPr>
          <w:iCs/>
          <w:sz w:val="24"/>
          <w:szCs w:val="24"/>
        </w:rPr>
        <w:t xml:space="preserve">indiquant le connecteur </w:t>
      </w:r>
      <w:r w:rsidRPr="00FB5923">
        <w:rPr>
          <w:b/>
          <w:bCs/>
          <w:iCs/>
          <w:sz w:val="24"/>
          <w:szCs w:val="24"/>
        </w:rPr>
        <w:t>JF3</w:t>
      </w:r>
      <w:r w:rsidRPr="00FB5923">
        <w:rPr>
          <w:iCs/>
          <w:sz w:val="24"/>
          <w:szCs w:val="24"/>
        </w:rPr>
        <w:t xml:space="preserve"> broche </w:t>
      </w:r>
      <w:r w:rsidRPr="00FB5923">
        <w:rPr>
          <w:b/>
          <w:bCs/>
          <w:iCs/>
          <w:sz w:val="24"/>
          <w:szCs w:val="24"/>
        </w:rPr>
        <w:t>1</w:t>
      </w:r>
      <w:r w:rsidR="005E1590" w:rsidRPr="005E1590">
        <w:rPr>
          <w:iCs/>
        </w:rPr>
        <w:t>.</w:t>
      </w:r>
    </w:p>
    <w:p w14:paraId="779AD11C" w14:textId="24F10562" w:rsidR="00FB5923" w:rsidRDefault="00FB5923">
      <w:pPr>
        <w:spacing w:after="0" w:line="240" w:lineRule="auto"/>
        <w:jc w:val="left"/>
        <w:rPr>
          <w:iCs/>
        </w:rPr>
      </w:pPr>
      <w:r>
        <w:rPr>
          <w:iCs/>
        </w:rPr>
        <w:br w:type="page"/>
      </w:r>
    </w:p>
    <w:p w14:paraId="7815DF5F" w14:textId="42393266" w:rsidR="00E03EFC" w:rsidRDefault="00C87652" w:rsidP="00E03EFC">
      <w:pPr>
        <w:pStyle w:val="Titre1"/>
      </w:pPr>
      <w:bookmarkStart w:id="17" w:name="_Toc111040337"/>
      <w:r w:rsidRPr="000947CF">
        <w:lastRenderedPageBreak/>
        <w:t>Tests</w:t>
      </w:r>
      <w:r w:rsidR="00A96AB7">
        <w:t xml:space="preserve"> unitaires</w:t>
      </w:r>
      <w:bookmarkEnd w:id="17"/>
    </w:p>
    <w:tbl>
      <w:tblPr>
        <w:tblW w:w="8970" w:type="dxa"/>
        <w:jc w:val="center"/>
        <w:tblCellMar>
          <w:left w:w="70" w:type="dxa"/>
          <w:right w:w="70" w:type="dxa"/>
        </w:tblCellMar>
        <w:tblLook w:val="0000" w:firstRow="0" w:lastRow="0" w:firstColumn="0" w:lastColumn="0" w:noHBand="0" w:noVBand="0"/>
      </w:tblPr>
      <w:tblGrid>
        <w:gridCol w:w="8970"/>
      </w:tblGrid>
      <w:tr w:rsidR="00E03EFC" w14:paraId="0D680890" w14:textId="77777777" w:rsidTr="00BC1D7C">
        <w:trPr>
          <w:cantSplit/>
          <w:trHeight w:val="145"/>
          <w:jc w:val="center"/>
        </w:trPr>
        <w:tc>
          <w:tcPr>
            <w:tcW w:w="8546" w:type="dxa"/>
            <w:tcBorders>
              <w:top w:val="single" w:sz="12" w:space="0" w:color="000000"/>
              <w:left w:val="single" w:sz="12" w:space="0" w:color="000000"/>
              <w:bottom w:val="single" w:sz="6" w:space="0" w:color="000000"/>
              <w:right w:val="single" w:sz="12" w:space="0" w:color="000000"/>
            </w:tcBorders>
            <w:shd w:val="clear" w:color="auto" w:fill="E6E6E6"/>
          </w:tcPr>
          <w:p w14:paraId="0CF77C4B" w14:textId="77777777" w:rsidR="00E03EFC" w:rsidRDefault="00E03EFC" w:rsidP="00BC1D7C">
            <w:pPr>
              <w:rPr>
                <w:rFonts w:ascii="Calibri" w:hAnsi="Calibri"/>
                <w:sz w:val="24"/>
                <w:szCs w:val="24"/>
              </w:rPr>
            </w:pPr>
            <w:r>
              <w:rPr>
                <w:b/>
                <w:sz w:val="24"/>
                <w:szCs w:val="24"/>
              </w:rPr>
              <w:t>Test 01 : Inspection Fabrication</w:t>
            </w:r>
          </w:p>
        </w:tc>
      </w:tr>
      <w:tr w:rsidR="00E03EFC" w14:paraId="583A3353" w14:textId="77777777" w:rsidTr="00BC1D7C">
        <w:trPr>
          <w:cantSplit/>
          <w:trHeight w:val="304"/>
          <w:jc w:val="center"/>
        </w:trPr>
        <w:tc>
          <w:tcPr>
            <w:tcW w:w="8546" w:type="dxa"/>
            <w:tcBorders>
              <w:top w:val="single" w:sz="6" w:space="0" w:color="000000"/>
              <w:left w:val="single" w:sz="12" w:space="0" w:color="000000"/>
              <w:bottom w:val="single" w:sz="6" w:space="0" w:color="000000"/>
              <w:right w:val="single" w:sz="12" w:space="0" w:color="000000"/>
            </w:tcBorders>
            <w:shd w:val="clear" w:color="auto" w:fill="auto"/>
          </w:tcPr>
          <w:p w14:paraId="6B1D4271" w14:textId="77777777" w:rsidR="00E03EFC" w:rsidRDefault="00E03EFC" w:rsidP="00BC1D7C">
            <w:pPr>
              <w:rPr>
                <w:rFonts w:ascii="Calibri" w:hAnsi="Calibri"/>
              </w:rPr>
            </w:pPr>
            <w:r>
              <w:t>Description :</w:t>
            </w:r>
          </w:p>
          <w:p w14:paraId="79681C40" w14:textId="393FCD67" w:rsidR="00E03EFC" w:rsidRDefault="00E03EFC" w:rsidP="00BC1D7C">
            <w:pPr>
              <w:textAlignment w:val="baseline"/>
            </w:pPr>
            <w:r>
              <w:t xml:space="preserve">Inspection visuelle du PCB </w:t>
            </w:r>
            <w:r>
              <w:rPr>
                <w:b/>
                <w:bCs/>
              </w:rPr>
              <w:t>NON-ALIMENTÉ</w:t>
            </w:r>
            <w:r>
              <w:t>, à l’aide d’un</w:t>
            </w:r>
            <w:r w:rsidR="000800A0">
              <w:t>e loupe binoculaire</w:t>
            </w:r>
            <w:r>
              <w:t>, pour vérifier le positionnement des composants et détecter la présence de mauvaise soudure.</w:t>
            </w:r>
          </w:p>
          <w:p w14:paraId="5C8AE9DA" w14:textId="44EAA927" w:rsidR="00FB5923" w:rsidRDefault="00FB5923" w:rsidP="00BC1D7C">
            <w:pPr>
              <w:textAlignment w:val="baseline"/>
              <w:rPr>
                <w:rFonts w:ascii="Calibri" w:hAnsi="Calibri"/>
              </w:rPr>
            </w:pPr>
          </w:p>
        </w:tc>
      </w:tr>
      <w:tr w:rsidR="00E03EFC" w:rsidRPr="00220554" w14:paraId="2FAF46E2" w14:textId="77777777" w:rsidTr="0052552B">
        <w:trPr>
          <w:cantSplit/>
          <w:trHeight w:val="8609"/>
          <w:jc w:val="center"/>
        </w:trPr>
        <w:tc>
          <w:tcPr>
            <w:tcW w:w="8546" w:type="dxa"/>
            <w:tcBorders>
              <w:top w:val="single" w:sz="6" w:space="0" w:color="000000"/>
              <w:left w:val="single" w:sz="12" w:space="0" w:color="000000"/>
              <w:bottom w:val="single" w:sz="6" w:space="0" w:color="000000"/>
              <w:right w:val="single" w:sz="12" w:space="0" w:color="000000"/>
            </w:tcBorders>
            <w:shd w:val="clear" w:color="auto" w:fill="auto"/>
          </w:tcPr>
          <w:p w14:paraId="4BCFDCE8" w14:textId="6FFE14AD" w:rsidR="00E03EFC" w:rsidRDefault="00E03EFC" w:rsidP="00BC1D7C">
            <w:pPr>
              <w:rPr>
                <w:rFonts w:ascii="Calibri" w:hAnsi="Calibri"/>
              </w:rPr>
            </w:pPr>
            <w:r>
              <w:t>Résultat attendu :</w:t>
            </w:r>
          </w:p>
          <w:p w14:paraId="4E13AA3D" w14:textId="77777777" w:rsidR="00234948" w:rsidRDefault="00E03EFC" w:rsidP="00234948">
            <w:pPr>
              <w:jc w:val="center"/>
              <w:rPr>
                <w:i/>
              </w:rPr>
            </w:pPr>
            <w:r w:rsidRPr="00E03EFC">
              <w:rPr>
                <w:b/>
                <w:i/>
              </w:rPr>
              <w:t>FAB01</w:t>
            </w:r>
            <w:r w:rsidRPr="00E03EFC">
              <w:rPr>
                <w:i/>
              </w:rPr>
              <w:t xml:space="preserve"> : Inspection </w:t>
            </w:r>
            <w:r w:rsidR="00024AB6">
              <w:rPr>
                <w:i/>
              </w:rPr>
              <w:t>de la fabrication de la carte</w:t>
            </w:r>
            <w:r w:rsidRPr="00E03EFC">
              <w:rPr>
                <w:i/>
              </w:rPr>
              <w:t> :</w:t>
            </w:r>
          </w:p>
          <w:p w14:paraId="170867F5" w14:textId="64F96139" w:rsidR="0052552B" w:rsidRDefault="00234948" w:rsidP="00234948">
            <w:pPr>
              <w:jc w:val="center"/>
              <w:rPr>
                <w:i/>
              </w:rPr>
            </w:pPr>
            <w:r>
              <w:rPr>
                <w:noProof/>
              </w:rPr>
              <mc:AlternateContent>
                <mc:Choice Requires="wps">
                  <w:drawing>
                    <wp:anchor distT="0" distB="0" distL="89535" distR="89535" simplePos="0" relativeHeight="251659264" behindDoc="0" locked="0" layoutInCell="1" allowOverlap="1" wp14:anchorId="723F1754" wp14:editId="3933D9B4">
                      <wp:simplePos x="0" y="0"/>
                      <wp:positionH relativeFrom="margin">
                        <wp:posOffset>115900</wp:posOffset>
                      </wp:positionH>
                      <wp:positionV relativeFrom="paragraph">
                        <wp:posOffset>159476</wp:posOffset>
                      </wp:positionV>
                      <wp:extent cx="5414645" cy="4643252"/>
                      <wp:effectExtent l="0" t="0" r="14605" b="5080"/>
                      <wp:wrapNone/>
                      <wp:docPr id="1" name="Frame1"/>
                      <wp:cNvGraphicFramePr/>
                      <a:graphic xmlns:a="http://schemas.openxmlformats.org/drawingml/2006/main">
                        <a:graphicData uri="http://schemas.microsoft.com/office/word/2010/wordprocessingShape">
                          <wps:wsp>
                            <wps:cNvSpPr/>
                            <wps:spPr>
                              <a:xfrm>
                                <a:off x="0" y="0"/>
                                <a:ext cx="5414645" cy="4643252"/>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lledutableau"/>
                                    <w:tblW w:w="7314" w:type="dxa"/>
                                    <w:jc w:val="center"/>
                                    <w:tblLook w:val="04A0" w:firstRow="1" w:lastRow="0" w:firstColumn="1" w:lastColumn="0" w:noHBand="0" w:noVBand="1"/>
                                  </w:tblPr>
                                  <w:tblGrid>
                                    <w:gridCol w:w="2438"/>
                                    <w:gridCol w:w="2438"/>
                                    <w:gridCol w:w="2438"/>
                                  </w:tblGrid>
                                  <w:tr w:rsidR="00024AB6" w14:paraId="048DC84E" w14:textId="77777777" w:rsidTr="00024AB6">
                                    <w:trPr>
                                      <w:trHeight w:val="370"/>
                                      <w:jc w:val="center"/>
                                    </w:trPr>
                                    <w:tc>
                                      <w:tcPr>
                                        <w:tcW w:w="2438" w:type="dxa"/>
                                        <w:shd w:val="clear" w:color="auto" w:fill="auto"/>
                                      </w:tcPr>
                                      <w:p w14:paraId="20FD5240" w14:textId="77777777" w:rsidR="00024AB6" w:rsidRDefault="00024AB6">
                                        <w:pPr>
                                          <w:pStyle w:val="Paragraphedeliste"/>
                                          <w:spacing w:after="0" w:line="240" w:lineRule="auto"/>
                                          <w:ind w:left="0"/>
                                          <w:jc w:val="center"/>
                                        </w:pPr>
                                        <w:r>
                                          <w:t>Reference de composant</w:t>
                                        </w:r>
                                        <w:bookmarkStart w:id="18" w:name="__UnoMark__618_3231614319"/>
                                        <w:bookmarkEnd w:id="18"/>
                                      </w:p>
                                    </w:tc>
                                    <w:tc>
                                      <w:tcPr>
                                        <w:tcW w:w="2438" w:type="dxa"/>
                                        <w:shd w:val="clear" w:color="auto" w:fill="auto"/>
                                      </w:tcPr>
                                      <w:p w14:paraId="5BF4D202" w14:textId="66A46A55" w:rsidR="00024AB6" w:rsidRDefault="00024AB6">
                                        <w:pPr>
                                          <w:pStyle w:val="Paragraphedeliste"/>
                                          <w:spacing w:after="0" w:line="240" w:lineRule="auto"/>
                                          <w:ind w:left="0"/>
                                          <w:jc w:val="center"/>
                                        </w:pPr>
                                        <w:bookmarkStart w:id="19" w:name="__UnoMark__619_3231614319"/>
                                        <w:bookmarkStart w:id="20" w:name="__UnoMark__620_3231614319"/>
                                        <w:bookmarkStart w:id="21" w:name="__UnoMark__621_3231614319"/>
                                        <w:bookmarkStart w:id="22" w:name="__UnoMark__622_3231614319"/>
                                        <w:bookmarkEnd w:id="19"/>
                                        <w:bookmarkEnd w:id="20"/>
                                        <w:bookmarkEnd w:id="21"/>
                                        <w:bookmarkEnd w:id="22"/>
                                        <w:r>
                                          <w:t>Type de la défaillance</w:t>
                                        </w:r>
                                      </w:p>
                                    </w:tc>
                                    <w:tc>
                                      <w:tcPr>
                                        <w:tcW w:w="2438" w:type="dxa"/>
                                        <w:shd w:val="clear" w:color="auto" w:fill="auto"/>
                                      </w:tcPr>
                                      <w:p w14:paraId="5A297C2E" w14:textId="784FE612" w:rsidR="00024AB6" w:rsidRDefault="00024AB6">
                                        <w:pPr>
                                          <w:pStyle w:val="Paragraphedeliste"/>
                                          <w:spacing w:after="0" w:line="240" w:lineRule="auto"/>
                                          <w:ind w:left="0"/>
                                          <w:jc w:val="center"/>
                                        </w:pPr>
                                        <w:bookmarkStart w:id="23" w:name="__UnoMark__623_3231614319"/>
                                        <w:bookmarkStart w:id="24" w:name="__UnoMark__624_3231614319"/>
                                        <w:bookmarkEnd w:id="23"/>
                                        <w:bookmarkEnd w:id="24"/>
                                        <w:r>
                                          <w:t>Statut</w:t>
                                        </w:r>
                                      </w:p>
                                    </w:tc>
                                  </w:tr>
                                  <w:tr w:rsidR="00024AB6" w14:paraId="323A2E59" w14:textId="77777777" w:rsidTr="00024AB6">
                                    <w:trPr>
                                      <w:trHeight w:val="179"/>
                                      <w:jc w:val="center"/>
                                    </w:trPr>
                                    <w:tc>
                                      <w:tcPr>
                                        <w:tcW w:w="2438" w:type="dxa"/>
                                        <w:shd w:val="clear" w:color="auto" w:fill="auto"/>
                                      </w:tcPr>
                                      <w:p w14:paraId="4E4A18C6" w14:textId="042CE32E" w:rsidR="00024AB6" w:rsidRPr="00680CEA" w:rsidRDefault="00335C75">
                                        <w:pPr>
                                          <w:spacing w:after="0" w:line="240" w:lineRule="auto"/>
                                          <w:jc w:val="center"/>
                                          <w:rPr>
                                            <w:b/>
                                            <w:bCs/>
                                          </w:rPr>
                                        </w:pPr>
                                        <w:bookmarkStart w:id="25" w:name="__UnoMark__625_3231614319"/>
                                        <w:bookmarkStart w:id="26" w:name="__UnoMark__626_3231614319"/>
                                        <w:bookmarkEnd w:id="25"/>
                                        <w:bookmarkEnd w:id="26"/>
                                        <w:ins w:id="27" w:author="Antoine Da Costa" w:date="2022-08-10T16:12:00Z">
                                          <w:r w:rsidRPr="00680CEA">
                                            <w:rPr>
                                              <w:b/>
                                              <w:bCs/>
                                            </w:rPr>
                                            <w:t>JF3</w:t>
                                          </w:r>
                                        </w:ins>
                                      </w:p>
                                    </w:tc>
                                    <w:tc>
                                      <w:tcPr>
                                        <w:tcW w:w="2438" w:type="dxa"/>
                                        <w:shd w:val="clear" w:color="auto" w:fill="auto"/>
                                      </w:tcPr>
                                      <w:p w14:paraId="5E75F245" w14:textId="455A92F1" w:rsidR="00024AB6" w:rsidRPr="00680CEA" w:rsidRDefault="00335C75">
                                        <w:pPr>
                                          <w:pStyle w:val="Paragraphedeliste"/>
                                          <w:spacing w:after="0" w:line="240" w:lineRule="auto"/>
                                          <w:ind w:left="0"/>
                                          <w:jc w:val="center"/>
                                          <w:rPr>
                                            <w:b/>
                                            <w:bCs/>
                                          </w:rPr>
                                        </w:pPr>
                                        <w:bookmarkStart w:id="28" w:name="__UnoMark__628_3231614319"/>
                                        <w:bookmarkStart w:id="29" w:name="__UnoMark__627_3231614319"/>
                                        <w:bookmarkStart w:id="30" w:name="__UnoMark__630_3231614319"/>
                                        <w:bookmarkStart w:id="31" w:name="__UnoMark__629_3231614319"/>
                                        <w:bookmarkEnd w:id="28"/>
                                        <w:bookmarkEnd w:id="29"/>
                                        <w:bookmarkEnd w:id="30"/>
                                        <w:bookmarkEnd w:id="31"/>
                                        <w:ins w:id="32" w:author="Antoine Da Costa" w:date="2022-08-10T16:12:00Z">
                                          <w:r w:rsidRPr="00680CEA">
                                            <w:rPr>
                                              <w:b/>
                                              <w:bCs/>
                                            </w:rPr>
                                            <w:t>La soudure est légère</w:t>
                                          </w:r>
                                        </w:ins>
                                      </w:p>
                                    </w:tc>
                                    <w:tc>
                                      <w:tcPr>
                                        <w:tcW w:w="2438" w:type="dxa"/>
                                        <w:shd w:val="clear" w:color="auto" w:fill="auto"/>
                                      </w:tcPr>
                                      <w:p w14:paraId="6DDC29BD" w14:textId="383B92F6" w:rsidR="00024AB6" w:rsidRPr="00680CEA" w:rsidRDefault="00335C75">
                                        <w:pPr>
                                          <w:pStyle w:val="Paragraphedeliste"/>
                                          <w:spacing w:after="0" w:line="240" w:lineRule="auto"/>
                                          <w:ind w:left="0"/>
                                          <w:jc w:val="center"/>
                                          <w:rPr>
                                            <w:b/>
                                            <w:bCs/>
                                          </w:rPr>
                                        </w:pPr>
                                        <w:bookmarkStart w:id="33" w:name="__UnoMark__632_3231614319"/>
                                        <w:bookmarkStart w:id="34" w:name="__UnoMark__631_3231614319"/>
                                        <w:bookmarkEnd w:id="33"/>
                                        <w:bookmarkEnd w:id="34"/>
                                        <w:ins w:id="35" w:author="Antoine Da Costa" w:date="2022-08-10T16:12:00Z">
                                          <w:r w:rsidRPr="00680CEA">
                                            <w:rPr>
                                              <w:b/>
                                              <w:bCs/>
                                            </w:rPr>
                                            <w:t>OK</w:t>
                                          </w:r>
                                        </w:ins>
                                      </w:p>
                                    </w:tc>
                                  </w:tr>
                                  <w:tr w:rsidR="00024AB6" w14:paraId="254F9B45" w14:textId="77777777" w:rsidTr="00024AB6">
                                    <w:trPr>
                                      <w:trHeight w:val="189"/>
                                      <w:jc w:val="center"/>
                                    </w:trPr>
                                    <w:tc>
                                      <w:tcPr>
                                        <w:tcW w:w="2438" w:type="dxa"/>
                                        <w:shd w:val="clear" w:color="auto" w:fill="auto"/>
                                      </w:tcPr>
                                      <w:p w14:paraId="7D10DB61" w14:textId="448AC795" w:rsidR="00024AB6" w:rsidRDefault="00024AB6">
                                        <w:pPr>
                                          <w:spacing w:after="0" w:line="240" w:lineRule="auto"/>
                                          <w:jc w:val="center"/>
                                        </w:pPr>
                                        <w:bookmarkStart w:id="36" w:name="__UnoMark__633_3231614319"/>
                                        <w:bookmarkStart w:id="37" w:name="__UnoMark__634_3231614319"/>
                                        <w:bookmarkEnd w:id="36"/>
                                        <w:bookmarkEnd w:id="37"/>
                                      </w:p>
                                    </w:tc>
                                    <w:tc>
                                      <w:tcPr>
                                        <w:tcW w:w="2438" w:type="dxa"/>
                                        <w:shd w:val="clear" w:color="auto" w:fill="auto"/>
                                      </w:tcPr>
                                      <w:p w14:paraId="11403151" w14:textId="3C976423" w:rsidR="00024AB6" w:rsidRDefault="00024AB6">
                                        <w:pPr>
                                          <w:pStyle w:val="Paragraphedeliste"/>
                                          <w:spacing w:after="0" w:line="240" w:lineRule="auto"/>
                                          <w:ind w:left="0"/>
                                          <w:jc w:val="center"/>
                                        </w:pPr>
                                        <w:bookmarkStart w:id="38" w:name="__UnoMark__636_3231614319"/>
                                        <w:bookmarkStart w:id="39" w:name="__UnoMark__635_3231614319"/>
                                        <w:bookmarkStart w:id="40" w:name="__UnoMark__638_3231614319"/>
                                        <w:bookmarkStart w:id="41" w:name="__UnoMark__637_3231614319"/>
                                        <w:bookmarkEnd w:id="38"/>
                                        <w:bookmarkEnd w:id="39"/>
                                        <w:bookmarkEnd w:id="40"/>
                                        <w:bookmarkEnd w:id="41"/>
                                      </w:p>
                                    </w:tc>
                                    <w:tc>
                                      <w:tcPr>
                                        <w:tcW w:w="2438" w:type="dxa"/>
                                        <w:shd w:val="clear" w:color="auto" w:fill="auto"/>
                                      </w:tcPr>
                                      <w:p w14:paraId="66B0BD00" w14:textId="77777777" w:rsidR="00024AB6" w:rsidRDefault="00024AB6">
                                        <w:pPr>
                                          <w:pStyle w:val="Paragraphedeliste"/>
                                          <w:spacing w:after="0" w:line="240" w:lineRule="auto"/>
                                          <w:ind w:left="0"/>
                                          <w:jc w:val="center"/>
                                        </w:pPr>
                                        <w:bookmarkStart w:id="42" w:name="__UnoMark__640_3231614319"/>
                                        <w:bookmarkStart w:id="43" w:name="__UnoMark__639_3231614319"/>
                                        <w:bookmarkEnd w:id="42"/>
                                        <w:bookmarkEnd w:id="43"/>
                                      </w:p>
                                    </w:tc>
                                  </w:tr>
                                  <w:tr w:rsidR="00024AB6" w14:paraId="71AF976F" w14:textId="77777777" w:rsidTr="00024AB6">
                                    <w:trPr>
                                      <w:trHeight w:val="179"/>
                                      <w:jc w:val="center"/>
                                    </w:trPr>
                                    <w:tc>
                                      <w:tcPr>
                                        <w:tcW w:w="2438" w:type="dxa"/>
                                        <w:shd w:val="clear" w:color="auto" w:fill="auto"/>
                                      </w:tcPr>
                                      <w:p w14:paraId="7A04599D" w14:textId="77777777" w:rsidR="00024AB6" w:rsidRDefault="00024AB6">
                                        <w:pPr>
                                          <w:spacing w:after="0" w:line="240" w:lineRule="auto"/>
                                          <w:jc w:val="center"/>
                                        </w:pPr>
                                        <w:bookmarkStart w:id="44" w:name="__UnoMark__641_3231614319"/>
                                        <w:bookmarkStart w:id="45" w:name="__UnoMark__642_3231614319"/>
                                        <w:bookmarkEnd w:id="44"/>
                                        <w:bookmarkEnd w:id="45"/>
                                      </w:p>
                                    </w:tc>
                                    <w:tc>
                                      <w:tcPr>
                                        <w:tcW w:w="2438" w:type="dxa"/>
                                        <w:shd w:val="clear" w:color="auto" w:fill="auto"/>
                                      </w:tcPr>
                                      <w:p w14:paraId="4D55E3FA" w14:textId="77777777" w:rsidR="00024AB6" w:rsidRDefault="00024AB6">
                                        <w:pPr>
                                          <w:pStyle w:val="Paragraphedeliste"/>
                                          <w:spacing w:after="0" w:line="240" w:lineRule="auto"/>
                                          <w:ind w:left="0"/>
                                          <w:jc w:val="center"/>
                                        </w:pPr>
                                        <w:bookmarkStart w:id="46" w:name="__UnoMark__644_3231614319"/>
                                        <w:bookmarkStart w:id="47" w:name="__UnoMark__643_3231614319"/>
                                        <w:bookmarkStart w:id="48" w:name="__UnoMark__646_3231614319"/>
                                        <w:bookmarkStart w:id="49" w:name="__UnoMark__645_3231614319"/>
                                        <w:bookmarkEnd w:id="46"/>
                                        <w:bookmarkEnd w:id="47"/>
                                        <w:bookmarkEnd w:id="48"/>
                                        <w:bookmarkEnd w:id="49"/>
                                      </w:p>
                                    </w:tc>
                                    <w:tc>
                                      <w:tcPr>
                                        <w:tcW w:w="2438" w:type="dxa"/>
                                        <w:shd w:val="clear" w:color="auto" w:fill="auto"/>
                                      </w:tcPr>
                                      <w:p w14:paraId="7317C363" w14:textId="77777777" w:rsidR="00024AB6" w:rsidRDefault="00024AB6">
                                        <w:pPr>
                                          <w:pStyle w:val="Paragraphedeliste"/>
                                          <w:spacing w:after="0" w:line="240" w:lineRule="auto"/>
                                          <w:ind w:left="0"/>
                                          <w:jc w:val="center"/>
                                        </w:pPr>
                                        <w:bookmarkStart w:id="50" w:name="__UnoMark__648_3231614319"/>
                                        <w:bookmarkStart w:id="51" w:name="__UnoMark__647_3231614319"/>
                                        <w:bookmarkEnd w:id="50"/>
                                        <w:bookmarkEnd w:id="51"/>
                                      </w:p>
                                    </w:tc>
                                  </w:tr>
                                  <w:tr w:rsidR="00024AB6" w14:paraId="32C0A069" w14:textId="77777777" w:rsidTr="00024AB6">
                                    <w:trPr>
                                      <w:trHeight w:val="179"/>
                                      <w:jc w:val="center"/>
                                    </w:trPr>
                                    <w:tc>
                                      <w:tcPr>
                                        <w:tcW w:w="2438" w:type="dxa"/>
                                        <w:shd w:val="clear" w:color="auto" w:fill="auto"/>
                                      </w:tcPr>
                                      <w:p w14:paraId="785181DF" w14:textId="77777777" w:rsidR="00024AB6" w:rsidRDefault="00024AB6">
                                        <w:pPr>
                                          <w:spacing w:after="0" w:line="240" w:lineRule="auto"/>
                                          <w:jc w:val="center"/>
                                        </w:pPr>
                                        <w:bookmarkStart w:id="52" w:name="__UnoMark__649_3231614319"/>
                                        <w:bookmarkStart w:id="53" w:name="__UnoMark__650_3231614319"/>
                                        <w:bookmarkEnd w:id="52"/>
                                        <w:bookmarkEnd w:id="53"/>
                                      </w:p>
                                    </w:tc>
                                    <w:tc>
                                      <w:tcPr>
                                        <w:tcW w:w="2438" w:type="dxa"/>
                                        <w:shd w:val="clear" w:color="auto" w:fill="auto"/>
                                      </w:tcPr>
                                      <w:p w14:paraId="3E2CA479" w14:textId="77777777" w:rsidR="00024AB6" w:rsidRDefault="00024AB6">
                                        <w:pPr>
                                          <w:pStyle w:val="Paragraphedeliste"/>
                                          <w:spacing w:after="0" w:line="240" w:lineRule="auto"/>
                                          <w:ind w:left="0"/>
                                          <w:jc w:val="center"/>
                                        </w:pPr>
                                        <w:bookmarkStart w:id="54" w:name="__UnoMark__652_3231614319"/>
                                        <w:bookmarkStart w:id="55" w:name="__UnoMark__651_3231614319"/>
                                        <w:bookmarkStart w:id="56" w:name="__UnoMark__654_3231614319"/>
                                        <w:bookmarkStart w:id="57" w:name="__UnoMark__653_3231614319"/>
                                        <w:bookmarkEnd w:id="54"/>
                                        <w:bookmarkEnd w:id="55"/>
                                        <w:bookmarkEnd w:id="56"/>
                                        <w:bookmarkEnd w:id="57"/>
                                      </w:p>
                                    </w:tc>
                                    <w:tc>
                                      <w:tcPr>
                                        <w:tcW w:w="2438" w:type="dxa"/>
                                        <w:shd w:val="clear" w:color="auto" w:fill="auto"/>
                                      </w:tcPr>
                                      <w:p w14:paraId="51AE9CC2" w14:textId="77777777" w:rsidR="00024AB6" w:rsidRDefault="00024AB6">
                                        <w:pPr>
                                          <w:pStyle w:val="Paragraphedeliste"/>
                                          <w:spacing w:after="0" w:line="240" w:lineRule="auto"/>
                                          <w:ind w:left="0"/>
                                          <w:jc w:val="center"/>
                                        </w:pPr>
                                        <w:bookmarkStart w:id="58" w:name="__UnoMark__656_3231614319"/>
                                        <w:bookmarkStart w:id="59" w:name="__UnoMark__655_3231614319"/>
                                        <w:bookmarkEnd w:id="58"/>
                                        <w:bookmarkEnd w:id="59"/>
                                      </w:p>
                                    </w:tc>
                                  </w:tr>
                                  <w:tr w:rsidR="00024AB6" w14:paraId="6CB6ADE3" w14:textId="77777777" w:rsidTr="00024AB6">
                                    <w:trPr>
                                      <w:trHeight w:val="189"/>
                                      <w:jc w:val="center"/>
                                    </w:trPr>
                                    <w:tc>
                                      <w:tcPr>
                                        <w:tcW w:w="2438" w:type="dxa"/>
                                        <w:shd w:val="clear" w:color="auto" w:fill="auto"/>
                                      </w:tcPr>
                                      <w:p w14:paraId="22D69F22" w14:textId="77777777" w:rsidR="00024AB6" w:rsidRDefault="00024AB6">
                                        <w:pPr>
                                          <w:spacing w:after="0" w:line="240" w:lineRule="auto"/>
                                          <w:jc w:val="center"/>
                                        </w:pPr>
                                        <w:bookmarkStart w:id="60" w:name="__UnoMark__657_3231614319"/>
                                        <w:bookmarkStart w:id="61" w:name="__UnoMark__658_3231614319"/>
                                        <w:bookmarkEnd w:id="60"/>
                                        <w:bookmarkEnd w:id="61"/>
                                      </w:p>
                                    </w:tc>
                                    <w:tc>
                                      <w:tcPr>
                                        <w:tcW w:w="2438" w:type="dxa"/>
                                        <w:shd w:val="clear" w:color="auto" w:fill="auto"/>
                                      </w:tcPr>
                                      <w:p w14:paraId="05E45316" w14:textId="77777777" w:rsidR="00024AB6" w:rsidRDefault="00024AB6">
                                        <w:pPr>
                                          <w:pStyle w:val="Paragraphedeliste"/>
                                          <w:spacing w:after="0" w:line="240" w:lineRule="auto"/>
                                          <w:ind w:left="0"/>
                                          <w:jc w:val="center"/>
                                        </w:pPr>
                                        <w:bookmarkStart w:id="62" w:name="__UnoMark__660_3231614319"/>
                                        <w:bookmarkStart w:id="63" w:name="__UnoMark__659_3231614319"/>
                                        <w:bookmarkStart w:id="64" w:name="__UnoMark__662_3231614319"/>
                                        <w:bookmarkStart w:id="65" w:name="__UnoMark__661_3231614319"/>
                                        <w:bookmarkEnd w:id="62"/>
                                        <w:bookmarkEnd w:id="63"/>
                                        <w:bookmarkEnd w:id="64"/>
                                        <w:bookmarkEnd w:id="65"/>
                                      </w:p>
                                    </w:tc>
                                    <w:tc>
                                      <w:tcPr>
                                        <w:tcW w:w="2438" w:type="dxa"/>
                                        <w:shd w:val="clear" w:color="auto" w:fill="auto"/>
                                      </w:tcPr>
                                      <w:p w14:paraId="23541BAE" w14:textId="77777777" w:rsidR="00024AB6" w:rsidRDefault="00024AB6">
                                        <w:pPr>
                                          <w:pStyle w:val="Paragraphedeliste"/>
                                          <w:spacing w:after="0" w:line="240" w:lineRule="auto"/>
                                          <w:ind w:left="0"/>
                                          <w:jc w:val="center"/>
                                        </w:pPr>
                                        <w:bookmarkStart w:id="66" w:name="__UnoMark__664_3231614319"/>
                                        <w:bookmarkStart w:id="67" w:name="__UnoMark__663_3231614319"/>
                                        <w:bookmarkEnd w:id="66"/>
                                        <w:bookmarkEnd w:id="67"/>
                                      </w:p>
                                    </w:tc>
                                  </w:tr>
                                  <w:tr w:rsidR="00024AB6" w14:paraId="624483EC" w14:textId="77777777" w:rsidTr="00024AB6">
                                    <w:trPr>
                                      <w:trHeight w:val="189"/>
                                      <w:jc w:val="center"/>
                                    </w:trPr>
                                    <w:tc>
                                      <w:tcPr>
                                        <w:tcW w:w="2438" w:type="dxa"/>
                                        <w:shd w:val="clear" w:color="auto" w:fill="auto"/>
                                      </w:tcPr>
                                      <w:p w14:paraId="3739C8D7" w14:textId="77777777" w:rsidR="00024AB6" w:rsidRDefault="00024AB6">
                                        <w:pPr>
                                          <w:spacing w:after="0" w:line="240" w:lineRule="auto"/>
                                          <w:jc w:val="center"/>
                                        </w:pPr>
                                      </w:p>
                                    </w:tc>
                                    <w:tc>
                                      <w:tcPr>
                                        <w:tcW w:w="2438" w:type="dxa"/>
                                        <w:shd w:val="clear" w:color="auto" w:fill="auto"/>
                                      </w:tcPr>
                                      <w:p w14:paraId="640BB966" w14:textId="77777777" w:rsidR="00024AB6" w:rsidRDefault="00024AB6">
                                        <w:pPr>
                                          <w:pStyle w:val="Paragraphedeliste"/>
                                          <w:spacing w:after="0" w:line="240" w:lineRule="auto"/>
                                          <w:ind w:left="0"/>
                                          <w:jc w:val="center"/>
                                        </w:pPr>
                                      </w:p>
                                    </w:tc>
                                    <w:tc>
                                      <w:tcPr>
                                        <w:tcW w:w="2438" w:type="dxa"/>
                                        <w:shd w:val="clear" w:color="auto" w:fill="auto"/>
                                      </w:tcPr>
                                      <w:p w14:paraId="30D47976" w14:textId="77777777" w:rsidR="00024AB6" w:rsidRDefault="00024AB6">
                                        <w:pPr>
                                          <w:pStyle w:val="Paragraphedeliste"/>
                                          <w:spacing w:after="0" w:line="240" w:lineRule="auto"/>
                                          <w:ind w:left="0"/>
                                          <w:jc w:val="center"/>
                                        </w:pPr>
                                      </w:p>
                                    </w:tc>
                                  </w:tr>
                                  <w:tr w:rsidR="00024AB6" w14:paraId="0242F2F6" w14:textId="77777777" w:rsidTr="00024AB6">
                                    <w:trPr>
                                      <w:trHeight w:val="179"/>
                                      <w:jc w:val="center"/>
                                    </w:trPr>
                                    <w:tc>
                                      <w:tcPr>
                                        <w:tcW w:w="2438" w:type="dxa"/>
                                        <w:shd w:val="clear" w:color="auto" w:fill="auto"/>
                                      </w:tcPr>
                                      <w:p w14:paraId="7985EFB0" w14:textId="77777777" w:rsidR="00024AB6" w:rsidRDefault="00024AB6">
                                        <w:pPr>
                                          <w:spacing w:after="0" w:line="240" w:lineRule="auto"/>
                                          <w:jc w:val="center"/>
                                        </w:pPr>
                                        <w:bookmarkStart w:id="68" w:name="__UnoMark__665_3231614319"/>
                                        <w:bookmarkStart w:id="69" w:name="__UnoMark__666_3231614319"/>
                                        <w:bookmarkEnd w:id="68"/>
                                        <w:bookmarkEnd w:id="69"/>
                                      </w:p>
                                    </w:tc>
                                    <w:tc>
                                      <w:tcPr>
                                        <w:tcW w:w="2438" w:type="dxa"/>
                                        <w:shd w:val="clear" w:color="auto" w:fill="auto"/>
                                      </w:tcPr>
                                      <w:p w14:paraId="6DA618F6" w14:textId="77777777" w:rsidR="00024AB6" w:rsidRDefault="00024AB6">
                                        <w:pPr>
                                          <w:pStyle w:val="Paragraphedeliste"/>
                                          <w:spacing w:after="0" w:line="240" w:lineRule="auto"/>
                                          <w:ind w:left="0"/>
                                          <w:jc w:val="center"/>
                                        </w:pPr>
                                        <w:bookmarkStart w:id="70" w:name="__UnoMark__668_3231614319"/>
                                        <w:bookmarkStart w:id="71" w:name="__UnoMark__667_3231614319"/>
                                        <w:bookmarkStart w:id="72" w:name="__UnoMark__670_3231614319"/>
                                        <w:bookmarkStart w:id="73" w:name="__UnoMark__669_3231614319"/>
                                        <w:bookmarkEnd w:id="70"/>
                                        <w:bookmarkEnd w:id="71"/>
                                        <w:bookmarkEnd w:id="72"/>
                                        <w:bookmarkEnd w:id="73"/>
                                      </w:p>
                                    </w:tc>
                                    <w:tc>
                                      <w:tcPr>
                                        <w:tcW w:w="2438" w:type="dxa"/>
                                        <w:shd w:val="clear" w:color="auto" w:fill="auto"/>
                                      </w:tcPr>
                                      <w:p w14:paraId="18189619" w14:textId="77777777" w:rsidR="00024AB6" w:rsidRDefault="00024AB6">
                                        <w:pPr>
                                          <w:pStyle w:val="Paragraphedeliste"/>
                                          <w:spacing w:after="0" w:line="240" w:lineRule="auto"/>
                                          <w:ind w:left="0"/>
                                          <w:jc w:val="center"/>
                                        </w:pPr>
                                        <w:bookmarkStart w:id="74" w:name="__UnoMark__672_3231614319"/>
                                        <w:bookmarkStart w:id="75" w:name="__UnoMark__671_3231614319"/>
                                        <w:bookmarkEnd w:id="74"/>
                                        <w:bookmarkEnd w:id="75"/>
                                      </w:p>
                                    </w:tc>
                                  </w:tr>
                                  <w:tr w:rsidR="00234948" w14:paraId="26FC5179" w14:textId="77777777" w:rsidTr="00024AB6">
                                    <w:trPr>
                                      <w:trHeight w:val="179"/>
                                      <w:jc w:val="center"/>
                                    </w:trPr>
                                    <w:tc>
                                      <w:tcPr>
                                        <w:tcW w:w="2438" w:type="dxa"/>
                                        <w:shd w:val="clear" w:color="auto" w:fill="auto"/>
                                      </w:tcPr>
                                      <w:p w14:paraId="780DB4B2" w14:textId="77777777" w:rsidR="00234948" w:rsidRDefault="00234948">
                                        <w:pPr>
                                          <w:spacing w:after="0" w:line="240" w:lineRule="auto"/>
                                          <w:jc w:val="center"/>
                                        </w:pPr>
                                      </w:p>
                                    </w:tc>
                                    <w:tc>
                                      <w:tcPr>
                                        <w:tcW w:w="2438" w:type="dxa"/>
                                        <w:shd w:val="clear" w:color="auto" w:fill="auto"/>
                                      </w:tcPr>
                                      <w:p w14:paraId="40DA1A15" w14:textId="77777777" w:rsidR="00234948" w:rsidRDefault="00234948">
                                        <w:pPr>
                                          <w:pStyle w:val="Paragraphedeliste"/>
                                          <w:spacing w:after="0" w:line="240" w:lineRule="auto"/>
                                          <w:ind w:left="0"/>
                                          <w:jc w:val="center"/>
                                        </w:pPr>
                                      </w:p>
                                    </w:tc>
                                    <w:tc>
                                      <w:tcPr>
                                        <w:tcW w:w="2438" w:type="dxa"/>
                                        <w:shd w:val="clear" w:color="auto" w:fill="auto"/>
                                      </w:tcPr>
                                      <w:p w14:paraId="0A277691" w14:textId="77777777" w:rsidR="00234948" w:rsidRDefault="00234948">
                                        <w:pPr>
                                          <w:pStyle w:val="Paragraphedeliste"/>
                                          <w:spacing w:after="0" w:line="240" w:lineRule="auto"/>
                                          <w:ind w:left="0"/>
                                          <w:jc w:val="center"/>
                                        </w:pPr>
                                      </w:p>
                                    </w:tc>
                                  </w:tr>
                                  <w:tr w:rsidR="00234948" w14:paraId="55679783" w14:textId="77777777" w:rsidTr="00024AB6">
                                    <w:trPr>
                                      <w:trHeight w:val="179"/>
                                      <w:jc w:val="center"/>
                                    </w:trPr>
                                    <w:tc>
                                      <w:tcPr>
                                        <w:tcW w:w="2438" w:type="dxa"/>
                                        <w:shd w:val="clear" w:color="auto" w:fill="auto"/>
                                      </w:tcPr>
                                      <w:p w14:paraId="474A4C99" w14:textId="77777777" w:rsidR="00234948" w:rsidRDefault="00234948">
                                        <w:pPr>
                                          <w:spacing w:after="0" w:line="240" w:lineRule="auto"/>
                                          <w:jc w:val="center"/>
                                        </w:pPr>
                                      </w:p>
                                    </w:tc>
                                    <w:tc>
                                      <w:tcPr>
                                        <w:tcW w:w="2438" w:type="dxa"/>
                                        <w:shd w:val="clear" w:color="auto" w:fill="auto"/>
                                      </w:tcPr>
                                      <w:p w14:paraId="0869617A" w14:textId="77777777" w:rsidR="00234948" w:rsidRDefault="00234948">
                                        <w:pPr>
                                          <w:pStyle w:val="Paragraphedeliste"/>
                                          <w:spacing w:after="0" w:line="240" w:lineRule="auto"/>
                                          <w:ind w:left="0"/>
                                          <w:jc w:val="center"/>
                                        </w:pPr>
                                      </w:p>
                                    </w:tc>
                                    <w:tc>
                                      <w:tcPr>
                                        <w:tcW w:w="2438" w:type="dxa"/>
                                        <w:shd w:val="clear" w:color="auto" w:fill="auto"/>
                                      </w:tcPr>
                                      <w:p w14:paraId="4DCD3B45" w14:textId="77777777" w:rsidR="00234948" w:rsidRDefault="00234948">
                                        <w:pPr>
                                          <w:pStyle w:val="Paragraphedeliste"/>
                                          <w:spacing w:after="0" w:line="240" w:lineRule="auto"/>
                                          <w:ind w:left="0"/>
                                          <w:jc w:val="center"/>
                                        </w:pPr>
                                      </w:p>
                                    </w:tc>
                                  </w:tr>
                                  <w:tr w:rsidR="00234948" w14:paraId="55E610DA" w14:textId="77777777" w:rsidTr="00024AB6">
                                    <w:trPr>
                                      <w:trHeight w:val="179"/>
                                      <w:jc w:val="center"/>
                                    </w:trPr>
                                    <w:tc>
                                      <w:tcPr>
                                        <w:tcW w:w="2438" w:type="dxa"/>
                                        <w:shd w:val="clear" w:color="auto" w:fill="auto"/>
                                      </w:tcPr>
                                      <w:p w14:paraId="022C6771" w14:textId="77777777" w:rsidR="00234948" w:rsidRDefault="00234948">
                                        <w:pPr>
                                          <w:spacing w:after="0" w:line="240" w:lineRule="auto"/>
                                          <w:jc w:val="center"/>
                                        </w:pPr>
                                      </w:p>
                                    </w:tc>
                                    <w:tc>
                                      <w:tcPr>
                                        <w:tcW w:w="2438" w:type="dxa"/>
                                        <w:shd w:val="clear" w:color="auto" w:fill="auto"/>
                                      </w:tcPr>
                                      <w:p w14:paraId="7C890E46" w14:textId="77777777" w:rsidR="00234948" w:rsidRDefault="00234948">
                                        <w:pPr>
                                          <w:pStyle w:val="Paragraphedeliste"/>
                                          <w:spacing w:after="0" w:line="240" w:lineRule="auto"/>
                                          <w:ind w:left="0"/>
                                          <w:jc w:val="center"/>
                                        </w:pPr>
                                      </w:p>
                                    </w:tc>
                                    <w:tc>
                                      <w:tcPr>
                                        <w:tcW w:w="2438" w:type="dxa"/>
                                        <w:shd w:val="clear" w:color="auto" w:fill="auto"/>
                                      </w:tcPr>
                                      <w:p w14:paraId="30F5846D" w14:textId="77777777" w:rsidR="00234948" w:rsidRDefault="00234948">
                                        <w:pPr>
                                          <w:pStyle w:val="Paragraphedeliste"/>
                                          <w:spacing w:after="0" w:line="240" w:lineRule="auto"/>
                                          <w:ind w:left="0"/>
                                          <w:jc w:val="center"/>
                                        </w:pPr>
                                      </w:p>
                                    </w:tc>
                                  </w:tr>
                                  <w:tr w:rsidR="00234948" w14:paraId="13AB8993" w14:textId="77777777" w:rsidTr="00024AB6">
                                    <w:trPr>
                                      <w:trHeight w:val="179"/>
                                      <w:jc w:val="center"/>
                                    </w:trPr>
                                    <w:tc>
                                      <w:tcPr>
                                        <w:tcW w:w="2438" w:type="dxa"/>
                                        <w:shd w:val="clear" w:color="auto" w:fill="auto"/>
                                      </w:tcPr>
                                      <w:p w14:paraId="7621716E" w14:textId="77777777" w:rsidR="00234948" w:rsidRDefault="00234948">
                                        <w:pPr>
                                          <w:spacing w:after="0" w:line="240" w:lineRule="auto"/>
                                          <w:jc w:val="center"/>
                                        </w:pPr>
                                      </w:p>
                                    </w:tc>
                                    <w:tc>
                                      <w:tcPr>
                                        <w:tcW w:w="2438" w:type="dxa"/>
                                        <w:shd w:val="clear" w:color="auto" w:fill="auto"/>
                                      </w:tcPr>
                                      <w:p w14:paraId="7C097AEC" w14:textId="77777777" w:rsidR="00234948" w:rsidRDefault="00234948">
                                        <w:pPr>
                                          <w:pStyle w:val="Paragraphedeliste"/>
                                          <w:spacing w:after="0" w:line="240" w:lineRule="auto"/>
                                          <w:ind w:left="0"/>
                                          <w:jc w:val="center"/>
                                        </w:pPr>
                                      </w:p>
                                    </w:tc>
                                    <w:tc>
                                      <w:tcPr>
                                        <w:tcW w:w="2438" w:type="dxa"/>
                                        <w:shd w:val="clear" w:color="auto" w:fill="auto"/>
                                      </w:tcPr>
                                      <w:p w14:paraId="12BDBA94" w14:textId="77777777" w:rsidR="00234948" w:rsidRDefault="00234948">
                                        <w:pPr>
                                          <w:pStyle w:val="Paragraphedeliste"/>
                                          <w:spacing w:after="0" w:line="240" w:lineRule="auto"/>
                                          <w:ind w:left="0"/>
                                          <w:jc w:val="center"/>
                                        </w:pPr>
                                      </w:p>
                                    </w:tc>
                                  </w:tr>
                                  <w:tr w:rsidR="00234948" w14:paraId="38A60A47" w14:textId="77777777" w:rsidTr="00024AB6">
                                    <w:trPr>
                                      <w:trHeight w:val="179"/>
                                      <w:jc w:val="center"/>
                                    </w:trPr>
                                    <w:tc>
                                      <w:tcPr>
                                        <w:tcW w:w="2438" w:type="dxa"/>
                                        <w:shd w:val="clear" w:color="auto" w:fill="auto"/>
                                      </w:tcPr>
                                      <w:p w14:paraId="36C97CA8" w14:textId="77777777" w:rsidR="00234948" w:rsidRDefault="00234948">
                                        <w:pPr>
                                          <w:spacing w:after="0" w:line="240" w:lineRule="auto"/>
                                          <w:jc w:val="center"/>
                                        </w:pPr>
                                      </w:p>
                                    </w:tc>
                                    <w:tc>
                                      <w:tcPr>
                                        <w:tcW w:w="2438" w:type="dxa"/>
                                        <w:shd w:val="clear" w:color="auto" w:fill="auto"/>
                                      </w:tcPr>
                                      <w:p w14:paraId="6AC011F8" w14:textId="77777777" w:rsidR="00234948" w:rsidRDefault="00234948">
                                        <w:pPr>
                                          <w:pStyle w:val="Paragraphedeliste"/>
                                          <w:spacing w:after="0" w:line="240" w:lineRule="auto"/>
                                          <w:ind w:left="0"/>
                                          <w:jc w:val="center"/>
                                        </w:pPr>
                                      </w:p>
                                    </w:tc>
                                    <w:tc>
                                      <w:tcPr>
                                        <w:tcW w:w="2438" w:type="dxa"/>
                                        <w:shd w:val="clear" w:color="auto" w:fill="auto"/>
                                      </w:tcPr>
                                      <w:p w14:paraId="657E483C" w14:textId="77777777" w:rsidR="00234948" w:rsidRDefault="00234948">
                                        <w:pPr>
                                          <w:pStyle w:val="Paragraphedeliste"/>
                                          <w:spacing w:after="0" w:line="240" w:lineRule="auto"/>
                                          <w:ind w:left="0"/>
                                          <w:jc w:val="center"/>
                                        </w:pPr>
                                      </w:p>
                                    </w:tc>
                                  </w:tr>
                                  <w:tr w:rsidR="00234948" w14:paraId="64CC0E51" w14:textId="77777777" w:rsidTr="00024AB6">
                                    <w:trPr>
                                      <w:trHeight w:val="179"/>
                                      <w:jc w:val="center"/>
                                    </w:trPr>
                                    <w:tc>
                                      <w:tcPr>
                                        <w:tcW w:w="2438" w:type="dxa"/>
                                        <w:shd w:val="clear" w:color="auto" w:fill="auto"/>
                                      </w:tcPr>
                                      <w:p w14:paraId="54E50F85" w14:textId="77777777" w:rsidR="00234948" w:rsidRDefault="00234948">
                                        <w:pPr>
                                          <w:spacing w:after="0" w:line="240" w:lineRule="auto"/>
                                          <w:jc w:val="center"/>
                                        </w:pPr>
                                      </w:p>
                                    </w:tc>
                                    <w:tc>
                                      <w:tcPr>
                                        <w:tcW w:w="2438" w:type="dxa"/>
                                        <w:shd w:val="clear" w:color="auto" w:fill="auto"/>
                                      </w:tcPr>
                                      <w:p w14:paraId="72915753" w14:textId="77777777" w:rsidR="00234948" w:rsidRDefault="00234948">
                                        <w:pPr>
                                          <w:pStyle w:val="Paragraphedeliste"/>
                                          <w:spacing w:after="0" w:line="240" w:lineRule="auto"/>
                                          <w:ind w:left="0"/>
                                          <w:jc w:val="center"/>
                                        </w:pPr>
                                      </w:p>
                                    </w:tc>
                                    <w:tc>
                                      <w:tcPr>
                                        <w:tcW w:w="2438" w:type="dxa"/>
                                        <w:shd w:val="clear" w:color="auto" w:fill="auto"/>
                                      </w:tcPr>
                                      <w:p w14:paraId="4CD00E93" w14:textId="77777777" w:rsidR="00234948" w:rsidRDefault="00234948">
                                        <w:pPr>
                                          <w:pStyle w:val="Paragraphedeliste"/>
                                          <w:spacing w:after="0" w:line="240" w:lineRule="auto"/>
                                          <w:ind w:left="0"/>
                                          <w:jc w:val="center"/>
                                        </w:pPr>
                                      </w:p>
                                    </w:tc>
                                  </w:tr>
                                  <w:tr w:rsidR="00234948" w14:paraId="4B964EF8" w14:textId="77777777" w:rsidTr="00024AB6">
                                    <w:trPr>
                                      <w:trHeight w:val="179"/>
                                      <w:jc w:val="center"/>
                                    </w:trPr>
                                    <w:tc>
                                      <w:tcPr>
                                        <w:tcW w:w="2438" w:type="dxa"/>
                                        <w:shd w:val="clear" w:color="auto" w:fill="auto"/>
                                      </w:tcPr>
                                      <w:p w14:paraId="034E2F5E" w14:textId="77777777" w:rsidR="00234948" w:rsidRDefault="00234948">
                                        <w:pPr>
                                          <w:spacing w:after="0" w:line="240" w:lineRule="auto"/>
                                          <w:jc w:val="center"/>
                                        </w:pPr>
                                      </w:p>
                                    </w:tc>
                                    <w:tc>
                                      <w:tcPr>
                                        <w:tcW w:w="2438" w:type="dxa"/>
                                        <w:shd w:val="clear" w:color="auto" w:fill="auto"/>
                                      </w:tcPr>
                                      <w:p w14:paraId="697BD8E0" w14:textId="77777777" w:rsidR="00234948" w:rsidRDefault="00234948">
                                        <w:pPr>
                                          <w:pStyle w:val="Paragraphedeliste"/>
                                          <w:spacing w:after="0" w:line="240" w:lineRule="auto"/>
                                          <w:ind w:left="0"/>
                                          <w:jc w:val="center"/>
                                        </w:pPr>
                                      </w:p>
                                    </w:tc>
                                    <w:tc>
                                      <w:tcPr>
                                        <w:tcW w:w="2438" w:type="dxa"/>
                                        <w:shd w:val="clear" w:color="auto" w:fill="auto"/>
                                      </w:tcPr>
                                      <w:p w14:paraId="4F3BFE44" w14:textId="77777777" w:rsidR="00234948" w:rsidRDefault="00234948">
                                        <w:pPr>
                                          <w:pStyle w:val="Paragraphedeliste"/>
                                          <w:spacing w:after="0" w:line="240" w:lineRule="auto"/>
                                          <w:ind w:left="0"/>
                                          <w:jc w:val="center"/>
                                        </w:pPr>
                                      </w:p>
                                    </w:tc>
                                  </w:tr>
                                  <w:tr w:rsidR="00234948" w14:paraId="24225282" w14:textId="77777777" w:rsidTr="00024AB6">
                                    <w:trPr>
                                      <w:trHeight w:val="179"/>
                                      <w:jc w:val="center"/>
                                    </w:trPr>
                                    <w:tc>
                                      <w:tcPr>
                                        <w:tcW w:w="2438" w:type="dxa"/>
                                        <w:shd w:val="clear" w:color="auto" w:fill="auto"/>
                                      </w:tcPr>
                                      <w:p w14:paraId="606058E2" w14:textId="77777777" w:rsidR="00234948" w:rsidRDefault="00234948">
                                        <w:pPr>
                                          <w:spacing w:after="0" w:line="240" w:lineRule="auto"/>
                                          <w:jc w:val="center"/>
                                        </w:pPr>
                                      </w:p>
                                    </w:tc>
                                    <w:tc>
                                      <w:tcPr>
                                        <w:tcW w:w="2438" w:type="dxa"/>
                                        <w:shd w:val="clear" w:color="auto" w:fill="auto"/>
                                      </w:tcPr>
                                      <w:p w14:paraId="6B3EB94E" w14:textId="77777777" w:rsidR="00234948" w:rsidRDefault="00234948">
                                        <w:pPr>
                                          <w:pStyle w:val="Paragraphedeliste"/>
                                          <w:spacing w:after="0" w:line="240" w:lineRule="auto"/>
                                          <w:ind w:left="0"/>
                                          <w:jc w:val="center"/>
                                        </w:pPr>
                                      </w:p>
                                    </w:tc>
                                    <w:tc>
                                      <w:tcPr>
                                        <w:tcW w:w="2438" w:type="dxa"/>
                                        <w:shd w:val="clear" w:color="auto" w:fill="auto"/>
                                      </w:tcPr>
                                      <w:p w14:paraId="6057D20E" w14:textId="77777777" w:rsidR="00234948" w:rsidRDefault="00234948">
                                        <w:pPr>
                                          <w:pStyle w:val="Paragraphedeliste"/>
                                          <w:spacing w:after="0" w:line="240" w:lineRule="auto"/>
                                          <w:ind w:left="0"/>
                                          <w:jc w:val="center"/>
                                        </w:pPr>
                                      </w:p>
                                    </w:tc>
                                  </w:tr>
                                  <w:tr w:rsidR="00234948" w14:paraId="3EAED9C7" w14:textId="77777777" w:rsidTr="00024AB6">
                                    <w:trPr>
                                      <w:trHeight w:val="179"/>
                                      <w:jc w:val="center"/>
                                    </w:trPr>
                                    <w:tc>
                                      <w:tcPr>
                                        <w:tcW w:w="2438" w:type="dxa"/>
                                        <w:shd w:val="clear" w:color="auto" w:fill="auto"/>
                                      </w:tcPr>
                                      <w:p w14:paraId="27DDB175" w14:textId="77777777" w:rsidR="00234948" w:rsidRDefault="00234948">
                                        <w:pPr>
                                          <w:spacing w:after="0" w:line="240" w:lineRule="auto"/>
                                          <w:jc w:val="center"/>
                                        </w:pPr>
                                      </w:p>
                                    </w:tc>
                                    <w:tc>
                                      <w:tcPr>
                                        <w:tcW w:w="2438" w:type="dxa"/>
                                        <w:shd w:val="clear" w:color="auto" w:fill="auto"/>
                                      </w:tcPr>
                                      <w:p w14:paraId="7EEDAD77" w14:textId="77777777" w:rsidR="00234948" w:rsidRDefault="00234948">
                                        <w:pPr>
                                          <w:pStyle w:val="Paragraphedeliste"/>
                                          <w:spacing w:after="0" w:line="240" w:lineRule="auto"/>
                                          <w:ind w:left="0"/>
                                          <w:jc w:val="center"/>
                                        </w:pPr>
                                      </w:p>
                                    </w:tc>
                                    <w:tc>
                                      <w:tcPr>
                                        <w:tcW w:w="2438" w:type="dxa"/>
                                        <w:shd w:val="clear" w:color="auto" w:fill="auto"/>
                                      </w:tcPr>
                                      <w:p w14:paraId="7F24B7DF" w14:textId="77777777" w:rsidR="00234948" w:rsidRDefault="00234948">
                                        <w:pPr>
                                          <w:pStyle w:val="Paragraphedeliste"/>
                                          <w:spacing w:after="0" w:line="240" w:lineRule="auto"/>
                                          <w:ind w:left="0"/>
                                          <w:jc w:val="center"/>
                                        </w:pPr>
                                      </w:p>
                                    </w:tc>
                                  </w:tr>
                                  <w:tr w:rsidR="00234948" w14:paraId="6D1F0B8C" w14:textId="77777777" w:rsidTr="00024AB6">
                                    <w:trPr>
                                      <w:trHeight w:val="179"/>
                                      <w:jc w:val="center"/>
                                    </w:trPr>
                                    <w:tc>
                                      <w:tcPr>
                                        <w:tcW w:w="2438" w:type="dxa"/>
                                        <w:shd w:val="clear" w:color="auto" w:fill="auto"/>
                                      </w:tcPr>
                                      <w:p w14:paraId="54E57332" w14:textId="77777777" w:rsidR="00234948" w:rsidRDefault="00234948">
                                        <w:pPr>
                                          <w:spacing w:after="0" w:line="240" w:lineRule="auto"/>
                                          <w:jc w:val="center"/>
                                        </w:pPr>
                                      </w:p>
                                    </w:tc>
                                    <w:tc>
                                      <w:tcPr>
                                        <w:tcW w:w="2438" w:type="dxa"/>
                                        <w:shd w:val="clear" w:color="auto" w:fill="auto"/>
                                      </w:tcPr>
                                      <w:p w14:paraId="01811F15" w14:textId="77777777" w:rsidR="00234948" w:rsidRDefault="00234948">
                                        <w:pPr>
                                          <w:pStyle w:val="Paragraphedeliste"/>
                                          <w:spacing w:after="0" w:line="240" w:lineRule="auto"/>
                                          <w:ind w:left="0"/>
                                          <w:jc w:val="center"/>
                                        </w:pPr>
                                      </w:p>
                                    </w:tc>
                                    <w:tc>
                                      <w:tcPr>
                                        <w:tcW w:w="2438" w:type="dxa"/>
                                        <w:shd w:val="clear" w:color="auto" w:fill="auto"/>
                                      </w:tcPr>
                                      <w:p w14:paraId="51921AE8" w14:textId="77777777" w:rsidR="00234948" w:rsidRDefault="00234948">
                                        <w:pPr>
                                          <w:pStyle w:val="Paragraphedeliste"/>
                                          <w:spacing w:after="0" w:line="240" w:lineRule="auto"/>
                                          <w:ind w:left="0"/>
                                          <w:jc w:val="center"/>
                                        </w:pPr>
                                      </w:p>
                                    </w:tc>
                                  </w:tr>
                                  <w:tr w:rsidR="00234948" w14:paraId="7262624D" w14:textId="77777777" w:rsidTr="00024AB6">
                                    <w:trPr>
                                      <w:trHeight w:val="179"/>
                                      <w:jc w:val="center"/>
                                    </w:trPr>
                                    <w:tc>
                                      <w:tcPr>
                                        <w:tcW w:w="2438" w:type="dxa"/>
                                        <w:shd w:val="clear" w:color="auto" w:fill="auto"/>
                                      </w:tcPr>
                                      <w:p w14:paraId="5B0AFA49" w14:textId="77777777" w:rsidR="00234948" w:rsidRDefault="00234948">
                                        <w:pPr>
                                          <w:spacing w:after="0" w:line="240" w:lineRule="auto"/>
                                          <w:jc w:val="center"/>
                                        </w:pPr>
                                      </w:p>
                                    </w:tc>
                                    <w:tc>
                                      <w:tcPr>
                                        <w:tcW w:w="2438" w:type="dxa"/>
                                        <w:shd w:val="clear" w:color="auto" w:fill="auto"/>
                                      </w:tcPr>
                                      <w:p w14:paraId="4F30A93F" w14:textId="77777777" w:rsidR="00234948" w:rsidRDefault="00234948">
                                        <w:pPr>
                                          <w:pStyle w:val="Paragraphedeliste"/>
                                          <w:spacing w:after="0" w:line="240" w:lineRule="auto"/>
                                          <w:ind w:left="0"/>
                                          <w:jc w:val="center"/>
                                        </w:pPr>
                                      </w:p>
                                    </w:tc>
                                    <w:tc>
                                      <w:tcPr>
                                        <w:tcW w:w="2438" w:type="dxa"/>
                                        <w:shd w:val="clear" w:color="auto" w:fill="auto"/>
                                      </w:tcPr>
                                      <w:p w14:paraId="18D9B0DA" w14:textId="77777777" w:rsidR="00234948" w:rsidRDefault="00234948">
                                        <w:pPr>
                                          <w:pStyle w:val="Paragraphedeliste"/>
                                          <w:spacing w:after="0" w:line="240" w:lineRule="auto"/>
                                          <w:ind w:left="0"/>
                                          <w:jc w:val="center"/>
                                        </w:pPr>
                                      </w:p>
                                    </w:tc>
                                  </w:tr>
                                  <w:tr w:rsidR="00234948" w14:paraId="245A27CC" w14:textId="77777777" w:rsidTr="00024AB6">
                                    <w:trPr>
                                      <w:trHeight w:val="179"/>
                                      <w:jc w:val="center"/>
                                    </w:trPr>
                                    <w:tc>
                                      <w:tcPr>
                                        <w:tcW w:w="2438" w:type="dxa"/>
                                        <w:shd w:val="clear" w:color="auto" w:fill="auto"/>
                                      </w:tcPr>
                                      <w:p w14:paraId="43620C46" w14:textId="77777777" w:rsidR="00234948" w:rsidRDefault="00234948">
                                        <w:pPr>
                                          <w:spacing w:after="0" w:line="240" w:lineRule="auto"/>
                                          <w:jc w:val="center"/>
                                        </w:pPr>
                                      </w:p>
                                    </w:tc>
                                    <w:tc>
                                      <w:tcPr>
                                        <w:tcW w:w="2438" w:type="dxa"/>
                                        <w:shd w:val="clear" w:color="auto" w:fill="auto"/>
                                      </w:tcPr>
                                      <w:p w14:paraId="237DAD47" w14:textId="77777777" w:rsidR="00234948" w:rsidRDefault="00234948">
                                        <w:pPr>
                                          <w:pStyle w:val="Paragraphedeliste"/>
                                          <w:spacing w:after="0" w:line="240" w:lineRule="auto"/>
                                          <w:ind w:left="0"/>
                                          <w:jc w:val="center"/>
                                        </w:pPr>
                                      </w:p>
                                    </w:tc>
                                    <w:tc>
                                      <w:tcPr>
                                        <w:tcW w:w="2438" w:type="dxa"/>
                                        <w:shd w:val="clear" w:color="auto" w:fill="auto"/>
                                      </w:tcPr>
                                      <w:p w14:paraId="276D3A16" w14:textId="77777777" w:rsidR="00234948" w:rsidRDefault="00234948">
                                        <w:pPr>
                                          <w:pStyle w:val="Paragraphedeliste"/>
                                          <w:spacing w:after="0" w:line="240" w:lineRule="auto"/>
                                          <w:ind w:left="0"/>
                                          <w:jc w:val="center"/>
                                        </w:pPr>
                                      </w:p>
                                    </w:tc>
                                  </w:tr>
                                  <w:tr w:rsidR="00234948" w14:paraId="6D1E8DA0" w14:textId="77777777" w:rsidTr="00024AB6">
                                    <w:trPr>
                                      <w:trHeight w:val="179"/>
                                      <w:jc w:val="center"/>
                                    </w:trPr>
                                    <w:tc>
                                      <w:tcPr>
                                        <w:tcW w:w="2438" w:type="dxa"/>
                                        <w:shd w:val="clear" w:color="auto" w:fill="auto"/>
                                      </w:tcPr>
                                      <w:p w14:paraId="31B593BA" w14:textId="77777777" w:rsidR="00234948" w:rsidRDefault="00234948">
                                        <w:pPr>
                                          <w:spacing w:after="0" w:line="240" w:lineRule="auto"/>
                                          <w:jc w:val="center"/>
                                        </w:pPr>
                                      </w:p>
                                    </w:tc>
                                    <w:tc>
                                      <w:tcPr>
                                        <w:tcW w:w="2438" w:type="dxa"/>
                                        <w:shd w:val="clear" w:color="auto" w:fill="auto"/>
                                      </w:tcPr>
                                      <w:p w14:paraId="1DF11F83" w14:textId="77777777" w:rsidR="00234948" w:rsidRDefault="00234948">
                                        <w:pPr>
                                          <w:pStyle w:val="Paragraphedeliste"/>
                                          <w:spacing w:after="0" w:line="240" w:lineRule="auto"/>
                                          <w:ind w:left="0"/>
                                          <w:jc w:val="center"/>
                                        </w:pPr>
                                      </w:p>
                                    </w:tc>
                                    <w:tc>
                                      <w:tcPr>
                                        <w:tcW w:w="2438" w:type="dxa"/>
                                        <w:shd w:val="clear" w:color="auto" w:fill="auto"/>
                                      </w:tcPr>
                                      <w:p w14:paraId="4652AF5E" w14:textId="77777777" w:rsidR="00234948" w:rsidRDefault="00234948">
                                        <w:pPr>
                                          <w:pStyle w:val="Paragraphedeliste"/>
                                          <w:spacing w:after="0" w:line="240" w:lineRule="auto"/>
                                          <w:ind w:left="0"/>
                                          <w:jc w:val="center"/>
                                        </w:pPr>
                                      </w:p>
                                    </w:tc>
                                  </w:tr>
                                  <w:tr w:rsidR="00234948" w14:paraId="404880A5" w14:textId="77777777" w:rsidTr="00024AB6">
                                    <w:trPr>
                                      <w:trHeight w:val="179"/>
                                      <w:jc w:val="center"/>
                                    </w:trPr>
                                    <w:tc>
                                      <w:tcPr>
                                        <w:tcW w:w="2438" w:type="dxa"/>
                                        <w:shd w:val="clear" w:color="auto" w:fill="auto"/>
                                      </w:tcPr>
                                      <w:p w14:paraId="482C2338" w14:textId="77777777" w:rsidR="00234948" w:rsidRDefault="00234948">
                                        <w:pPr>
                                          <w:spacing w:after="0" w:line="240" w:lineRule="auto"/>
                                          <w:jc w:val="center"/>
                                        </w:pPr>
                                      </w:p>
                                    </w:tc>
                                    <w:tc>
                                      <w:tcPr>
                                        <w:tcW w:w="2438" w:type="dxa"/>
                                        <w:shd w:val="clear" w:color="auto" w:fill="auto"/>
                                      </w:tcPr>
                                      <w:p w14:paraId="604FEAFE" w14:textId="77777777" w:rsidR="00234948" w:rsidRDefault="00234948">
                                        <w:pPr>
                                          <w:pStyle w:val="Paragraphedeliste"/>
                                          <w:spacing w:after="0" w:line="240" w:lineRule="auto"/>
                                          <w:ind w:left="0"/>
                                          <w:jc w:val="center"/>
                                        </w:pPr>
                                      </w:p>
                                    </w:tc>
                                    <w:tc>
                                      <w:tcPr>
                                        <w:tcW w:w="2438" w:type="dxa"/>
                                        <w:shd w:val="clear" w:color="auto" w:fill="auto"/>
                                      </w:tcPr>
                                      <w:p w14:paraId="74F6EF55" w14:textId="77777777" w:rsidR="00234948" w:rsidRDefault="00234948">
                                        <w:pPr>
                                          <w:pStyle w:val="Paragraphedeliste"/>
                                          <w:spacing w:after="0" w:line="240" w:lineRule="auto"/>
                                          <w:ind w:left="0"/>
                                          <w:jc w:val="center"/>
                                        </w:pPr>
                                      </w:p>
                                    </w:tc>
                                  </w:tr>
                                  <w:tr w:rsidR="00234948" w14:paraId="00896509" w14:textId="77777777" w:rsidTr="00024AB6">
                                    <w:trPr>
                                      <w:trHeight w:val="179"/>
                                      <w:jc w:val="center"/>
                                    </w:trPr>
                                    <w:tc>
                                      <w:tcPr>
                                        <w:tcW w:w="2438" w:type="dxa"/>
                                        <w:shd w:val="clear" w:color="auto" w:fill="auto"/>
                                      </w:tcPr>
                                      <w:p w14:paraId="387C2205" w14:textId="77777777" w:rsidR="00234948" w:rsidRDefault="00234948">
                                        <w:pPr>
                                          <w:spacing w:after="0" w:line="240" w:lineRule="auto"/>
                                          <w:jc w:val="center"/>
                                        </w:pPr>
                                      </w:p>
                                    </w:tc>
                                    <w:tc>
                                      <w:tcPr>
                                        <w:tcW w:w="2438" w:type="dxa"/>
                                        <w:shd w:val="clear" w:color="auto" w:fill="auto"/>
                                      </w:tcPr>
                                      <w:p w14:paraId="0D31D8C2" w14:textId="77777777" w:rsidR="00234948" w:rsidRDefault="00234948">
                                        <w:pPr>
                                          <w:pStyle w:val="Paragraphedeliste"/>
                                          <w:spacing w:after="0" w:line="240" w:lineRule="auto"/>
                                          <w:ind w:left="0"/>
                                          <w:jc w:val="center"/>
                                        </w:pPr>
                                      </w:p>
                                    </w:tc>
                                    <w:tc>
                                      <w:tcPr>
                                        <w:tcW w:w="2438" w:type="dxa"/>
                                        <w:shd w:val="clear" w:color="auto" w:fill="auto"/>
                                      </w:tcPr>
                                      <w:p w14:paraId="4C555421" w14:textId="77777777" w:rsidR="00234948" w:rsidRDefault="00234948">
                                        <w:pPr>
                                          <w:pStyle w:val="Paragraphedeliste"/>
                                          <w:spacing w:after="0" w:line="240" w:lineRule="auto"/>
                                          <w:ind w:left="0"/>
                                          <w:jc w:val="center"/>
                                        </w:pPr>
                                      </w:p>
                                    </w:tc>
                                  </w:tr>
                                  <w:tr w:rsidR="00234948" w14:paraId="0DEDE6BD" w14:textId="77777777" w:rsidTr="00024AB6">
                                    <w:trPr>
                                      <w:trHeight w:val="179"/>
                                      <w:jc w:val="center"/>
                                    </w:trPr>
                                    <w:tc>
                                      <w:tcPr>
                                        <w:tcW w:w="2438" w:type="dxa"/>
                                        <w:shd w:val="clear" w:color="auto" w:fill="auto"/>
                                      </w:tcPr>
                                      <w:p w14:paraId="38CE5CA9" w14:textId="77777777" w:rsidR="00234948" w:rsidRDefault="00234948">
                                        <w:pPr>
                                          <w:spacing w:after="0" w:line="240" w:lineRule="auto"/>
                                          <w:jc w:val="center"/>
                                        </w:pPr>
                                      </w:p>
                                    </w:tc>
                                    <w:tc>
                                      <w:tcPr>
                                        <w:tcW w:w="2438" w:type="dxa"/>
                                        <w:shd w:val="clear" w:color="auto" w:fill="auto"/>
                                      </w:tcPr>
                                      <w:p w14:paraId="5FC580BB" w14:textId="77777777" w:rsidR="00234948" w:rsidRDefault="00234948">
                                        <w:pPr>
                                          <w:pStyle w:val="Paragraphedeliste"/>
                                          <w:spacing w:after="0" w:line="240" w:lineRule="auto"/>
                                          <w:ind w:left="0"/>
                                          <w:jc w:val="center"/>
                                        </w:pPr>
                                      </w:p>
                                    </w:tc>
                                    <w:tc>
                                      <w:tcPr>
                                        <w:tcW w:w="2438" w:type="dxa"/>
                                        <w:shd w:val="clear" w:color="auto" w:fill="auto"/>
                                      </w:tcPr>
                                      <w:p w14:paraId="36E86EC2" w14:textId="77777777" w:rsidR="00234948" w:rsidRDefault="00234948">
                                        <w:pPr>
                                          <w:pStyle w:val="Paragraphedeliste"/>
                                          <w:spacing w:after="0" w:line="240" w:lineRule="auto"/>
                                          <w:ind w:left="0"/>
                                          <w:jc w:val="center"/>
                                        </w:pPr>
                                      </w:p>
                                    </w:tc>
                                  </w:tr>
                                  <w:tr w:rsidR="00024AB6" w14:paraId="396906D5" w14:textId="77777777" w:rsidTr="00024AB6">
                                    <w:trPr>
                                      <w:trHeight w:val="179"/>
                                      <w:jc w:val="center"/>
                                    </w:trPr>
                                    <w:tc>
                                      <w:tcPr>
                                        <w:tcW w:w="2438" w:type="dxa"/>
                                        <w:shd w:val="clear" w:color="auto" w:fill="auto"/>
                                      </w:tcPr>
                                      <w:p w14:paraId="5D6F6B7B" w14:textId="77777777" w:rsidR="00024AB6" w:rsidRDefault="00024AB6">
                                        <w:pPr>
                                          <w:spacing w:after="0" w:line="240" w:lineRule="auto"/>
                                          <w:jc w:val="center"/>
                                        </w:pPr>
                                      </w:p>
                                    </w:tc>
                                    <w:tc>
                                      <w:tcPr>
                                        <w:tcW w:w="2438" w:type="dxa"/>
                                        <w:shd w:val="clear" w:color="auto" w:fill="auto"/>
                                      </w:tcPr>
                                      <w:p w14:paraId="10D2C3E3" w14:textId="77777777" w:rsidR="00024AB6" w:rsidRDefault="00024AB6">
                                        <w:pPr>
                                          <w:pStyle w:val="Paragraphedeliste"/>
                                          <w:spacing w:after="0" w:line="240" w:lineRule="auto"/>
                                          <w:ind w:left="0"/>
                                          <w:jc w:val="center"/>
                                        </w:pPr>
                                      </w:p>
                                    </w:tc>
                                    <w:tc>
                                      <w:tcPr>
                                        <w:tcW w:w="2438" w:type="dxa"/>
                                        <w:shd w:val="clear" w:color="auto" w:fill="auto"/>
                                      </w:tcPr>
                                      <w:p w14:paraId="00B1A08E" w14:textId="77777777" w:rsidR="00024AB6" w:rsidRDefault="00024AB6">
                                        <w:pPr>
                                          <w:pStyle w:val="Paragraphedeliste"/>
                                          <w:spacing w:after="0" w:line="240" w:lineRule="auto"/>
                                          <w:ind w:left="0"/>
                                          <w:jc w:val="center"/>
                                        </w:pPr>
                                      </w:p>
                                    </w:tc>
                                  </w:tr>
                                </w:tbl>
                                <w:p w14:paraId="509C084E" w14:textId="77777777" w:rsidR="00E03EFC" w:rsidRDefault="00E03EFC" w:rsidP="0052552B">
                                  <w:pPr>
                                    <w:pStyle w:val="FrameContents"/>
                                    <w:rPr>
                                      <w:color w:val="000000"/>
                                    </w:rPr>
                                  </w:pPr>
                                  <w:bookmarkStart w:id="76" w:name="__UnoMark__673_3231614319"/>
                                  <w:bookmarkStart w:id="77" w:name="__UnoMark__674_3231614319"/>
                                  <w:bookmarkEnd w:id="76"/>
                                  <w:bookmarkEnd w:id="77"/>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23F1754" id="Frame1" o:spid="_x0000_s1026" style="position:absolute;left:0;text-align:left;margin-left:9.15pt;margin-top:12.55pt;width:426.35pt;height:365.6pt;z-index:251659264;visibility:visible;mso-wrap-style:square;mso-width-percent:0;mso-height-percent:0;mso-wrap-distance-left:7.05pt;mso-wrap-distance-top:0;mso-wrap-distance-right:7.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" filled="f" stroked="f">
                      <v:textbox inset="0,0,0,0">
                        <w:txbxContent>
                          <w:tbl>
                            <w:tblPr>
                              <w:tblStyle w:val="Grilledutableau"/>
                              <w:tblW w:w="7314" w:type="dxa"/>
                              <w:jc w:val="center"/>
                              <w:tblLook w:val="04A0" w:firstRow="1" w:lastRow="0" w:firstColumn="1" w:lastColumn="0" w:noHBand="0" w:noVBand="1"/>
                            </w:tblPr>
                            <w:tblGrid>
                              <w:gridCol w:w="2438"/>
                              <w:gridCol w:w="2438"/>
                              <w:gridCol w:w="2438"/>
                            </w:tblGrid>
                            <w:tr w:rsidR="00024AB6" w14:paraId="048DC84E" w14:textId="77777777" w:rsidTr="00024AB6">
                              <w:trPr>
                                <w:trHeight w:val="370"/>
                                <w:jc w:val="center"/>
                              </w:trPr>
                              <w:tc>
                                <w:tcPr>
                                  <w:tcW w:w="2438" w:type="dxa"/>
                                  <w:shd w:val="clear" w:color="auto" w:fill="auto"/>
                                </w:tcPr>
                                <w:p w14:paraId="20FD5240" w14:textId="77777777" w:rsidR="00024AB6" w:rsidRDefault="00024AB6">
                                  <w:pPr>
                                    <w:pStyle w:val="Paragraphedeliste"/>
                                    <w:spacing w:after="0" w:line="240" w:lineRule="auto"/>
                                    <w:ind w:left="0"/>
                                    <w:jc w:val="center"/>
                                  </w:pPr>
                                  <w:r>
                                    <w:t>Reference de composant</w:t>
                                  </w:r>
                                  <w:bookmarkStart w:id="78" w:name="__UnoMark__618_3231614319"/>
                                  <w:bookmarkEnd w:id="78"/>
                                </w:p>
                              </w:tc>
                              <w:tc>
                                <w:tcPr>
                                  <w:tcW w:w="2438" w:type="dxa"/>
                                  <w:shd w:val="clear" w:color="auto" w:fill="auto"/>
                                </w:tcPr>
                                <w:p w14:paraId="5BF4D202" w14:textId="66A46A55" w:rsidR="00024AB6" w:rsidRDefault="00024AB6">
                                  <w:pPr>
                                    <w:pStyle w:val="Paragraphedeliste"/>
                                    <w:spacing w:after="0" w:line="240" w:lineRule="auto"/>
                                    <w:ind w:left="0"/>
                                    <w:jc w:val="center"/>
                                  </w:pPr>
                                  <w:bookmarkStart w:id="79" w:name="__UnoMark__619_3231614319"/>
                                  <w:bookmarkStart w:id="80" w:name="__UnoMark__620_3231614319"/>
                                  <w:bookmarkStart w:id="81" w:name="__UnoMark__621_3231614319"/>
                                  <w:bookmarkStart w:id="82" w:name="__UnoMark__622_3231614319"/>
                                  <w:bookmarkEnd w:id="79"/>
                                  <w:bookmarkEnd w:id="80"/>
                                  <w:bookmarkEnd w:id="81"/>
                                  <w:bookmarkEnd w:id="82"/>
                                  <w:r>
                                    <w:t>Type de la défaillance</w:t>
                                  </w:r>
                                </w:p>
                              </w:tc>
                              <w:tc>
                                <w:tcPr>
                                  <w:tcW w:w="2438" w:type="dxa"/>
                                  <w:shd w:val="clear" w:color="auto" w:fill="auto"/>
                                </w:tcPr>
                                <w:p w14:paraId="5A297C2E" w14:textId="784FE612" w:rsidR="00024AB6" w:rsidRDefault="00024AB6">
                                  <w:pPr>
                                    <w:pStyle w:val="Paragraphedeliste"/>
                                    <w:spacing w:after="0" w:line="240" w:lineRule="auto"/>
                                    <w:ind w:left="0"/>
                                    <w:jc w:val="center"/>
                                  </w:pPr>
                                  <w:bookmarkStart w:id="83" w:name="__UnoMark__623_3231614319"/>
                                  <w:bookmarkStart w:id="84" w:name="__UnoMark__624_3231614319"/>
                                  <w:bookmarkEnd w:id="83"/>
                                  <w:bookmarkEnd w:id="84"/>
                                  <w:r>
                                    <w:t>Statut</w:t>
                                  </w:r>
                                </w:p>
                              </w:tc>
                            </w:tr>
                            <w:tr w:rsidR="00024AB6" w14:paraId="323A2E59" w14:textId="77777777" w:rsidTr="00024AB6">
                              <w:trPr>
                                <w:trHeight w:val="179"/>
                                <w:jc w:val="center"/>
                              </w:trPr>
                              <w:tc>
                                <w:tcPr>
                                  <w:tcW w:w="2438" w:type="dxa"/>
                                  <w:shd w:val="clear" w:color="auto" w:fill="auto"/>
                                </w:tcPr>
                                <w:p w14:paraId="4E4A18C6" w14:textId="042CE32E" w:rsidR="00024AB6" w:rsidRPr="00680CEA" w:rsidRDefault="00335C75">
                                  <w:pPr>
                                    <w:spacing w:after="0" w:line="240" w:lineRule="auto"/>
                                    <w:jc w:val="center"/>
                                    <w:rPr>
                                      <w:b/>
                                      <w:bCs/>
                                    </w:rPr>
                                  </w:pPr>
                                  <w:bookmarkStart w:id="85" w:name="__UnoMark__625_3231614319"/>
                                  <w:bookmarkStart w:id="86" w:name="__UnoMark__626_3231614319"/>
                                  <w:bookmarkEnd w:id="85"/>
                                  <w:bookmarkEnd w:id="86"/>
                                  <w:ins w:id="87" w:author="Antoine Da Costa" w:date="2022-08-10T16:12:00Z">
                                    <w:r w:rsidRPr="00680CEA">
                                      <w:rPr>
                                        <w:b/>
                                        <w:bCs/>
                                      </w:rPr>
                                      <w:t>JF3</w:t>
                                    </w:r>
                                  </w:ins>
                                </w:p>
                              </w:tc>
                              <w:tc>
                                <w:tcPr>
                                  <w:tcW w:w="2438" w:type="dxa"/>
                                  <w:shd w:val="clear" w:color="auto" w:fill="auto"/>
                                </w:tcPr>
                                <w:p w14:paraId="5E75F245" w14:textId="455A92F1" w:rsidR="00024AB6" w:rsidRPr="00680CEA" w:rsidRDefault="00335C75">
                                  <w:pPr>
                                    <w:pStyle w:val="Paragraphedeliste"/>
                                    <w:spacing w:after="0" w:line="240" w:lineRule="auto"/>
                                    <w:ind w:left="0"/>
                                    <w:jc w:val="center"/>
                                    <w:rPr>
                                      <w:b/>
                                      <w:bCs/>
                                    </w:rPr>
                                  </w:pPr>
                                  <w:bookmarkStart w:id="88" w:name="__UnoMark__628_3231614319"/>
                                  <w:bookmarkStart w:id="89" w:name="__UnoMark__627_3231614319"/>
                                  <w:bookmarkStart w:id="90" w:name="__UnoMark__630_3231614319"/>
                                  <w:bookmarkStart w:id="91" w:name="__UnoMark__629_3231614319"/>
                                  <w:bookmarkEnd w:id="88"/>
                                  <w:bookmarkEnd w:id="89"/>
                                  <w:bookmarkEnd w:id="90"/>
                                  <w:bookmarkEnd w:id="91"/>
                                  <w:ins w:id="92" w:author="Antoine Da Costa" w:date="2022-08-10T16:12:00Z">
                                    <w:r w:rsidRPr="00680CEA">
                                      <w:rPr>
                                        <w:b/>
                                        <w:bCs/>
                                      </w:rPr>
                                      <w:t>La soudure est légère</w:t>
                                    </w:r>
                                  </w:ins>
                                </w:p>
                              </w:tc>
                              <w:tc>
                                <w:tcPr>
                                  <w:tcW w:w="2438" w:type="dxa"/>
                                  <w:shd w:val="clear" w:color="auto" w:fill="auto"/>
                                </w:tcPr>
                                <w:p w14:paraId="6DDC29BD" w14:textId="383B92F6" w:rsidR="00024AB6" w:rsidRPr="00680CEA" w:rsidRDefault="00335C75">
                                  <w:pPr>
                                    <w:pStyle w:val="Paragraphedeliste"/>
                                    <w:spacing w:after="0" w:line="240" w:lineRule="auto"/>
                                    <w:ind w:left="0"/>
                                    <w:jc w:val="center"/>
                                    <w:rPr>
                                      <w:b/>
                                      <w:bCs/>
                                    </w:rPr>
                                  </w:pPr>
                                  <w:bookmarkStart w:id="93" w:name="__UnoMark__632_3231614319"/>
                                  <w:bookmarkStart w:id="94" w:name="__UnoMark__631_3231614319"/>
                                  <w:bookmarkEnd w:id="93"/>
                                  <w:bookmarkEnd w:id="94"/>
                                  <w:ins w:id="95" w:author="Antoine Da Costa" w:date="2022-08-10T16:12:00Z">
                                    <w:r w:rsidRPr="00680CEA">
                                      <w:rPr>
                                        <w:b/>
                                        <w:bCs/>
                                      </w:rPr>
                                      <w:t>OK</w:t>
                                    </w:r>
                                  </w:ins>
                                </w:p>
                              </w:tc>
                            </w:tr>
                            <w:tr w:rsidR="00024AB6" w14:paraId="254F9B45" w14:textId="77777777" w:rsidTr="00024AB6">
                              <w:trPr>
                                <w:trHeight w:val="189"/>
                                <w:jc w:val="center"/>
                              </w:trPr>
                              <w:tc>
                                <w:tcPr>
                                  <w:tcW w:w="2438" w:type="dxa"/>
                                  <w:shd w:val="clear" w:color="auto" w:fill="auto"/>
                                </w:tcPr>
                                <w:p w14:paraId="7D10DB61" w14:textId="448AC795" w:rsidR="00024AB6" w:rsidRDefault="00024AB6">
                                  <w:pPr>
                                    <w:spacing w:after="0" w:line="240" w:lineRule="auto"/>
                                    <w:jc w:val="center"/>
                                  </w:pPr>
                                  <w:bookmarkStart w:id="96" w:name="__UnoMark__633_3231614319"/>
                                  <w:bookmarkStart w:id="97" w:name="__UnoMark__634_3231614319"/>
                                  <w:bookmarkEnd w:id="96"/>
                                  <w:bookmarkEnd w:id="97"/>
                                </w:p>
                              </w:tc>
                              <w:tc>
                                <w:tcPr>
                                  <w:tcW w:w="2438" w:type="dxa"/>
                                  <w:shd w:val="clear" w:color="auto" w:fill="auto"/>
                                </w:tcPr>
                                <w:p w14:paraId="11403151" w14:textId="3C976423" w:rsidR="00024AB6" w:rsidRDefault="00024AB6">
                                  <w:pPr>
                                    <w:pStyle w:val="Paragraphedeliste"/>
                                    <w:spacing w:after="0" w:line="240" w:lineRule="auto"/>
                                    <w:ind w:left="0"/>
                                    <w:jc w:val="center"/>
                                  </w:pPr>
                                  <w:bookmarkStart w:id="98" w:name="__UnoMark__636_3231614319"/>
                                  <w:bookmarkStart w:id="99" w:name="__UnoMark__635_3231614319"/>
                                  <w:bookmarkStart w:id="100" w:name="__UnoMark__638_3231614319"/>
                                  <w:bookmarkStart w:id="101" w:name="__UnoMark__637_3231614319"/>
                                  <w:bookmarkEnd w:id="98"/>
                                  <w:bookmarkEnd w:id="99"/>
                                  <w:bookmarkEnd w:id="100"/>
                                  <w:bookmarkEnd w:id="101"/>
                                </w:p>
                              </w:tc>
                              <w:tc>
                                <w:tcPr>
                                  <w:tcW w:w="2438" w:type="dxa"/>
                                  <w:shd w:val="clear" w:color="auto" w:fill="auto"/>
                                </w:tcPr>
                                <w:p w14:paraId="66B0BD00" w14:textId="77777777" w:rsidR="00024AB6" w:rsidRDefault="00024AB6">
                                  <w:pPr>
                                    <w:pStyle w:val="Paragraphedeliste"/>
                                    <w:spacing w:after="0" w:line="240" w:lineRule="auto"/>
                                    <w:ind w:left="0"/>
                                    <w:jc w:val="center"/>
                                  </w:pPr>
                                  <w:bookmarkStart w:id="102" w:name="__UnoMark__640_3231614319"/>
                                  <w:bookmarkStart w:id="103" w:name="__UnoMark__639_3231614319"/>
                                  <w:bookmarkEnd w:id="102"/>
                                  <w:bookmarkEnd w:id="103"/>
                                </w:p>
                              </w:tc>
                            </w:tr>
                            <w:tr w:rsidR="00024AB6" w14:paraId="71AF976F" w14:textId="77777777" w:rsidTr="00024AB6">
                              <w:trPr>
                                <w:trHeight w:val="179"/>
                                <w:jc w:val="center"/>
                              </w:trPr>
                              <w:tc>
                                <w:tcPr>
                                  <w:tcW w:w="2438" w:type="dxa"/>
                                  <w:shd w:val="clear" w:color="auto" w:fill="auto"/>
                                </w:tcPr>
                                <w:p w14:paraId="7A04599D" w14:textId="77777777" w:rsidR="00024AB6" w:rsidRDefault="00024AB6">
                                  <w:pPr>
                                    <w:spacing w:after="0" w:line="240" w:lineRule="auto"/>
                                    <w:jc w:val="center"/>
                                  </w:pPr>
                                  <w:bookmarkStart w:id="104" w:name="__UnoMark__641_3231614319"/>
                                  <w:bookmarkStart w:id="105" w:name="__UnoMark__642_3231614319"/>
                                  <w:bookmarkEnd w:id="104"/>
                                  <w:bookmarkEnd w:id="105"/>
                                </w:p>
                              </w:tc>
                              <w:tc>
                                <w:tcPr>
                                  <w:tcW w:w="2438" w:type="dxa"/>
                                  <w:shd w:val="clear" w:color="auto" w:fill="auto"/>
                                </w:tcPr>
                                <w:p w14:paraId="4D55E3FA" w14:textId="77777777" w:rsidR="00024AB6" w:rsidRDefault="00024AB6">
                                  <w:pPr>
                                    <w:pStyle w:val="Paragraphedeliste"/>
                                    <w:spacing w:after="0" w:line="240" w:lineRule="auto"/>
                                    <w:ind w:left="0"/>
                                    <w:jc w:val="center"/>
                                  </w:pPr>
                                  <w:bookmarkStart w:id="106" w:name="__UnoMark__644_3231614319"/>
                                  <w:bookmarkStart w:id="107" w:name="__UnoMark__643_3231614319"/>
                                  <w:bookmarkStart w:id="108" w:name="__UnoMark__646_3231614319"/>
                                  <w:bookmarkStart w:id="109" w:name="__UnoMark__645_3231614319"/>
                                  <w:bookmarkEnd w:id="106"/>
                                  <w:bookmarkEnd w:id="107"/>
                                  <w:bookmarkEnd w:id="108"/>
                                  <w:bookmarkEnd w:id="109"/>
                                </w:p>
                              </w:tc>
                              <w:tc>
                                <w:tcPr>
                                  <w:tcW w:w="2438" w:type="dxa"/>
                                  <w:shd w:val="clear" w:color="auto" w:fill="auto"/>
                                </w:tcPr>
                                <w:p w14:paraId="7317C363" w14:textId="77777777" w:rsidR="00024AB6" w:rsidRDefault="00024AB6">
                                  <w:pPr>
                                    <w:pStyle w:val="Paragraphedeliste"/>
                                    <w:spacing w:after="0" w:line="240" w:lineRule="auto"/>
                                    <w:ind w:left="0"/>
                                    <w:jc w:val="center"/>
                                  </w:pPr>
                                  <w:bookmarkStart w:id="110" w:name="__UnoMark__648_3231614319"/>
                                  <w:bookmarkStart w:id="111" w:name="__UnoMark__647_3231614319"/>
                                  <w:bookmarkEnd w:id="110"/>
                                  <w:bookmarkEnd w:id="111"/>
                                </w:p>
                              </w:tc>
                            </w:tr>
                            <w:tr w:rsidR="00024AB6" w14:paraId="32C0A069" w14:textId="77777777" w:rsidTr="00024AB6">
                              <w:trPr>
                                <w:trHeight w:val="179"/>
                                <w:jc w:val="center"/>
                              </w:trPr>
                              <w:tc>
                                <w:tcPr>
                                  <w:tcW w:w="2438" w:type="dxa"/>
                                  <w:shd w:val="clear" w:color="auto" w:fill="auto"/>
                                </w:tcPr>
                                <w:p w14:paraId="785181DF" w14:textId="77777777" w:rsidR="00024AB6" w:rsidRDefault="00024AB6">
                                  <w:pPr>
                                    <w:spacing w:after="0" w:line="240" w:lineRule="auto"/>
                                    <w:jc w:val="center"/>
                                  </w:pPr>
                                  <w:bookmarkStart w:id="112" w:name="__UnoMark__649_3231614319"/>
                                  <w:bookmarkStart w:id="113" w:name="__UnoMark__650_3231614319"/>
                                  <w:bookmarkEnd w:id="112"/>
                                  <w:bookmarkEnd w:id="113"/>
                                </w:p>
                              </w:tc>
                              <w:tc>
                                <w:tcPr>
                                  <w:tcW w:w="2438" w:type="dxa"/>
                                  <w:shd w:val="clear" w:color="auto" w:fill="auto"/>
                                </w:tcPr>
                                <w:p w14:paraId="3E2CA479" w14:textId="77777777" w:rsidR="00024AB6" w:rsidRDefault="00024AB6">
                                  <w:pPr>
                                    <w:pStyle w:val="Paragraphedeliste"/>
                                    <w:spacing w:after="0" w:line="240" w:lineRule="auto"/>
                                    <w:ind w:left="0"/>
                                    <w:jc w:val="center"/>
                                  </w:pPr>
                                  <w:bookmarkStart w:id="114" w:name="__UnoMark__652_3231614319"/>
                                  <w:bookmarkStart w:id="115" w:name="__UnoMark__651_3231614319"/>
                                  <w:bookmarkStart w:id="116" w:name="__UnoMark__654_3231614319"/>
                                  <w:bookmarkStart w:id="117" w:name="__UnoMark__653_3231614319"/>
                                  <w:bookmarkEnd w:id="114"/>
                                  <w:bookmarkEnd w:id="115"/>
                                  <w:bookmarkEnd w:id="116"/>
                                  <w:bookmarkEnd w:id="117"/>
                                </w:p>
                              </w:tc>
                              <w:tc>
                                <w:tcPr>
                                  <w:tcW w:w="2438" w:type="dxa"/>
                                  <w:shd w:val="clear" w:color="auto" w:fill="auto"/>
                                </w:tcPr>
                                <w:p w14:paraId="51AE9CC2" w14:textId="77777777" w:rsidR="00024AB6" w:rsidRDefault="00024AB6">
                                  <w:pPr>
                                    <w:pStyle w:val="Paragraphedeliste"/>
                                    <w:spacing w:after="0" w:line="240" w:lineRule="auto"/>
                                    <w:ind w:left="0"/>
                                    <w:jc w:val="center"/>
                                  </w:pPr>
                                  <w:bookmarkStart w:id="118" w:name="__UnoMark__656_3231614319"/>
                                  <w:bookmarkStart w:id="119" w:name="__UnoMark__655_3231614319"/>
                                  <w:bookmarkEnd w:id="118"/>
                                  <w:bookmarkEnd w:id="119"/>
                                </w:p>
                              </w:tc>
                            </w:tr>
                            <w:tr w:rsidR="00024AB6" w14:paraId="6CB6ADE3" w14:textId="77777777" w:rsidTr="00024AB6">
                              <w:trPr>
                                <w:trHeight w:val="189"/>
                                <w:jc w:val="center"/>
                              </w:trPr>
                              <w:tc>
                                <w:tcPr>
                                  <w:tcW w:w="2438" w:type="dxa"/>
                                  <w:shd w:val="clear" w:color="auto" w:fill="auto"/>
                                </w:tcPr>
                                <w:p w14:paraId="22D69F22" w14:textId="77777777" w:rsidR="00024AB6" w:rsidRDefault="00024AB6">
                                  <w:pPr>
                                    <w:spacing w:after="0" w:line="240" w:lineRule="auto"/>
                                    <w:jc w:val="center"/>
                                  </w:pPr>
                                  <w:bookmarkStart w:id="120" w:name="__UnoMark__657_3231614319"/>
                                  <w:bookmarkStart w:id="121" w:name="__UnoMark__658_3231614319"/>
                                  <w:bookmarkEnd w:id="120"/>
                                  <w:bookmarkEnd w:id="121"/>
                                </w:p>
                              </w:tc>
                              <w:tc>
                                <w:tcPr>
                                  <w:tcW w:w="2438" w:type="dxa"/>
                                  <w:shd w:val="clear" w:color="auto" w:fill="auto"/>
                                </w:tcPr>
                                <w:p w14:paraId="05E45316" w14:textId="77777777" w:rsidR="00024AB6" w:rsidRDefault="00024AB6">
                                  <w:pPr>
                                    <w:pStyle w:val="Paragraphedeliste"/>
                                    <w:spacing w:after="0" w:line="240" w:lineRule="auto"/>
                                    <w:ind w:left="0"/>
                                    <w:jc w:val="center"/>
                                  </w:pPr>
                                  <w:bookmarkStart w:id="122" w:name="__UnoMark__660_3231614319"/>
                                  <w:bookmarkStart w:id="123" w:name="__UnoMark__659_3231614319"/>
                                  <w:bookmarkStart w:id="124" w:name="__UnoMark__662_3231614319"/>
                                  <w:bookmarkStart w:id="125" w:name="__UnoMark__661_3231614319"/>
                                  <w:bookmarkEnd w:id="122"/>
                                  <w:bookmarkEnd w:id="123"/>
                                  <w:bookmarkEnd w:id="124"/>
                                  <w:bookmarkEnd w:id="125"/>
                                </w:p>
                              </w:tc>
                              <w:tc>
                                <w:tcPr>
                                  <w:tcW w:w="2438" w:type="dxa"/>
                                  <w:shd w:val="clear" w:color="auto" w:fill="auto"/>
                                </w:tcPr>
                                <w:p w14:paraId="23541BAE" w14:textId="77777777" w:rsidR="00024AB6" w:rsidRDefault="00024AB6">
                                  <w:pPr>
                                    <w:pStyle w:val="Paragraphedeliste"/>
                                    <w:spacing w:after="0" w:line="240" w:lineRule="auto"/>
                                    <w:ind w:left="0"/>
                                    <w:jc w:val="center"/>
                                  </w:pPr>
                                  <w:bookmarkStart w:id="126" w:name="__UnoMark__664_3231614319"/>
                                  <w:bookmarkStart w:id="127" w:name="__UnoMark__663_3231614319"/>
                                  <w:bookmarkEnd w:id="126"/>
                                  <w:bookmarkEnd w:id="127"/>
                                </w:p>
                              </w:tc>
                            </w:tr>
                            <w:tr w:rsidR="00024AB6" w14:paraId="624483EC" w14:textId="77777777" w:rsidTr="00024AB6">
                              <w:trPr>
                                <w:trHeight w:val="189"/>
                                <w:jc w:val="center"/>
                              </w:trPr>
                              <w:tc>
                                <w:tcPr>
                                  <w:tcW w:w="2438" w:type="dxa"/>
                                  <w:shd w:val="clear" w:color="auto" w:fill="auto"/>
                                </w:tcPr>
                                <w:p w14:paraId="3739C8D7" w14:textId="77777777" w:rsidR="00024AB6" w:rsidRDefault="00024AB6">
                                  <w:pPr>
                                    <w:spacing w:after="0" w:line="240" w:lineRule="auto"/>
                                    <w:jc w:val="center"/>
                                  </w:pPr>
                                </w:p>
                              </w:tc>
                              <w:tc>
                                <w:tcPr>
                                  <w:tcW w:w="2438" w:type="dxa"/>
                                  <w:shd w:val="clear" w:color="auto" w:fill="auto"/>
                                </w:tcPr>
                                <w:p w14:paraId="640BB966" w14:textId="77777777" w:rsidR="00024AB6" w:rsidRDefault="00024AB6">
                                  <w:pPr>
                                    <w:pStyle w:val="Paragraphedeliste"/>
                                    <w:spacing w:after="0" w:line="240" w:lineRule="auto"/>
                                    <w:ind w:left="0"/>
                                    <w:jc w:val="center"/>
                                  </w:pPr>
                                </w:p>
                              </w:tc>
                              <w:tc>
                                <w:tcPr>
                                  <w:tcW w:w="2438" w:type="dxa"/>
                                  <w:shd w:val="clear" w:color="auto" w:fill="auto"/>
                                </w:tcPr>
                                <w:p w14:paraId="30D47976" w14:textId="77777777" w:rsidR="00024AB6" w:rsidRDefault="00024AB6">
                                  <w:pPr>
                                    <w:pStyle w:val="Paragraphedeliste"/>
                                    <w:spacing w:after="0" w:line="240" w:lineRule="auto"/>
                                    <w:ind w:left="0"/>
                                    <w:jc w:val="center"/>
                                  </w:pPr>
                                </w:p>
                              </w:tc>
                            </w:tr>
                            <w:tr w:rsidR="00024AB6" w14:paraId="0242F2F6" w14:textId="77777777" w:rsidTr="00024AB6">
                              <w:trPr>
                                <w:trHeight w:val="179"/>
                                <w:jc w:val="center"/>
                              </w:trPr>
                              <w:tc>
                                <w:tcPr>
                                  <w:tcW w:w="2438" w:type="dxa"/>
                                  <w:shd w:val="clear" w:color="auto" w:fill="auto"/>
                                </w:tcPr>
                                <w:p w14:paraId="7985EFB0" w14:textId="77777777" w:rsidR="00024AB6" w:rsidRDefault="00024AB6">
                                  <w:pPr>
                                    <w:spacing w:after="0" w:line="240" w:lineRule="auto"/>
                                    <w:jc w:val="center"/>
                                  </w:pPr>
                                  <w:bookmarkStart w:id="128" w:name="__UnoMark__665_3231614319"/>
                                  <w:bookmarkStart w:id="129" w:name="__UnoMark__666_3231614319"/>
                                  <w:bookmarkEnd w:id="128"/>
                                  <w:bookmarkEnd w:id="129"/>
                                </w:p>
                              </w:tc>
                              <w:tc>
                                <w:tcPr>
                                  <w:tcW w:w="2438" w:type="dxa"/>
                                  <w:shd w:val="clear" w:color="auto" w:fill="auto"/>
                                </w:tcPr>
                                <w:p w14:paraId="6DA618F6" w14:textId="77777777" w:rsidR="00024AB6" w:rsidRDefault="00024AB6">
                                  <w:pPr>
                                    <w:pStyle w:val="Paragraphedeliste"/>
                                    <w:spacing w:after="0" w:line="240" w:lineRule="auto"/>
                                    <w:ind w:left="0"/>
                                    <w:jc w:val="center"/>
                                  </w:pPr>
                                  <w:bookmarkStart w:id="130" w:name="__UnoMark__668_3231614319"/>
                                  <w:bookmarkStart w:id="131" w:name="__UnoMark__667_3231614319"/>
                                  <w:bookmarkStart w:id="132" w:name="__UnoMark__670_3231614319"/>
                                  <w:bookmarkStart w:id="133" w:name="__UnoMark__669_3231614319"/>
                                  <w:bookmarkEnd w:id="130"/>
                                  <w:bookmarkEnd w:id="131"/>
                                  <w:bookmarkEnd w:id="132"/>
                                  <w:bookmarkEnd w:id="133"/>
                                </w:p>
                              </w:tc>
                              <w:tc>
                                <w:tcPr>
                                  <w:tcW w:w="2438" w:type="dxa"/>
                                  <w:shd w:val="clear" w:color="auto" w:fill="auto"/>
                                </w:tcPr>
                                <w:p w14:paraId="18189619" w14:textId="77777777" w:rsidR="00024AB6" w:rsidRDefault="00024AB6">
                                  <w:pPr>
                                    <w:pStyle w:val="Paragraphedeliste"/>
                                    <w:spacing w:after="0" w:line="240" w:lineRule="auto"/>
                                    <w:ind w:left="0"/>
                                    <w:jc w:val="center"/>
                                  </w:pPr>
                                  <w:bookmarkStart w:id="134" w:name="__UnoMark__672_3231614319"/>
                                  <w:bookmarkStart w:id="135" w:name="__UnoMark__671_3231614319"/>
                                  <w:bookmarkEnd w:id="134"/>
                                  <w:bookmarkEnd w:id="135"/>
                                </w:p>
                              </w:tc>
                            </w:tr>
                            <w:tr w:rsidR="00234948" w14:paraId="26FC5179" w14:textId="77777777" w:rsidTr="00024AB6">
                              <w:trPr>
                                <w:trHeight w:val="179"/>
                                <w:jc w:val="center"/>
                              </w:trPr>
                              <w:tc>
                                <w:tcPr>
                                  <w:tcW w:w="2438" w:type="dxa"/>
                                  <w:shd w:val="clear" w:color="auto" w:fill="auto"/>
                                </w:tcPr>
                                <w:p w14:paraId="780DB4B2" w14:textId="77777777" w:rsidR="00234948" w:rsidRDefault="00234948">
                                  <w:pPr>
                                    <w:spacing w:after="0" w:line="240" w:lineRule="auto"/>
                                    <w:jc w:val="center"/>
                                  </w:pPr>
                                </w:p>
                              </w:tc>
                              <w:tc>
                                <w:tcPr>
                                  <w:tcW w:w="2438" w:type="dxa"/>
                                  <w:shd w:val="clear" w:color="auto" w:fill="auto"/>
                                </w:tcPr>
                                <w:p w14:paraId="40DA1A15" w14:textId="77777777" w:rsidR="00234948" w:rsidRDefault="00234948">
                                  <w:pPr>
                                    <w:pStyle w:val="Paragraphedeliste"/>
                                    <w:spacing w:after="0" w:line="240" w:lineRule="auto"/>
                                    <w:ind w:left="0"/>
                                    <w:jc w:val="center"/>
                                  </w:pPr>
                                </w:p>
                              </w:tc>
                              <w:tc>
                                <w:tcPr>
                                  <w:tcW w:w="2438" w:type="dxa"/>
                                  <w:shd w:val="clear" w:color="auto" w:fill="auto"/>
                                </w:tcPr>
                                <w:p w14:paraId="0A277691" w14:textId="77777777" w:rsidR="00234948" w:rsidRDefault="00234948">
                                  <w:pPr>
                                    <w:pStyle w:val="Paragraphedeliste"/>
                                    <w:spacing w:after="0" w:line="240" w:lineRule="auto"/>
                                    <w:ind w:left="0"/>
                                    <w:jc w:val="center"/>
                                  </w:pPr>
                                </w:p>
                              </w:tc>
                            </w:tr>
                            <w:tr w:rsidR="00234948" w14:paraId="55679783" w14:textId="77777777" w:rsidTr="00024AB6">
                              <w:trPr>
                                <w:trHeight w:val="179"/>
                                <w:jc w:val="center"/>
                              </w:trPr>
                              <w:tc>
                                <w:tcPr>
                                  <w:tcW w:w="2438" w:type="dxa"/>
                                  <w:shd w:val="clear" w:color="auto" w:fill="auto"/>
                                </w:tcPr>
                                <w:p w14:paraId="474A4C99" w14:textId="77777777" w:rsidR="00234948" w:rsidRDefault="00234948">
                                  <w:pPr>
                                    <w:spacing w:after="0" w:line="240" w:lineRule="auto"/>
                                    <w:jc w:val="center"/>
                                  </w:pPr>
                                </w:p>
                              </w:tc>
                              <w:tc>
                                <w:tcPr>
                                  <w:tcW w:w="2438" w:type="dxa"/>
                                  <w:shd w:val="clear" w:color="auto" w:fill="auto"/>
                                </w:tcPr>
                                <w:p w14:paraId="0869617A" w14:textId="77777777" w:rsidR="00234948" w:rsidRDefault="00234948">
                                  <w:pPr>
                                    <w:pStyle w:val="Paragraphedeliste"/>
                                    <w:spacing w:after="0" w:line="240" w:lineRule="auto"/>
                                    <w:ind w:left="0"/>
                                    <w:jc w:val="center"/>
                                  </w:pPr>
                                </w:p>
                              </w:tc>
                              <w:tc>
                                <w:tcPr>
                                  <w:tcW w:w="2438" w:type="dxa"/>
                                  <w:shd w:val="clear" w:color="auto" w:fill="auto"/>
                                </w:tcPr>
                                <w:p w14:paraId="4DCD3B45" w14:textId="77777777" w:rsidR="00234948" w:rsidRDefault="00234948">
                                  <w:pPr>
                                    <w:pStyle w:val="Paragraphedeliste"/>
                                    <w:spacing w:after="0" w:line="240" w:lineRule="auto"/>
                                    <w:ind w:left="0"/>
                                    <w:jc w:val="center"/>
                                  </w:pPr>
                                </w:p>
                              </w:tc>
                            </w:tr>
                            <w:tr w:rsidR="00234948" w14:paraId="55E610DA" w14:textId="77777777" w:rsidTr="00024AB6">
                              <w:trPr>
                                <w:trHeight w:val="179"/>
                                <w:jc w:val="center"/>
                              </w:trPr>
                              <w:tc>
                                <w:tcPr>
                                  <w:tcW w:w="2438" w:type="dxa"/>
                                  <w:shd w:val="clear" w:color="auto" w:fill="auto"/>
                                </w:tcPr>
                                <w:p w14:paraId="022C6771" w14:textId="77777777" w:rsidR="00234948" w:rsidRDefault="00234948">
                                  <w:pPr>
                                    <w:spacing w:after="0" w:line="240" w:lineRule="auto"/>
                                    <w:jc w:val="center"/>
                                  </w:pPr>
                                </w:p>
                              </w:tc>
                              <w:tc>
                                <w:tcPr>
                                  <w:tcW w:w="2438" w:type="dxa"/>
                                  <w:shd w:val="clear" w:color="auto" w:fill="auto"/>
                                </w:tcPr>
                                <w:p w14:paraId="7C890E46" w14:textId="77777777" w:rsidR="00234948" w:rsidRDefault="00234948">
                                  <w:pPr>
                                    <w:pStyle w:val="Paragraphedeliste"/>
                                    <w:spacing w:after="0" w:line="240" w:lineRule="auto"/>
                                    <w:ind w:left="0"/>
                                    <w:jc w:val="center"/>
                                  </w:pPr>
                                </w:p>
                              </w:tc>
                              <w:tc>
                                <w:tcPr>
                                  <w:tcW w:w="2438" w:type="dxa"/>
                                  <w:shd w:val="clear" w:color="auto" w:fill="auto"/>
                                </w:tcPr>
                                <w:p w14:paraId="30F5846D" w14:textId="77777777" w:rsidR="00234948" w:rsidRDefault="00234948">
                                  <w:pPr>
                                    <w:pStyle w:val="Paragraphedeliste"/>
                                    <w:spacing w:after="0" w:line="240" w:lineRule="auto"/>
                                    <w:ind w:left="0"/>
                                    <w:jc w:val="center"/>
                                  </w:pPr>
                                </w:p>
                              </w:tc>
                            </w:tr>
                            <w:tr w:rsidR="00234948" w14:paraId="13AB8993" w14:textId="77777777" w:rsidTr="00024AB6">
                              <w:trPr>
                                <w:trHeight w:val="179"/>
                                <w:jc w:val="center"/>
                              </w:trPr>
                              <w:tc>
                                <w:tcPr>
                                  <w:tcW w:w="2438" w:type="dxa"/>
                                  <w:shd w:val="clear" w:color="auto" w:fill="auto"/>
                                </w:tcPr>
                                <w:p w14:paraId="7621716E" w14:textId="77777777" w:rsidR="00234948" w:rsidRDefault="00234948">
                                  <w:pPr>
                                    <w:spacing w:after="0" w:line="240" w:lineRule="auto"/>
                                    <w:jc w:val="center"/>
                                  </w:pPr>
                                </w:p>
                              </w:tc>
                              <w:tc>
                                <w:tcPr>
                                  <w:tcW w:w="2438" w:type="dxa"/>
                                  <w:shd w:val="clear" w:color="auto" w:fill="auto"/>
                                </w:tcPr>
                                <w:p w14:paraId="7C097AEC" w14:textId="77777777" w:rsidR="00234948" w:rsidRDefault="00234948">
                                  <w:pPr>
                                    <w:pStyle w:val="Paragraphedeliste"/>
                                    <w:spacing w:after="0" w:line="240" w:lineRule="auto"/>
                                    <w:ind w:left="0"/>
                                    <w:jc w:val="center"/>
                                  </w:pPr>
                                </w:p>
                              </w:tc>
                              <w:tc>
                                <w:tcPr>
                                  <w:tcW w:w="2438" w:type="dxa"/>
                                  <w:shd w:val="clear" w:color="auto" w:fill="auto"/>
                                </w:tcPr>
                                <w:p w14:paraId="12BDBA94" w14:textId="77777777" w:rsidR="00234948" w:rsidRDefault="00234948">
                                  <w:pPr>
                                    <w:pStyle w:val="Paragraphedeliste"/>
                                    <w:spacing w:after="0" w:line="240" w:lineRule="auto"/>
                                    <w:ind w:left="0"/>
                                    <w:jc w:val="center"/>
                                  </w:pPr>
                                </w:p>
                              </w:tc>
                            </w:tr>
                            <w:tr w:rsidR="00234948" w14:paraId="38A60A47" w14:textId="77777777" w:rsidTr="00024AB6">
                              <w:trPr>
                                <w:trHeight w:val="179"/>
                                <w:jc w:val="center"/>
                              </w:trPr>
                              <w:tc>
                                <w:tcPr>
                                  <w:tcW w:w="2438" w:type="dxa"/>
                                  <w:shd w:val="clear" w:color="auto" w:fill="auto"/>
                                </w:tcPr>
                                <w:p w14:paraId="36C97CA8" w14:textId="77777777" w:rsidR="00234948" w:rsidRDefault="00234948">
                                  <w:pPr>
                                    <w:spacing w:after="0" w:line="240" w:lineRule="auto"/>
                                    <w:jc w:val="center"/>
                                  </w:pPr>
                                </w:p>
                              </w:tc>
                              <w:tc>
                                <w:tcPr>
                                  <w:tcW w:w="2438" w:type="dxa"/>
                                  <w:shd w:val="clear" w:color="auto" w:fill="auto"/>
                                </w:tcPr>
                                <w:p w14:paraId="6AC011F8" w14:textId="77777777" w:rsidR="00234948" w:rsidRDefault="00234948">
                                  <w:pPr>
                                    <w:pStyle w:val="Paragraphedeliste"/>
                                    <w:spacing w:after="0" w:line="240" w:lineRule="auto"/>
                                    <w:ind w:left="0"/>
                                    <w:jc w:val="center"/>
                                  </w:pPr>
                                </w:p>
                              </w:tc>
                              <w:tc>
                                <w:tcPr>
                                  <w:tcW w:w="2438" w:type="dxa"/>
                                  <w:shd w:val="clear" w:color="auto" w:fill="auto"/>
                                </w:tcPr>
                                <w:p w14:paraId="657E483C" w14:textId="77777777" w:rsidR="00234948" w:rsidRDefault="00234948">
                                  <w:pPr>
                                    <w:pStyle w:val="Paragraphedeliste"/>
                                    <w:spacing w:after="0" w:line="240" w:lineRule="auto"/>
                                    <w:ind w:left="0"/>
                                    <w:jc w:val="center"/>
                                  </w:pPr>
                                </w:p>
                              </w:tc>
                            </w:tr>
                            <w:tr w:rsidR="00234948" w14:paraId="64CC0E51" w14:textId="77777777" w:rsidTr="00024AB6">
                              <w:trPr>
                                <w:trHeight w:val="179"/>
                                <w:jc w:val="center"/>
                              </w:trPr>
                              <w:tc>
                                <w:tcPr>
                                  <w:tcW w:w="2438" w:type="dxa"/>
                                  <w:shd w:val="clear" w:color="auto" w:fill="auto"/>
                                </w:tcPr>
                                <w:p w14:paraId="54E50F85" w14:textId="77777777" w:rsidR="00234948" w:rsidRDefault="00234948">
                                  <w:pPr>
                                    <w:spacing w:after="0" w:line="240" w:lineRule="auto"/>
                                    <w:jc w:val="center"/>
                                  </w:pPr>
                                </w:p>
                              </w:tc>
                              <w:tc>
                                <w:tcPr>
                                  <w:tcW w:w="2438" w:type="dxa"/>
                                  <w:shd w:val="clear" w:color="auto" w:fill="auto"/>
                                </w:tcPr>
                                <w:p w14:paraId="72915753" w14:textId="77777777" w:rsidR="00234948" w:rsidRDefault="00234948">
                                  <w:pPr>
                                    <w:pStyle w:val="Paragraphedeliste"/>
                                    <w:spacing w:after="0" w:line="240" w:lineRule="auto"/>
                                    <w:ind w:left="0"/>
                                    <w:jc w:val="center"/>
                                  </w:pPr>
                                </w:p>
                              </w:tc>
                              <w:tc>
                                <w:tcPr>
                                  <w:tcW w:w="2438" w:type="dxa"/>
                                  <w:shd w:val="clear" w:color="auto" w:fill="auto"/>
                                </w:tcPr>
                                <w:p w14:paraId="4CD00E93" w14:textId="77777777" w:rsidR="00234948" w:rsidRDefault="00234948">
                                  <w:pPr>
                                    <w:pStyle w:val="Paragraphedeliste"/>
                                    <w:spacing w:after="0" w:line="240" w:lineRule="auto"/>
                                    <w:ind w:left="0"/>
                                    <w:jc w:val="center"/>
                                  </w:pPr>
                                </w:p>
                              </w:tc>
                            </w:tr>
                            <w:tr w:rsidR="00234948" w14:paraId="4B964EF8" w14:textId="77777777" w:rsidTr="00024AB6">
                              <w:trPr>
                                <w:trHeight w:val="179"/>
                                <w:jc w:val="center"/>
                              </w:trPr>
                              <w:tc>
                                <w:tcPr>
                                  <w:tcW w:w="2438" w:type="dxa"/>
                                  <w:shd w:val="clear" w:color="auto" w:fill="auto"/>
                                </w:tcPr>
                                <w:p w14:paraId="034E2F5E" w14:textId="77777777" w:rsidR="00234948" w:rsidRDefault="00234948">
                                  <w:pPr>
                                    <w:spacing w:after="0" w:line="240" w:lineRule="auto"/>
                                    <w:jc w:val="center"/>
                                  </w:pPr>
                                </w:p>
                              </w:tc>
                              <w:tc>
                                <w:tcPr>
                                  <w:tcW w:w="2438" w:type="dxa"/>
                                  <w:shd w:val="clear" w:color="auto" w:fill="auto"/>
                                </w:tcPr>
                                <w:p w14:paraId="697BD8E0" w14:textId="77777777" w:rsidR="00234948" w:rsidRDefault="00234948">
                                  <w:pPr>
                                    <w:pStyle w:val="Paragraphedeliste"/>
                                    <w:spacing w:after="0" w:line="240" w:lineRule="auto"/>
                                    <w:ind w:left="0"/>
                                    <w:jc w:val="center"/>
                                  </w:pPr>
                                </w:p>
                              </w:tc>
                              <w:tc>
                                <w:tcPr>
                                  <w:tcW w:w="2438" w:type="dxa"/>
                                  <w:shd w:val="clear" w:color="auto" w:fill="auto"/>
                                </w:tcPr>
                                <w:p w14:paraId="4F3BFE44" w14:textId="77777777" w:rsidR="00234948" w:rsidRDefault="00234948">
                                  <w:pPr>
                                    <w:pStyle w:val="Paragraphedeliste"/>
                                    <w:spacing w:after="0" w:line="240" w:lineRule="auto"/>
                                    <w:ind w:left="0"/>
                                    <w:jc w:val="center"/>
                                  </w:pPr>
                                </w:p>
                              </w:tc>
                            </w:tr>
                            <w:tr w:rsidR="00234948" w14:paraId="24225282" w14:textId="77777777" w:rsidTr="00024AB6">
                              <w:trPr>
                                <w:trHeight w:val="179"/>
                                <w:jc w:val="center"/>
                              </w:trPr>
                              <w:tc>
                                <w:tcPr>
                                  <w:tcW w:w="2438" w:type="dxa"/>
                                  <w:shd w:val="clear" w:color="auto" w:fill="auto"/>
                                </w:tcPr>
                                <w:p w14:paraId="606058E2" w14:textId="77777777" w:rsidR="00234948" w:rsidRDefault="00234948">
                                  <w:pPr>
                                    <w:spacing w:after="0" w:line="240" w:lineRule="auto"/>
                                    <w:jc w:val="center"/>
                                  </w:pPr>
                                </w:p>
                              </w:tc>
                              <w:tc>
                                <w:tcPr>
                                  <w:tcW w:w="2438" w:type="dxa"/>
                                  <w:shd w:val="clear" w:color="auto" w:fill="auto"/>
                                </w:tcPr>
                                <w:p w14:paraId="6B3EB94E" w14:textId="77777777" w:rsidR="00234948" w:rsidRDefault="00234948">
                                  <w:pPr>
                                    <w:pStyle w:val="Paragraphedeliste"/>
                                    <w:spacing w:after="0" w:line="240" w:lineRule="auto"/>
                                    <w:ind w:left="0"/>
                                    <w:jc w:val="center"/>
                                  </w:pPr>
                                </w:p>
                              </w:tc>
                              <w:tc>
                                <w:tcPr>
                                  <w:tcW w:w="2438" w:type="dxa"/>
                                  <w:shd w:val="clear" w:color="auto" w:fill="auto"/>
                                </w:tcPr>
                                <w:p w14:paraId="6057D20E" w14:textId="77777777" w:rsidR="00234948" w:rsidRDefault="00234948">
                                  <w:pPr>
                                    <w:pStyle w:val="Paragraphedeliste"/>
                                    <w:spacing w:after="0" w:line="240" w:lineRule="auto"/>
                                    <w:ind w:left="0"/>
                                    <w:jc w:val="center"/>
                                  </w:pPr>
                                </w:p>
                              </w:tc>
                            </w:tr>
                            <w:tr w:rsidR="00234948" w14:paraId="3EAED9C7" w14:textId="77777777" w:rsidTr="00024AB6">
                              <w:trPr>
                                <w:trHeight w:val="179"/>
                                <w:jc w:val="center"/>
                              </w:trPr>
                              <w:tc>
                                <w:tcPr>
                                  <w:tcW w:w="2438" w:type="dxa"/>
                                  <w:shd w:val="clear" w:color="auto" w:fill="auto"/>
                                </w:tcPr>
                                <w:p w14:paraId="27DDB175" w14:textId="77777777" w:rsidR="00234948" w:rsidRDefault="00234948">
                                  <w:pPr>
                                    <w:spacing w:after="0" w:line="240" w:lineRule="auto"/>
                                    <w:jc w:val="center"/>
                                  </w:pPr>
                                </w:p>
                              </w:tc>
                              <w:tc>
                                <w:tcPr>
                                  <w:tcW w:w="2438" w:type="dxa"/>
                                  <w:shd w:val="clear" w:color="auto" w:fill="auto"/>
                                </w:tcPr>
                                <w:p w14:paraId="7EEDAD77" w14:textId="77777777" w:rsidR="00234948" w:rsidRDefault="00234948">
                                  <w:pPr>
                                    <w:pStyle w:val="Paragraphedeliste"/>
                                    <w:spacing w:after="0" w:line="240" w:lineRule="auto"/>
                                    <w:ind w:left="0"/>
                                    <w:jc w:val="center"/>
                                  </w:pPr>
                                </w:p>
                              </w:tc>
                              <w:tc>
                                <w:tcPr>
                                  <w:tcW w:w="2438" w:type="dxa"/>
                                  <w:shd w:val="clear" w:color="auto" w:fill="auto"/>
                                </w:tcPr>
                                <w:p w14:paraId="7F24B7DF" w14:textId="77777777" w:rsidR="00234948" w:rsidRDefault="00234948">
                                  <w:pPr>
                                    <w:pStyle w:val="Paragraphedeliste"/>
                                    <w:spacing w:after="0" w:line="240" w:lineRule="auto"/>
                                    <w:ind w:left="0"/>
                                    <w:jc w:val="center"/>
                                  </w:pPr>
                                </w:p>
                              </w:tc>
                            </w:tr>
                            <w:tr w:rsidR="00234948" w14:paraId="6D1F0B8C" w14:textId="77777777" w:rsidTr="00024AB6">
                              <w:trPr>
                                <w:trHeight w:val="179"/>
                                <w:jc w:val="center"/>
                              </w:trPr>
                              <w:tc>
                                <w:tcPr>
                                  <w:tcW w:w="2438" w:type="dxa"/>
                                  <w:shd w:val="clear" w:color="auto" w:fill="auto"/>
                                </w:tcPr>
                                <w:p w14:paraId="54E57332" w14:textId="77777777" w:rsidR="00234948" w:rsidRDefault="00234948">
                                  <w:pPr>
                                    <w:spacing w:after="0" w:line="240" w:lineRule="auto"/>
                                    <w:jc w:val="center"/>
                                  </w:pPr>
                                </w:p>
                              </w:tc>
                              <w:tc>
                                <w:tcPr>
                                  <w:tcW w:w="2438" w:type="dxa"/>
                                  <w:shd w:val="clear" w:color="auto" w:fill="auto"/>
                                </w:tcPr>
                                <w:p w14:paraId="01811F15" w14:textId="77777777" w:rsidR="00234948" w:rsidRDefault="00234948">
                                  <w:pPr>
                                    <w:pStyle w:val="Paragraphedeliste"/>
                                    <w:spacing w:after="0" w:line="240" w:lineRule="auto"/>
                                    <w:ind w:left="0"/>
                                    <w:jc w:val="center"/>
                                  </w:pPr>
                                </w:p>
                              </w:tc>
                              <w:tc>
                                <w:tcPr>
                                  <w:tcW w:w="2438" w:type="dxa"/>
                                  <w:shd w:val="clear" w:color="auto" w:fill="auto"/>
                                </w:tcPr>
                                <w:p w14:paraId="51921AE8" w14:textId="77777777" w:rsidR="00234948" w:rsidRDefault="00234948">
                                  <w:pPr>
                                    <w:pStyle w:val="Paragraphedeliste"/>
                                    <w:spacing w:after="0" w:line="240" w:lineRule="auto"/>
                                    <w:ind w:left="0"/>
                                    <w:jc w:val="center"/>
                                  </w:pPr>
                                </w:p>
                              </w:tc>
                            </w:tr>
                            <w:tr w:rsidR="00234948" w14:paraId="7262624D" w14:textId="77777777" w:rsidTr="00024AB6">
                              <w:trPr>
                                <w:trHeight w:val="179"/>
                                <w:jc w:val="center"/>
                              </w:trPr>
                              <w:tc>
                                <w:tcPr>
                                  <w:tcW w:w="2438" w:type="dxa"/>
                                  <w:shd w:val="clear" w:color="auto" w:fill="auto"/>
                                </w:tcPr>
                                <w:p w14:paraId="5B0AFA49" w14:textId="77777777" w:rsidR="00234948" w:rsidRDefault="00234948">
                                  <w:pPr>
                                    <w:spacing w:after="0" w:line="240" w:lineRule="auto"/>
                                    <w:jc w:val="center"/>
                                  </w:pPr>
                                </w:p>
                              </w:tc>
                              <w:tc>
                                <w:tcPr>
                                  <w:tcW w:w="2438" w:type="dxa"/>
                                  <w:shd w:val="clear" w:color="auto" w:fill="auto"/>
                                </w:tcPr>
                                <w:p w14:paraId="4F30A93F" w14:textId="77777777" w:rsidR="00234948" w:rsidRDefault="00234948">
                                  <w:pPr>
                                    <w:pStyle w:val="Paragraphedeliste"/>
                                    <w:spacing w:after="0" w:line="240" w:lineRule="auto"/>
                                    <w:ind w:left="0"/>
                                    <w:jc w:val="center"/>
                                  </w:pPr>
                                </w:p>
                              </w:tc>
                              <w:tc>
                                <w:tcPr>
                                  <w:tcW w:w="2438" w:type="dxa"/>
                                  <w:shd w:val="clear" w:color="auto" w:fill="auto"/>
                                </w:tcPr>
                                <w:p w14:paraId="18D9B0DA" w14:textId="77777777" w:rsidR="00234948" w:rsidRDefault="00234948">
                                  <w:pPr>
                                    <w:pStyle w:val="Paragraphedeliste"/>
                                    <w:spacing w:after="0" w:line="240" w:lineRule="auto"/>
                                    <w:ind w:left="0"/>
                                    <w:jc w:val="center"/>
                                  </w:pPr>
                                </w:p>
                              </w:tc>
                            </w:tr>
                            <w:tr w:rsidR="00234948" w14:paraId="245A27CC" w14:textId="77777777" w:rsidTr="00024AB6">
                              <w:trPr>
                                <w:trHeight w:val="179"/>
                                <w:jc w:val="center"/>
                              </w:trPr>
                              <w:tc>
                                <w:tcPr>
                                  <w:tcW w:w="2438" w:type="dxa"/>
                                  <w:shd w:val="clear" w:color="auto" w:fill="auto"/>
                                </w:tcPr>
                                <w:p w14:paraId="43620C46" w14:textId="77777777" w:rsidR="00234948" w:rsidRDefault="00234948">
                                  <w:pPr>
                                    <w:spacing w:after="0" w:line="240" w:lineRule="auto"/>
                                    <w:jc w:val="center"/>
                                  </w:pPr>
                                </w:p>
                              </w:tc>
                              <w:tc>
                                <w:tcPr>
                                  <w:tcW w:w="2438" w:type="dxa"/>
                                  <w:shd w:val="clear" w:color="auto" w:fill="auto"/>
                                </w:tcPr>
                                <w:p w14:paraId="237DAD47" w14:textId="77777777" w:rsidR="00234948" w:rsidRDefault="00234948">
                                  <w:pPr>
                                    <w:pStyle w:val="Paragraphedeliste"/>
                                    <w:spacing w:after="0" w:line="240" w:lineRule="auto"/>
                                    <w:ind w:left="0"/>
                                    <w:jc w:val="center"/>
                                  </w:pPr>
                                </w:p>
                              </w:tc>
                              <w:tc>
                                <w:tcPr>
                                  <w:tcW w:w="2438" w:type="dxa"/>
                                  <w:shd w:val="clear" w:color="auto" w:fill="auto"/>
                                </w:tcPr>
                                <w:p w14:paraId="276D3A16" w14:textId="77777777" w:rsidR="00234948" w:rsidRDefault="00234948">
                                  <w:pPr>
                                    <w:pStyle w:val="Paragraphedeliste"/>
                                    <w:spacing w:after="0" w:line="240" w:lineRule="auto"/>
                                    <w:ind w:left="0"/>
                                    <w:jc w:val="center"/>
                                  </w:pPr>
                                </w:p>
                              </w:tc>
                            </w:tr>
                            <w:tr w:rsidR="00234948" w14:paraId="6D1E8DA0" w14:textId="77777777" w:rsidTr="00024AB6">
                              <w:trPr>
                                <w:trHeight w:val="179"/>
                                <w:jc w:val="center"/>
                              </w:trPr>
                              <w:tc>
                                <w:tcPr>
                                  <w:tcW w:w="2438" w:type="dxa"/>
                                  <w:shd w:val="clear" w:color="auto" w:fill="auto"/>
                                </w:tcPr>
                                <w:p w14:paraId="31B593BA" w14:textId="77777777" w:rsidR="00234948" w:rsidRDefault="00234948">
                                  <w:pPr>
                                    <w:spacing w:after="0" w:line="240" w:lineRule="auto"/>
                                    <w:jc w:val="center"/>
                                  </w:pPr>
                                </w:p>
                              </w:tc>
                              <w:tc>
                                <w:tcPr>
                                  <w:tcW w:w="2438" w:type="dxa"/>
                                  <w:shd w:val="clear" w:color="auto" w:fill="auto"/>
                                </w:tcPr>
                                <w:p w14:paraId="1DF11F83" w14:textId="77777777" w:rsidR="00234948" w:rsidRDefault="00234948">
                                  <w:pPr>
                                    <w:pStyle w:val="Paragraphedeliste"/>
                                    <w:spacing w:after="0" w:line="240" w:lineRule="auto"/>
                                    <w:ind w:left="0"/>
                                    <w:jc w:val="center"/>
                                  </w:pPr>
                                </w:p>
                              </w:tc>
                              <w:tc>
                                <w:tcPr>
                                  <w:tcW w:w="2438" w:type="dxa"/>
                                  <w:shd w:val="clear" w:color="auto" w:fill="auto"/>
                                </w:tcPr>
                                <w:p w14:paraId="4652AF5E" w14:textId="77777777" w:rsidR="00234948" w:rsidRDefault="00234948">
                                  <w:pPr>
                                    <w:pStyle w:val="Paragraphedeliste"/>
                                    <w:spacing w:after="0" w:line="240" w:lineRule="auto"/>
                                    <w:ind w:left="0"/>
                                    <w:jc w:val="center"/>
                                  </w:pPr>
                                </w:p>
                              </w:tc>
                            </w:tr>
                            <w:tr w:rsidR="00234948" w14:paraId="404880A5" w14:textId="77777777" w:rsidTr="00024AB6">
                              <w:trPr>
                                <w:trHeight w:val="179"/>
                                <w:jc w:val="center"/>
                              </w:trPr>
                              <w:tc>
                                <w:tcPr>
                                  <w:tcW w:w="2438" w:type="dxa"/>
                                  <w:shd w:val="clear" w:color="auto" w:fill="auto"/>
                                </w:tcPr>
                                <w:p w14:paraId="482C2338" w14:textId="77777777" w:rsidR="00234948" w:rsidRDefault="00234948">
                                  <w:pPr>
                                    <w:spacing w:after="0" w:line="240" w:lineRule="auto"/>
                                    <w:jc w:val="center"/>
                                  </w:pPr>
                                </w:p>
                              </w:tc>
                              <w:tc>
                                <w:tcPr>
                                  <w:tcW w:w="2438" w:type="dxa"/>
                                  <w:shd w:val="clear" w:color="auto" w:fill="auto"/>
                                </w:tcPr>
                                <w:p w14:paraId="604FEAFE" w14:textId="77777777" w:rsidR="00234948" w:rsidRDefault="00234948">
                                  <w:pPr>
                                    <w:pStyle w:val="Paragraphedeliste"/>
                                    <w:spacing w:after="0" w:line="240" w:lineRule="auto"/>
                                    <w:ind w:left="0"/>
                                    <w:jc w:val="center"/>
                                  </w:pPr>
                                </w:p>
                              </w:tc>
                              <w:tc>
                                <w:tcPr>
                                  <w:tcW w:w="2438" w:type="dxa"/>
                                  <w:shd w:val="clear" w:color="auto" w:fill="auto"/>
                                </w:tcPr>
                                <w:p w14:paraId="74F6EF55" w14:textId="77777777" w:rsidR="00234948" w:rsidRDefault="00234948">
                                  <w:pPr>
                                    <w:pStyle w:val="Paragraphedeliste"/>
                                    <w:spacing w:after="0" w:line="240" w:lineRule="auto"/>
                                    <w:ind w:left="0"/>
                                    <w:jc w:val="center"/>
                                  </w:pPr>
                                </w:p>
                              </w:tc>
                            </w:tr>
                            <w:tr w:rsidR="00234948" w14:paraId="00896509" w14:textId="77777777" w:rsidTr="00024AB6">
                              <w:trPr>
                                <w:trHeight w:val="179"/>
                                <w:jc w:val="center"/>
                              </w:trPr>
                              <w:tc>
                                <w:tcPr>
                                  <w:tcW w:w="2438" w:type="dxa"/>
                                  <w:shd w:val="clear" w:color="auto" w:fill="auto"/>
                                </w:tcPr>
                                <w:p w14:paraId="387C2205" w14:textId="77777777" w:rsidR="00234948" w:rsidRDefault="00234948">
                                  <w:pPr>
                                    <w:spacing w:after="0" w:line="240" w:lineRule="auto"/>
                                    <w:jc w:val="center"/>
                                  </w:pPr>
                                </w:p>
                              </w:tc>
                              <w:tc>
                                <w:tcPr>
                                  <w:tcW w:w="2438" w:type="dxa"/>
                                  <w:shd w:val="clear" w:color="auto" w:fill="auto"/>
                                </w:tcPr>
                                <w:p w14:paraId="0D31D8C2" w14:textId="77777777" w:rsidR="00234948" w:rsidRDefault="00234948">
                                  <w:pPr>
                                    <w:pStyle w:val="Paragraphedeliste"/>
                                    <w:spacing w:after="0" w:line="240" w:lineRule="auto"/>
                                    <w:ind w:left="0"/>
                                    <w:jc w:val="center"/>
                                  </w:pPr>
                                </w:p>
                              </w:tc>
                              <w:tc>
                                <w:tcPr>
                                  <w:tcW w:w="2438" w:type="dxa"/>
                                  <w:shd w:val="clear" w:color="auto" w:fill="auto"/>
                                </w:tcPr>
                                <w:p w14:paraId="4C555421" w14:textId="77777777" w:rsidR="00234948" w:rsidRDefault="00234948">
                                  <w:pPr>
                                    <w:pStyle w:val="Paragraphedeliste"/>
                                    <w:spacing w:after="0" w:line="240" w:lineRule="auto"/>
                                    <w:ind w:left="0"/>
                                    <w:jc w:val="center"/>
                                  </w:pPr>
                                </w:p>
                              </w:tc>
                            </w:tr>
                            <w:tr w:rsidR="00234948" w14:paraId="0DEDE6BD" w14:textId="77777777" w:rsidTr="00024AB6">
                              <w:trPr>
                                <w:trHeight w:val="179"/>
                                <w:jc w:val="center"/>
                              </w:trPr>
                              <w:tc>
                                <w:tcPr>
                                  <w:tcW w:w="2438" w:type="dxa"/>
                                  <w:shd w:val="clear" w:color="auto" w:fill="auto"/>
                                </w:tcPr>
                                <w:p w14:paraId="38CE5CA9" w14:textId="77777777" w:rsidR="00234948" w:rsidRDefault="00234948">
                                  <w:pPr>
                                    <w:spacing w:after="0" w:line="240" w:lineRule="auto"/>
                                    <w:jc w:val="center"/>
                                  </w:pPr>
                                </w:p>
                              </w:tc>
                              <w:tc>
                                <w:tcPr>
                                  <w:tcW w:w="2438" w:type="dxa"/>
                                  <w:shd w:val="clear" w:color="auto" w:fill="auto"/>
                                </w:tcPr>
                                <w:p w14:paraId="5FC580BB" w14:textId="77777777" w:rsidR="00234948" w:rsidRDefault="00234948">
                                  <w:pPr>
                                    <w:pStyle w:val="Paragraphedeliste"/>
                                    <w:spacing w:after="0" w:line="240" w:lineRule="auto"/>
                                    <w:ind w:left="0"/>
                                    <w:jc w:val="center"/>
                                  </w:pPr>
                                </w:p>
                              </w:tc>
                              <w:tc>
                                <w:tcPr>
                                  <w:tcW w:w="2438" w:type="dxa"/>
                                  <w:shd w:val="clear" w:color="auto" w:fill="auto"/>
                                </w:tcPr>
                                <w:p w14:paraId="36E86EC2" w14:textId="77777777" w:rsidR="00234948" w:rsidRDefault="00234948">
                                  <w:pPr>
                                    <w:pStyle w:val="Paragraphedeliste"/>
                                    <w:spacing w:after="0" w:line="240" w:lineRule="auto"/>
                                    <w:ind w:left="0"/>
                                    <w:jc w:val="center"/>
                                  </w:pPr>
                                </w:p>
                              </w:tc>
                            </w:tr>
                            <w:tr w:rsidR="00024AB6" w14:paraId="396906D5" w14:textId="77777777" w:rsidTr="00024AB6">
                              <w:trPr>
                                <w:trHeight w:val="179"/>
                                <w:jc w:val="center"/>
                              </w:trPr>
                              <w:tc>
                                <w:tcPr>
                                  <w:tcW w:w="2438" w:type="dxa"/>
                                  <w:shd w:val="clear" w:color="auto" w:fill="auto"/>
                                </w:tcPr>
                                <w:p w14:paraId="5D6F6B7B" w14:textId="77777777" w:rsidR="00024AB6" w:rsidRDefault="00024AB6">
                                  <w:pPr>
                                    <w:spacing w:after="0" w:line="240" w:lineRule="auto"/>
                                    <w:jc w:val="center"/>
                                  </w:pPr>
                                </w:p>
                              </w:tc>
                              <w:tc>
                                <w:tcPr>
                                  <w:tcW w:w="2438" w:type="dxa"/>
                                  <w:shd w:val="clear" w:color="auto" w:fill="auto"/>
                                </w:tcPr>
                                <w:p w14:paraId="10D2C3E3" w14:textId="77777777" w:rsidR="00024AB6" w:rsidRDefault="00024AB6">
                                  <w:pPr>
                                    <w:pStyle w:val="Paragraphedeliste"/>
                                    <w:spacing w:after="0" w:line="240" w:lineRule="auto"/>
                                    <w:ind w:left="0"/>
                                    <w:jc w:val="center"/>
                                  </w:pPr>
                                </w:p>
                              </w:tc>
                              <w:tc>
                                <w:tcPr>
                                  <w:tcW w:w="2438" w:type="dxa"/>
                                  <w:shd w:val="clear" w:color="auto" w:fill="auto"/>
                                </w:tcPr>
                                <w:p w14:paraId="00B1A08E" w14:textId="77777777" w:rsidR="00024AB6" w:rsidRDefault="00024AB6">
                                  <w:pPr>
                                    <w:pStyle w:val="Paragraphedeliste"/>
                                    <w:spacing w:after="0" w:line="240" w:lineRule="auto"/>
                                    <w:ind w:left="0"/>
                                    <w:jc w:val="center"/>
                                  </w:pPr>
                                </w:p>
                              </w:tc>
                            </w:tr>
                          </w:tbl>
                          <w:p w14:paraId="509C084E" w14:textId="77777777" w:rsidR="00E03EFC" w:rsidRDefault="00E03EFC" w:rsidP="0052552B">
                            <w:pPr>
                              <w:pStyle w:val="FrameContents"/>
                              <w:rPr>
                                <w:color w:val="000000"/>
                              </w:rPr>
                            </w:pPr>
                            <w:bookmarkStart w:id="136" w:name="__UnoMark__673_3231614319"/>
                            <w:bookmarkStart w:id="137" w:name="__UnoMark__674_3231614319"/>
                            <w:bookmarkEnd w:id="136"/>
                            <w:bookmarkEnd w:id="137"/>
                          </w:p>
                        </w:txbxContent>
                      </v:textbox>
                      <w10:wrap anchorx="margin"/>
                    </v:rect>
                  </w:pict>
                </mc:Fallback>
              </mc:AlternateContent>
            </w:r>
          </w:p>
          <w:p w14:paraId="75A353A5" w14:textId="15CCD1DC" w:rsidR="0052552B" w:rsidRDefault="0052552B" w:rsidP="00024AB6">
            <w:pPr>
              <w:jc w:val="center"/>
              <w:rPr>
                <w:i/>
              </w:rPr>
            </w:pPr>
          </w:p>
          <w:p w14:paraId="6D9BB491" w14:textId="096B221B" w:rsidR="0052552B" w:rsidRDefault="0052552B" w:rsidP="00024AB6">
            <w:pPr>
              <w:jc w:val="center"/>
              <w:rPr>
                <w:i/>
              </w:rPr>
            </w:pPr>
          </w:p>
          <w:p w14:paraId="6E0809FF" w14:textId="45747193" w:rsidR="0052552B" w:rsidRDefault="0052552B" w:rsidP="00024AB6">
            <w:pPr>
              <w:jc w:val="center"/>
              <w:rPr>
                <w:i/>
              </w:rPr>
            </w:pPr>
          </w:p>
          <w:p w14:paraId="1F35EAA6" w14:textId="72779866" w:rsidR="0052552B" w:rsidRDefault="0052552B" w:rsidP="00024AB6">
            <w:pPr>
              <w:jc w:val="center"/>
              <w:rPr>
                <w:i/>
              </w:rPr>
            </w:pPr>
          </w:p>
          <w:p w14:paraId="711E86CD" w14:textId="77777777" w:rsidR="0052552B" w:rsidRDefault="0052552B" w:rsidP="0052552B">
            <w:pPr>
              <w:rPr>
                <w:i/>
              </w:rPr>
            </w:pPr>
          </w:p>
          <w:p w14:paraId="37A8D1FD" w14:textId="77777777" w:rsidR="00234948" w:rsidRDefault="00234948" w:rsidP="0052552B">
            <w:pPr>
              <w:jc w:val="center"/>
              <w:rPr>
                <w:b/>
                <w:i/>
              </w:rPr>
            </w:pPr>
          </w:p>
          <w:p w14:paraId="0F28EA40" w14:textId="6E6C58A8" w:rsidR="0052552B" w:rsidRPr="00234948" w:rsidRDefault="0052552B" w:rsidP="00234948">
            <w:pPr>
              <w:jc w:val="center"/>
              <w:rPr>
                <w:i/>
              </w:rPr>
            </w:pPr>
          </w:p>
        </w:tc>
      </w:tr>
    </w:tbl>
    <w:p w14:paraId="4F25DCD4" w14:textId="7A959EC8" w:rsidR="00E03EFC" w:rsidRDefault="00E03EFC" w:rsidP="00E03EFC"/>
    <w:p w14:paraId="58F962D4" w14:textId="1924FBC6" w:rsidR="00E03EFC" w:rsidRDefault="00E03EFC">
      <w:pPr>
        <w:spacing w:after="0" w:line="240" w:lineRule="auto"/>
        <w:jc w:val="left"/>
      </w:pPr>
      <w:r>
        <w:br w:type="page"/>
      </w:r>
    </w:p>
    <w:tbl>
      <w:tblPr>
        <w:tblW w:w="8970" w:type="dxa"/>
        <w:jc w:val="center"/>
        <w:tblCellMar>
          <w:left w:w="70" w:type="dxa"/>
          <w:right w:w="70" w:type="dxa"/>
        </w:tblCellMar>
        <w:tblLook w:val="0000" w:firstRow="0" w:lastRow="0" w:firstColumn="0" w:lastColumn="0" w:noHBand="0" w:noVBand="0"/>
      </w:tblPr>
      <w:tblGrid>
        <w:gridCol w:w="8970"/>
      </w:tblGrid>
      <w:tr w:rsidR="00F4051E" w14:paraId="52909E69" w14:textId="77777777" w:rsidTr="001104E1">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2E60CC76" w14:textId="2BA3C808" w:rsidR="00F4051E" w:rsidRDefault="00C87652">
            <w:pPr>
              <w:rPr>
                <w:rFonts w:ascii="Calibri" w:hAnsi="Calibri"/>
                <w:sz w:val="24"/>
                <w:szCs w:val="24"/>
              </w:rPr>
            </w:pPr>
            <w:r>
              <w:rPr>
                <w:b/>
                <w:sz w:val="24"/>
                <w:szCs w:val="24"/>
              </w:rPr>
              <w:lastRenderedPageBreak/>
              <w:t xml:space="preserve">Test </w:t>
            </w:r>
            <w:r w:rsidR="00756B4D">
              <w:rPr>
                <w:b/>
                <w:sz w:val="24"/>
                <w:szCs w:val="24"/>
              </w:rPr>
              <w:t>0</w:t>
            </w:r>
            <w:r>
              <w:rPr>
                <w:b/>
                <w:sz w:val="24"/>
                <w:szCs w:val="24"/>
              </w:rPr>
              <w:t>2 : Vérifications Mécaniques</w:t>
            </w:r>
          </w:p>
        </w:tc>
      </w:tr>
      <w:tr w:rsidR="00F4051E" w14:paraId="2CB1686E" w14:textId="77777777" w:rsidTr="001104E1">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2FEFC12C" w14:textId="77777777" w:rsidR="00F4051E" w:rsidRDefault="00C87652">
            <w:pPr>
              <w:rPr>
                <w:rFonts w:ascii="Calibri" w:hAnsi="Calibri"/>
              </w:rPr>
            </w:pPr>
            <w:r>
              <w:t>Description :</w:t>
            </w:r>
          </w:p>
          <w:p w14:paraId="1E5129F4" w14:textId="77777777" w:rsidR="00024AB6" w:rsidRDefault="00C87652" w:rsidP="00A55DD6">
            <w:r>
              <w:t xml:space="preserve">Vérification des dimensions de la carte </w:t>
            </w:r>
            <w:r>
              <w:rPr>
                <w:b/>
                <w:bCs/>
              </w:rPr>
              <w:t>NON-ALIMENTÉE</w:t>
            </w:r>
            <w:r>
              <w:t>, du positionnement des trous de fixations et des supports de batterie.</w:t>
            </w:r>
          </w:p>
          <w:p w14:paraId="7708EE78" w14:textId="446CD5C1" w:rsidR="00FB5923" w:rsidRPr="00024AB6" w:rsidRDefault="00FB5923" w:rsidP="00A55DD6"/>
        </w:tc>
      </w:tr>
      <w:tr w:rsidR="00F4051E" w14:paraId="455C94F2" w14:textId="77777777" w:rsidTr="001104E1">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79028D73" w14:textId="5D422350" w:rsidR="00F4051E" w:rsidRDefault="00C87652">
            <w:pPr>
              <w:rPr>
                <w:rFonts w:ascii="Calibri" w:hAnsi="Calibri"/>
              </w:rPr>
            </w:pPr>
            <w:r>
              <w:t>Résultat attendu :</w:t>
            </w:r>
          </w:p>
          <w:p w14:paraId="71F97F04" w14:textId="7A7A5D41" w:rsidR="00F4051E" w:rsidRDefault="00C87652">
            <w:pPr>
              <w:jc w:val="center"/>
              <w:rPr>
                <w:rFonts w:ascii="Calibri" w:hAnsi="Calibri"/>
              </w:rPr>
            </w:pPr>
            <w:r>
              <w:rPr>
                <w:b/>
                <w:i/>
              </w:rPr>
              <w:t>DIM</w:t>
            </w:r>
            <w:r w:rsidR="00DF5EB6">
              <w:rPr>
                <w:b/>
                <w:i/>
              </w:rPr>
              <w:t>0</w:t>
            </w:r>
            <w:r>
              <w:rPr>
                <w:b/>
                <w:i/>
              </w:rPr>
              <w:t>1</w:t>
            </w:r>
            <w:r>
              <w:rPr>
                <w:i/>
              </w:rPr>
              <w:t> : Mesure de la largeur du PCB </w:t>
            </w:r>
            <w:r>
              <w:t xml:space="preserve">(Mesure en mm) </w:t>
            </w:r>
            <w:r>
              <w:rPr>
                <w:i/>
              </w:rPr>
              <w:t>:</w:t>
            </w:r>
          </w:p>
          <w:tbl>
            <w:tblPr>
              <w:tblStyle w:val="Grilledutableau"/>
              <w:tblW w:w="5289" w:type="dxa"/>
              <w:jc w:val="center"/>
              <w:tblLook w:val="04A0" w:firstRow="1" w:lastRow="0" w:firstColumn="1" w:lastColumn="0" w:noHBand="0" w:noVBand="1"/>
            </w:tblPr>
            <w:tblGrid>
              <w:gridCol w:w="1763"/>
              <w:gridCol w:w="1763"/>
              <w:gridCol w:w="1763"/>
            </w:tblGrid>
            <w:tr w:rsidR="00F4051E" w14:paraId="19B14228" w14:textId="77777777">
              <w:trPr>
                <w:jc w:val="center"/>
              </w:trPr>
              <w:tc>
                <w:tcPr>
                  <w:tcW w:w="1763" w:type="dxa"/>
                  <w:shd w:val="clear" w:color="auto" w:fill="auto"/>
                </w:tcPr>
                <w:p w14:paraId="0B8AC19B" w14:textId="77777777" w:rsidR="00F4051E" w:rsidRDefault="00C87652">
                  <w:pPr>
                    <w:spacing w:after="0" w:line="240" w:lineRule="auto"/>
                    <w:jc w:val="center"/>
                    <w:rPr>
                      <w:rFonts w:ascii="Calibri" w:hAnsi="Calibri"/>
                    </w:rPr>
                  </w:pPr>
                  <w:r>
                    <w:t>Attendu (mm)</w:t>
                  </w:r>
                </w:p>
              </w:tc>
              <w:tc>
                <w:tcPr>
                  <w:tcW w:w="1763" w:type="dxa"/>
                  <w:shd w:val="clear" w:color="auto" w:fill="auto"/>
                </w:tcPr>
                <w:p w14:paraId="6532023E" w14:textId="77777777" w:rsidR="00F4051E" w:rsidRDefault="00C87652">
                  <w:pPr>
                    <w:spacing w:after="0" w:line="240" w:lineRule="auto"/>
                    <w:jc w:val="center"/>
                    <w:rPr>
                      <w:rFonts w:ascii="Calibri" w:hAnsi="Calibri"/>
                    </w:rPr>
                  </w:pPr>
                  <w:r>
                    <w:t>Mesure (mm)</w:t>
                  </w:r>
                </w:p>
              </w:tc>
              <w:tc>
                <w:tcPr>
                  <w:tcW w:w="1763" w:type="dxa"/>
                  <w:shd w:val="clear" w:color="auto" w:fill="auto"/>
                </w:tcPr>
                <w:p w14:paraId="4A8CE16F" w14:textId="77777777" w:rsidR="00F4051E" w:rsidRDefault="00C87652">
                  <w:pPr>
                    <w:spacing w:after="0" w:line="240" w:lineRule="auto"/>
                    <w:jc w:val="center"/>
                    <w:rPr>
                      <w:rFonts w:ascii="Calibri" w:hAnsi="Calibri"/>
                    </w:rPr>
                  </w:pPr>
                  <w:r>
                    <w:t>Statut</w:t>
                  </w:r>
                </w:p>
              </w:tc>
            </w:tr>
            <w:tr w:rsidR="00F4051E" w14:paraId="2DA8D445" w14:textId="77777777" w:rsidTr="003F3AE8">
              <w:trPr>
                <w:trHeight w:val="250"/>
                <w:jc w:val="center"/>
              </w:trPr>
              <w:tc>
                <w:tcPr>
                  <w:tcW w:w="1763" w:type="dxa"/>
                  <w:shd w:val="clear" w:color="auto" w:fill="auto"/>
                </w:tcPr>
                <w:p w14:paraId="4043C269" w14:textId="1DC340EF" w:rsidR="00F4051E" w:rsidRPr="00A56DAA" w:rsidRDefault="00A56DAA">
                  <w:pPr>
                    <w:spacing w:after="0" w:line="240" w:lineRule="auto"/>
                    <w:jc w:val="center"/>
                    <w:rPr>
                      <w:rFonts w:ascii="Calibri" w:hAnsi="Calibri"/>
                      <w:b/>
                      <w:bCs/>
                    </w:rPr>
                  </w:pPr>
                  <w:r w:rsidRPr="00A56DAA">
                    <w:rPr>
                      <w:rFonts w:ascii="Calibri" w:hAnsi="Calibri"/>
                      <w:b/>
                      <w:bCs/>
                    </w:rPr>
                    <w:t>86</w:t>
                  </w:r>
                </w:p>
              </w:tc>
              <w:tc>
                <w:tcPr>
                  <w:tcW w:w="1763" w:type="dxa"/>
                  <w:shd w:val="clear" w:color="auto" w:fill="auto"/>
                </w:tcPr>
                <w:p w14:paraId="028613BC" w14:textId="2DB37DFF" w:rsidR="00F4051E" w:rsidRPr="003F3AE8" w:rsidRDefault="00335C75">
                  <w:pPr>
                    <w:spacing w:after="0" w:line="240" w:lineRule="auto"/>
                    <w:jc w:val="center"/>
                    <w:rPr>
                      <w:rFonts w:ascii="Calibri" w:hAnsi="Calibri"/>
                      <w:b/>
                      <w:bCs/>
                    </w:rPr>
                  </w:pPr>
                  <w:ins w:id="138" w:author="Antoine Da Costa" w:date="2022-08-10T16:13:00Z">
                    <w:r w:rsidRPr="003F3AE8">
                      <w:rPr>
                        <w:rFonts w:ascii="Calibri" w:hAnsi="Calibri"/>
                        <w:b/>
                        <w:bCs/>
                      </w:rPr>
                      <w:t>86</w:t>
                    </w:r>
                  </w:ins>
                </w:p>
              </w:tc>
              <w:tc>
                <w:tcPr>
                  <w:tcW w:w="1763" w:type="dxa"/>
                  <w:shd w:val="clear" w:color="auto" w:fill="auto"/>
                </w:tcPr>
                <w:p w14:paraId="6CAFC1C0" w14:textId="41D9FD88" w:rsidR="00F4051E" w:rsidRPr="003F3AE8" w:rsidRDefault="00335C75">
                  <w:pPr>
                    <w:spacing w:after="0" w:line="240" w:lineRule="auto"/>
                    <w:jc w:val="center"/>
                    <w:rPr>
                      <w:rFonts w:ascii="Calibri" w:hAnsi="Calibri"/>
                      <w:b/>
                      <w:bCs/>
                    </w:rPr>
                  </w:pPr>
                  <w:ins w:id="139" w:author="Antoine Da Costa" w:date="2022-08-10T16:13:00Z">
                    <w:r w:rsidRPr="003F3AE8">
                      <w:rPr>
                        <w:rFonts w:ascii="Calibri" w:hAnsi="Calibri"/>
                        <w:b/>
                        <w:bCs/>
                      </w:rPr>
                      <w:t>OK</w:t>
                    </w:r>
                  </w:ins>
                </w:p>
              </w:tc>
            </w:tr>
          </w:tbl>
          <w:p w14:paraId="40E42CAA" w14:textId="77777777" w:rsidR="00F4051E" w:rsidRDefault="00F4051E">
            <w:pPr>
              <w:jc w:val="center"/>
              <w:rPr>
                <w:rFonts w:ascii="Calibri" w:hAnsi="Calibri"/>
                <w:b/>
                <w:i/>
              </w:rPr>
            </w:pPr>
          </w:p>
          <w:p w14:paraId="0C92482F" w14:textId="361EF2EA" w:rsidR="00F4051E" w:rsidRDefault="00C87652">
            <w:pPr>
              <w:jc w:val="center"/>
              <w:rPr>
                <w:rFonts w:ascii="Calibri" w:hAnsi="Calibri"/>
              </w:rPr>
            </w:pPr>
            <w:r>
              <w:rPr>
                <w:b/>
                <w:i/>
              </w:rPr>
              <w:t>DIM</w:t>
            </w:r>
            <w:r w:rsidR="00DF5EB6">
              <w:rPr>
                <w:b/>
                <w:i/>
              </w:rPr>
              <w:t>0</w:t>
            </w:r>
            <w:r>
              <w:rPr>
                <w:b/>
                <w:i/>
              </w:rPr>
              <w:t>2</w:t>
            </w:r>
            <w:r>
              <w:rPr>
                <w:i/>
              </w:rPr>
              <w:t xml:space="preserve"> : </w:t>
            </w:r>
            <w:r>
              <w:rPr>
                <w:iCs/>
              </w:rPr>
              <w:t>Mesure de la longueur du PCB (Mesure en mm) :</w:t>
            </w:r>
          </w:p>
          <w:tbl>
            <w:tblPr>
              <w:tblStyle w:val="Grilledutableau"/>
              <w:tblW w:w="5289" w:type="dxa"/>
              <w:jc w:val="center"/>
              <w:tblLook w:val="04A0" w:firstRow="1" w:lastRow="0" w:firstColumn="1" w:lastColumn="0" w:noHBand="0" w:noVBand="1"/>
            </w:tblPr>
            <w:tblGrid>
              <w:gridCol w:w="1763"/>
              <w:gridCol w:w="1763"/>
              <w:gridCol w:w="1763"/>
            </w:tblGrid>
            <w:tr w:rsidR="00F4051E" w14:paraId="493A9027" w14:textId="77777777">
              <w:trPr>
                <w:jc w:val="center"/>
              </w:trPr>
              <w:tc>
                <w:tcPr>
                  <w:tcW w:w="1763" w:type="dxa"/>
                  <w:shd w:val="clear" w:color="auto" w:fill="auto"/>
                </w:tcPr>
                <w:p w14:paraId="62E7DF0E" w14:textId="77777777" w:rsidR="00F4051E" w:rsidRDefault="00C87652">
                  <w:pPr>
                    <w:spacing w:after="0" w:line="240" w:lineRule="auto"/>
                    <w:jc w:val="center"/>
                    <w:rPr>
                      <w:rFonts w:ascii="Calibri" w:hAnsi="Calibri"/>
                    </w:rPr>
                  </w:pPr>
                  <w:r>
                    <w:t>Attendu (mm)</w:t>
                  </w:r>
                </w:p>
              </w:tc>
              <w:tc>
                <w:tcPr>
                  <w:tcW w:w="1763" w:type="dxa"/>
                  <w:shd w:val="clear" w:color="auto" w:fill="auto"/>
                </w:tcPr>
                <w:p w14:paraId="74650DD3" w14:textId="77777777" w:rsidR="00F4051E" w:rsidRDefault="00C87652">
                  <w:pPr>
                    <w:spacing w:after="0" w:line="240" w:lineRule="auto"/>
                    <w:jc w:val="center"/>
                    <w:rPr>
                      <w:rFonts w:ascii="Calibri" w:hAnsi="Calibri"/>
                    </w:rPr>
                  </w:pPr>
                  <w:r>
                    <w:t>Mesure (mm)</w:t>
                  </w:r>
                </w:p>
              </w:tc>
              <w:tc>
                <w:tcPr>
                  <w:tcW w:w="1763" w:type="dxa"/>
                  <w:shd w:val="clear" w:color="auto" w:fill="auto"/>
                </w:tcPr>
                <w:p w14:paraId="63D04D83" w14:textId="77777777" w:rsidR="00F4051E" w:rsidRDefault="00C87652">
                  <w:pPr>
                    <w:spacing w:after="0" w:line="240" w:lineRule="auto"/>
                    <w:jc w:val="center"/>
                    <w:rPr>
                      <w:rFonts w:ascii="Calibri" w:hAnsi="Calibri"/>
                    </w:rPr>
                  </w:pPr>
                  <w:r>
                    <w:t>Statut</w:t>
                  </w:r>
                </w:p>
              </w:tc>
            </w:tr>
            <w:tr w:rsidR="00F4051E" w14:paraId="171CE509" w14:textId="77777777">
              <w:trPr>
                <w:jc w:val="center"/>
              </w:trPr>
              <w:tc>
                <w:tcPr>
                  <w:tcW w:w="1763" w:type="dxa"/>
                  <w:shd w:val="clear" w:color="auto" w:fill="auto"/>
                </w:tcPr>
                <w:p w14:paraId="66B901C8" w14:textId="2F31ACB2" w:rsidR="00F4051E" w:rsidRPr="00A56DAA" w:rsidRDefault="00A56DAA">
                  <w:pPr>
                    <w:spacing w:after="0" w:line="240" w:lineRule="auto"/>
                    <w:jc w:val="center"/>
                    <w:rPr>
                      <w:rFonts w:ascii="Calibri" w:hAnsi="Calibri"/>
                      <w:b/>
                      <w:bCs/>
                    </w:rPr>
                  </w:pPr>
                  <w:r w:rsidRPr="00A56DAA">
                    <w:rPr>
                      <w:rFonts w:ascii="Calibri" w:hAnsi="Calibri"/>
                      <w:b/>
                      <w:bCs/>
                    </w:rPr>
                    <w:t>150</w:t>
                  </w:r>
                </w:p>
              </w:tc>
              <w:tc>
                <w:tcPr>
                  <w:tcW w:w="1763" w:type="dxa"/>
                  <w:shd w:val="clear" w:color="auto" w:fill="auto"/>
                </w:tcPr>
                <w:p w14:paraId="628638C9" w14:textId="22960BD1" w:rsidR="00F4051E" w:rsidRPr="003F3AE8" w:rsidRDefault="00335C75">
                  <w:pPr>
                    <w:spacing w:after="0" w:line="240" w:lineRule="auto"/>
                    <w:jc w:val="center"/>
                    <w:rPr>
                      <w:rFonts w:ascii="Calibri" w:hAnsi="Calibri"/>
                      <w:b/>
                      <w:bCs/>
                    </w:rPr>
                  </w:pPr>
                  <w:ins w:id="140" w:author="Antoine Da Costa" w:date="2022-08-10T16:13:00Z">
                    <w:r w:rsidRPr="003F3AE8">
                      <w:rPr>
                        <w:rFonts w:ascii="Calibri" w:hAnsi="Calibri"/>
                        <w:b/>
                        <w:bCs/>
                      </w:rPr>
                      <w:t>150</w:t>
                    </w:r>
                  </w:ins>
                </w:p>
              </w:tc>
              <w:tc>
                <w:tcPr>
                  <w:tcW w:w="1763" w:type="dxa"/>
                  <w:shd w:val="clear" w:color="auto" w:fill="auto"/>
                </w:tcPr>
                <w:p w14:paraId="523D5CC5" w14:textId="06A5360E" w:rsidR="00F4051E" w:rsidRPr="003F3AE8" w:rsidRDefault="00335C75">
                  <w:pPr>
                    <w:spacing w:after="0" w:line="240" w:lineRule="auto"/>
                    <w:jc w:val="center"/>
                    <w:rPr>
                      <w:rFonts w:ascii="Calibri" w:hAnsi="Calibri"/>
                      <w:b/>
                      <w:bCs/>
                    </w:rPr>
                  </w:pPr>
                  <w:ins w:id="141" w:author="Antoine Da Costa" w:date="2022-08-10T16:13:00Z">
                    <w:r w:rsidRPr="003F3AE8">
                      <w:rPr>
                        <w:rFonts w:ascii="Calibri" w:hAnsi="Calibri"/>
                        <w:b/>
                        <w:bCs/>
                      </w:rPr>
                      <w:t>OK</w:t>
                    </w:r>
                  </w:ins>
                </w:p>
              </w:tc>
            </w:tr>
          </w:tbl>
          <w:p w14:paraId="4A8B3A39" w14:textId="43EA87CF" w:rsidR="00F4051E" w:rsidRDefault="00F4051E">
            <w:pPr>
              <w:rPr>
                <w:rFonts w:ascii="Calibri" w:hAnsi="Calibri"/>
              </w:rPr>
            </w:pPr>
          </w:p>
          <w:p w14:paraId="2F7CCC95" w14:textId="4B58848F" w:rsidR="0052552B" w:rsidRDefault="0052552B" w:rsidP="0052552B">
            <w:pPr>
              <w:jc w:val="center"/>
              <w:rPr>
                <w:rFonts w:ascii="Calibri" w:hAnsi="Calibri"/>
              </w:rPr>
            </w:pPr>
            <w:r>
              <w:rPr>
                <w:b/>
                <w:bCs/>
              </w:rPr>
              <w:t>DIM03 :</w:t>
            </w:r>
            <w:r>
              <w:t xml:space="preserve"> </w:t>
            </w:r>
            <w:r w:rsidR="0051126D">
              <w:t>Dimensions des trous de fixations</w:t>
            </w:r>
          </w:p>
          <w:tbl>
            <w:tblPr>
              <w:tblStyle w:val="Grilledutableau"/>
              <w:tblW w:w="8721" w:type="dxa"/>
              <w:jc w:val="center"/>
              <w:tblLook w:val="04A0" w:firstRow="1" w:lastRow="0" w:firstColumn="1" w:lastColumn="0" w:noHBand="0" w:noVBand="1"/>
            </w:tblPr>
            <w:tblGrid>
              <w:gridCol w:w="2535"/>
              <w:gridCol w:w="2535"/>
              <w:gridCol w:w="2667"/>
              <w:gridCol w:w="984"/>
            </w:tblGrid>
            <w:tr w:rsidR="0051126D" w14:paraId="66ED8F65" w14:textId="77777777" w:rsidTr="0051126D">
              <w:trPr>
                <w:trHeight w:val="194"/>
                <w:jc w:val="center"/>
              </w:trPr>
              <w:tc>
                <w:tcPr>
                  <w:tcW w:w="2535" w:type="dxa"/>
                </w:tcPr>
                <w:p w14:paraId="48A8657C" w14:textId="058CB9F3" w:rsidR="0051126D" w:rsidRDefault="0051126D" w:rsidP="0052552B">
                  <w:pPr>
                    <w:spacing w:after="0" w:line="240" w:lineRule="auto"/>
                    <w:jc w:val="center"/>
                  </w:pPr>
                  <w:r>
                    <w:t>Trous</w:t>
                  </w:r>
                </w:p>
              </w:tc>
              <w:tc>
                <w:tcPr>
                  <w:tcW w:w="2535" w:type="dxa"/>
                  <w:shd w:val="clear" w:color="auto" w:fill="auto"/>
                </w:tcPr>
                <w:p w14:paraId="61C1330A" w14:textId="6BF59D82" w:rsidR="0051126D" w:rsidRDefault="0051126D" w:rsidP="0052552B">
                  <w:pPr>
                    <w:spacing w:after="0" w:line="240" w:lineRule="auto"/>
                    <w:jc w:val="center"/>
                    <w:rPr>
                      <w:rFonts w:ascii="Calibri" w:hAnsi="Calibri"/>
                    </w:rPr>
                  </w:pPr>
                  <w:r>
                    <w:t>Attendu</w:t>
                  </w:r>
                </w:p>
              </w:tc>
              <w:tc>
                <w:tcPr>
                  <w:tcW w:w="2667" w:type="dxa"/>
                  <w:shd w:val="clear" w:color="auto" w:fill="auto"/>
                </w:tcPr>
                <w:p w14:paraId="4BCFE857" w14:textId="77777777" w:rsidR="0051126D" w:rsidRDefault="0051126D" w:rsidP="0052552B">
                  <w:pPr>
                    <w:spacing w:after="0" w:line="240" w:lineRule="auto"/>
                    <w:jc w:val="center"/>
                    <w:rPr>
                      <w:rFonts w:ascii="Calibri" w:hAnsi="Calibri"/>
                    </w:rPr>
                  </w:pPr>
                  <w:r>
                    <w:t>Observation</w:t>
                  </w:r>
                </w:p>
              </w:tc>
              <w:tc>
                <w:tcPr>
                  <w:tcW w:w="984" w:type="dxa"/>
                  <w:shd w:val="clear" w:color="auto" w:fill="auto"/>
                </w:tcPr>
                <w:p w14:paraId="0211260E" w14:textId="77777777" w:rsidR="0051126D" w:rsidRDefault="0051126D" w:rsidP="0052552B">
                  <w:pPr>
                    <w:spacing w:after="0" w:line="240" w:lineRule="auto"/>
                    <w:jc w:val="center"/>
                    <w:rPr>
                      <w:rFonts w:ascii="Calibri" w:hAnsi="Calibri"/>
                    </w:rPr>
                  </w:pPr>
                  <w:r>
                    <w:t>Statut</w:t>
                  </w:r>
                </w:p>
              </w:tc>
            </w:tr>
            <w:tr w:rsidR="0051126D" w14:paraId="3E5310B7" w14:textId="77777777" w:rsidTr="0051126D">
              <w:trPr>
                <w:trHeight w:val="767"/>
                <w:jc w:val="center"/>
              </w:trPr>
              <w:tc>
                <w:tcPr>
                  <w:tcW w:w="2535" w:type="dxa"/>
                  <w:vAlign w:val="center"/>
                </w:tcPr>
                <w:p w14:paraId="5868A823" w14:textId="1088B042" w:rsidR="0051126D" w:rsidRPr="00A56DAA" w:rsidRDefault="0051126D" w:rsidP="0051126D">
                  <w:pPr>
                    <w:spacing w:after="0" w:line="240" w:lineRule="auto"/>
                    <w:jc w:val="center"/>
                    <w:rPr>
                      <w:rFonts w:ascii="Calibri" w:hAnsi="Calibri"/>
                      <w:b/>
                      <w:bCs/>
                    </w:rPr>
                  </w:pPr>
                  <w:r w:rsidRPr="00A56DAA">
                    <w:rPr>
                      <w:rFonts w:ascii="Calibri" w:hAnsi="Calibri"/>
                      <w:b/>
                      <w:bCs/>
                    </w:rPr>
                    <w:t>XX8, XX9, XX10, XX11</w:t>
                  </w:r>
                </w:p>
              </w:tc>
              <w:tc>
                <w:tcPr>
                  <w:tcW w:w="2535" w:type="dxa"/>
                  <w:shd w:val="clear" w:color="auto" w:fill="auto"/>
                  <w:vAlign w:val="center"/>
                </w:tcPr>
                <w:p w14:paraId="42A30B42" w14:textId="40AD9E7C" w:rsidR="0051126D" w:rsidRPr="00A56DAA" w:rsidRDefault="0051126D" w:rsidP="0051126D">
                  <w:pPr>
                    <w:spacing w:after="0" w:line="240" w:lineRule="auto"/>
                    <w:jc w:val="center"/>
                    <w:rPr>
                      <w:rFonts w:ascii="Calibri" w:hAnsi="Calibri"/>
                      <w:b/>
                      <w:bCs/>
                    </w:rPr>
                  </w:pPr>
                  <w:r w:rsidRPr="00A56DAA">
                    <w:rPr>
                      <w:rFonts w:ascii="Calibri" w:hAnsi="Calibri"/>
                      <w:b/>
                      <w:bCs/>
                    </w:rPr>
                    <w:t>Diamètre de 3.4mm</w:t>
                  </w:r>
                </w:p>
              </w:tc>
              <w:tc>
                <w:tcPr>
                  <w:tcW w:w="2667" w:type="dxa"/>
                  <w:shd w:val="clear" w:color="auto" w:fill="auto"/>
                  <w:vAlign w:val="center"/>
                </w:tcPr>
                <w:p w14:paraId="03F3AD3C" w14:textId="09FD5BB7" w:rsidR="0051126D" w:rsidRPr="003F3AE8" w:rsidRDefault="00335C75" w:rsidP="0051126D">
                  <w:pPr>
                    <w:spacing w:after="0" w:line="240" w:lineRule="auto"/>
                    <w:jc w:val="center"/>
                    <w:rPr>
                      <w:rFonts w:ascii="Calibri" w:hAnsi="Calibri"/>
                      <w:b/>
                      <w:bCs/>
                    </w:rPr>
                  </w:pPr>
                  <w:ins w:id="142" w:author="Antoine Da Costa" w:date="2022-08-10T16:13:00Z">
                    <w:r w:rsidRPr="003F3AE8">
                      <w:rPr>
                        <w:rFonts w:ascii="Calibri" w:hAnsi="Calibri"/>
                        <w:b/>
                        <w:bCs/>
                      </w:rPr>
                      <w:t>/</w:t>
                    </w:r>
                  </w:ins>
                </w:p>
              </w:tc>
              <w:tc>
                <w:tcPr>
                  <w:tcW w:w="984" w:type="dxa"/>
                  <w:shd w:val="clear" w:color="auto" w:fill="auto"/>
                  <w:vAlign w:val="center"/>
                </w:tcPr>
                <w:p w14:paraId="36498A80" w14:textId="14895DB8" w:rsidR="0051126D" w:rsidRPr="003F3AE8" w:rsidRDefault="00335C75" w:rsidP="0051126D">
                  <w:pPr>
                    <w:spacing w:after="0" w:line="240" w:lineRule="auto"/>
                    <w:jc w:val="center"/>
                    <w:rPr>
                      <w:rFonts w:ascii="Calibri" w:hAnsi="Calibri"/>
                      <w:b/>
                      <w:bCs/>
                    </w:rPr>
                  </w:pPr>
                  <w:ins w:id="143" w:author="Antoine Da Costa" w:date="2022-08-10T16:13:00Z">
                    <w:r w:rsidRPr="003F3AE8">
                      <w:rPr>
                        <w:rFonts w:ascii="Calibri" w:hAnsi="Calibri"/>
                        <w:b/>
                        <w:bCs/>
                      </w:rPr>
                      <w:t>OK</w:t>
                    </w:r>
                  </w:ins>
                </w:p>
              </w:tc>
            </w:tr>
            <w:tr w:rsidR="0051126D" w14:paraId="3BC32887" w14:textId="77777777" w:rsidTr="0051126D">
              <w:trPr>
                <w:trHeight w:val="707"/>
                <w:jc w:val="center"/>
              </w:trPr>
              <w:tc>
                <w:tcPr>
                  <w:tcW w:w="2535" w:type="dxa"/>
                  <w:vAlign w:val="center"/>
                </w:tcPr>
                <w:p w14:paraId="64D215B2" w14:textId="6A973117" w:rsidR="0051126D" w:rsidRPr="00A56DAA" w:rsidRDefault="0051126D" w:rsidP="0051126D">
                  <w:pPr>
                    <w:spacing w:after="0" w:line="240" w:lineRule="auto"/>
                    <w:jc w:val="center"/>
                    <w:rPr>
                      <w:b/>
                      <w:bCs/>
                    </w:rPr>
                  </w:pPr>
                  <w:r w:rsidRPr="00A56DAA">
                    <w:rPr>
                      <w:b/>
                      <w:bCs/>
                    </w:rPr>
                    <w:t xml:space="preserve"> XX23, XX24, XX25, </w:t>
                  </w:r>
                </w:p>
                <w:p w14:paraId="29139B42" w14:textId="08BD64D6" w:rsidR="0051126D" w:rsidRPr="00A56DAA" w:rsidRDefault="0051126D" w:rsidP="0051126D">
                  <w:pPr>
                    <w:spacing w:after="0" w:line="240" w:lineRule="auto"/>
                    <w:jc w:val="center"/>
                    <w:rPr>
                      <w:b/>
                      <w:bCs/>
                    </w:rPr>
                  </w:pPr>
                  <w:r w:rsidRPr="00A56DAA">
                    <w:rPr>
                      <w:b/>
                      <w:bCs/>
                    </w:rPr>
                    <w:t>XX26, XX27, XX28</w:t>
                  </w:r>
                </w:p>
              </w:tc>
              <w:tc>
                <w:tcPr>
                  <w:tcW w:w="2535" w:type="dxa"/>
                  <w:shd w:val="clear" w:color="auto" w:fill="auto"/>
                  <w:vAlign w:val="center"/>
                </w:tcPr>
                <w:p w14:paraId="13B50983" w14:textId="770895FF" w:rsidR="0051126D" w:rsidRPr="00A56DAA" w:rsidRDefault="0051126D" w:rsidP="0051126D">
                  <w:pPr>
                    <w:spacing w:after="0" w:line="240" w:lineRule="auto"/>
                    <w:jc w:val="center"/>
                    <w:rPr>
                      <w:rFonts w:ascii="Calibri" w:hAnsi="Calibri"/>
                      <w:b/>
                      <w:bCs/>
                    </w:rPr>
                  </w:pPr>
                  <w:r w:rsidRPr="00A56DAA">
                    <w:rPr>
                      <w:b/>
                      <w:bCs/>
                    </w:rPr>
                    <w:t>Diamètre de 2.5mm.</w:t>
                  </w:r>
                </w:p>
              </w:tc>
              <w:tc>
                <w:tcPr>
                  <w:tcW w:w="2667" w:type="dxa"/>
                  <w:shd w:val="clear" w:color="auto" w:fill="auto"/>
                  <w:vAlign w:val="center"/>
                </w:tcPr>
                <w:p w14:paraId="233A8F94" w14:textId="675C22E6" w:rsidR="0051126D" w:rsidRPr="003F3AE8" w:rsidRDefault="00335C75" w:rsidP="0051126D">
                  <w:pPr>
                    <w:spacing w:after="0" w:line="240" w:lineRule="auto"/>
                    <w:jc w:val="center"/>
                    <w:rPr>
                      <w:rFonts w:ascii="Calibri" w:hAnsi="Calibri"/>
                      <w:b/>
                      <w:bCs/>
                    </w:rPr>
                  </w:pPr>
                  <w:ins w:id="144" w:author="Antoine Da Costa" w:date="2022-08-10T16:13:00Z">
                    <w:r w:rsidRPr="003F3AE8">
                      <w:rPr>
                        <w:rFonts w:ascii="Calibri" w:hAnsi="Calibri"/>
                        <w:b/>
                        <w:bCs/>
                      </w:rPr>
                      <w:t>/</w:t>
                    </w:r>
                  </w:ins>
                </w:p>
              </w:tc>
              <w:tc>
                <w:tcPr>
                  <w:tcW w:w="984" w:type="dxa"/>
                  <w:shd w:val="clear" w:color="auto" w:fill="auto"/>
                  <w:vAlign w:val="center"/>
                </w:tcPr>
                <w:p w14:paraId="18A2E1F5" w14:textId="3899CA4F" w:rsidR="0051126D" w:rsidRPr="003F3AE8" w:rsidRDefault="00335C75" w:rsidP="0051126D">
                  <w:pPr>
                    <w:spacing w:after="0" w:line="240" w:lineRule="auto"/>
                    <w:jc w:val="center"/>
                    <w:rPr>
                      <w:rFonts w:ascii="Calibri" w:hAnsi="Calibri"/>
                      <w:b/>
                      <w:bCs/>
                    </w:rPr>
                  </w:pPr>
                  <w:ins w:id="145" w:author="Antoine Da Costa" w:date="2022-08-10T16:13:00Z">
                    <w:r w:rsidRPr="003F3AE8">
                      <w:rPr>
                        <w:rFonts w:ascii="Calibri" w:hAnsi="Calibri"/>
                        <w:b/>
                        <w:bCs/>
                      </w:rPr>
                      <w:t>OK</w:t>
                    </w:r>
                  </w:ins>
                </w:p>
              </w:tc>
            </w:tr>
          </w:tbl>
          <w:p w14:paraId="48F6A98B" w14:textId="77777777" w:rsidR="0052552B" w:rsidRDefault="0052552B" w:rsidP="0052552B">
            <w:pPr>
              <w:jc w:val="center"/>
              <w:rPr>
                <w:rFonts w:ascii="Calibri" w:hAnsi="Calibri"/>
              </w:rPr>
            </w:pPr>
          </w:p>
          <w:p w14:paraId="7C83CCDD" w14:textId="74627BD7" w:rsidR="0052552B" w:rsidRDefault="0052552B" w:rsidP="0052552B">
            <w:pPr>
              <w:jc w:val="center"/>
              <w:rPr>
                <w:rFonts w:ascii="Calibri" w:hAnsi="Calibri"/>
              </w:rPr>
            </w:pPr>
            <w:r>
              <w:rPr>
                <w:b/>
                <w:bCs/>
              </w:rPr>
              <w:t>DIM04 :</w:t>
            </w:r>
            <w:r>
              <w:t xml:space="preserve"> Positionnement de l’écran et vérification de l’alignement du ruban</w:t>
            </w:r>
          </w:p>
          <w:tbl>
            <w:tblPr>
              <w:tblStyle w:val="Grilledutableau"/>
              <w:tblW w:w="7052" w:type="dxa"/>
              <w:jc w:val="center"/>
              <w:tblLook w:val="04A0" w:firstRow="1" w:lastRow="0" w:firstColumn="1" w:lastColumn="0" w:noHBand="0" w:noVBand="1"/>
            </w:tblPr>
            <w:tblGrid>
              <w:gridCol w:w="3401"/>
              <w:gridCol w:w="2667"/>
              <w:gridCol w:w="984"/>
            </w:tblGrid>
            <w:tr w:rsidR="0052552B" w14:paraId="123EAAAC" w14:textId="77777777" w:rsidTr="00BC1D7C">
              <w:trPr>
                <w:trHeight w:val="194"/>
                <w:jc w:val="center"/>
              </w:trPr>
              <w:tc>
                <w:tcPr>
                  <w:tcW w:w="3401" w:type="dxa"/>
                  <w:shd w:val="clear" w:color="auto" w:fill="auto"/>
                </w:tcPr>
                <w:p w14:paraId="675743A0" w14:textId="77777777" w:rsidR="0052552B" w:rsidRDefault="0052552B" w:rsidP="0052552B">
                  <w:pPr>
                    <w:spacing w:after="0" w:line="240" w:lineRule="auto"/>
                    <w:jc w:val="center"/>
                    <w:rPr>
                      <w:rFonts w:ascii="Calibri" w:hAnsi="Calibri"/>
                    </w:rPr>
                  </w:pPr>
                  <w:r>
                    <w:t>Attendu</w:t>
                  </w:r>
                </w:p>
              </w:tc>
              <w:tc>
                <w:tcPr>
                  <w:tcW w:w="2667" w:type="dxa"/>
                  <w:shd w:val="clear" w:color="auto" w:fill="auto"/>
                </w:tcPr>
                <w:p w14:paraId="19CA4F62" w14:textId="77777777" w:rsidR="0052552B" w:rsidRDefault="0052552B" w:rsidP="0052552B">
                  <w:pPr>
                    <w:spacing w:after="0" w:line="240" w:lineRule="auto"/>
                    <w:jc w:val="center"/>
                    <w:rPr>
                      <w:rFonts w:ascii="Calibri" w:hAnsi="Calibri"/>
                    </w:rPr>
                  </w:pPr>
                  <w:r>
                    <w:t>Observation</w:t>
                  </w:r>
                </w:p>
              </w:tc>
              <w:tc>
                <w:tcPr>
                  <w:tcW w:w="984" w:type="dxa"/>
                  <w:shd w:val="clear" w:color="auto" w:fill="auto"/>
                </w:tcPr>
                <w:p w14:paraId="0154188E" w14:textId="77777777" w:rsidR="0052552B" w:rsidRDefault="0052552B" w:rsidP="0052552B">
                  <w:pPr>
                    <w:spacing w:after="0" w:line="240" w:lineRule="auto"/>
                    <w:jc w:val="center"/>
                    <w:rPr>
                      <w:rFonts w:ascii="Calibri" w:hAnsi="Calibri"/>
                    </w:rPr>
                  </w:pPr>
                  <w:r>
                    <w:t>Statut</w:t>
                  </w:r>
                </w:p>
              </w:tc>
            </w:tr>
            <w:tr w:rsidR="0052552B" w14:paraId="626A33A6" w14:textId="77777777" w:rsidTr="003F3AE8">
              <w:trPr>
                <w:trHeight w:val="254"/>
                <w:jc w:val="center"/>
              </w:trPr>
              <w:tc>
                <w:tcPr>
                  <w:tcW w:w="3401" w:type="dxa"/>
                  <w:shd w:val="clear" w:color="auto" w:fill="auto"/>
                  <w:vAlign w:val="center"/>
                </w:tcPr>
                <w:p w14:paraId="09264CF9" w14:textId="77777777" w:rsidR="0052552B" w:rsidRDefault="0052552B" w:rsidP="00335C75">
                  <w:pPr>
                    <w:spacing w:after="0" w:line="240" w:lineRule="auto"/>
                    <w:jc w:val="center"/>
                    <w:rPr>
                      <w:rFonts w:ascii="Calibri" w:hAnsi="Calibri"/>
                    </w:rPr>
                  </w:pPr>
                  <w:r>
                    <w:t>L’écran peut être fixé dans les trous de fixations</w:t>
                  </w:r>
                </w:p>
              </w:tc>
              <w:tc>
                <w:tcPr>
                  <w:tcW w:w="2667" w:type="dxa"/>
                  <w:shd w:val="clear" w:color="auto" w:fill="auto"/>
                  <w:vAlign w:val="center"/>
                </w:tcPr>
                <w:p w14:paraId="1D63AC30" w14:textId="2FF8A132" w:rsidR="0052552B" w:rsidRPr="003F3AE8" w:rsidRDefault="00335C75" w:rsidP="00335C75">
                  <w:pPr>
                    <w:spacing w:after="0" w:line="240" w:lineRule="auto"/>
                    <w:jc w:val="center"/>
                    <w:rPr>
                      <w:rFonts w:ascii="Calibri" w:hAnsi="Calibri"/>
                      <w:b/>
                      <w:bCs/>
                    </w:rPr>
                  </w:pPr>
                  <w:ins w:id="146" w:author="Antoine Da Costa" w:date="2022-08-10T16:13:00Z">
                    <w:r w:rsidRPr="003F3AE8">
                      <w:rPr>
                        <w:rFonts w:ascii="Calibri" w:hAnsi="Calibri"/>
                        <w:b/>
                        <w:bCs/>
                      </w:rPr>
                      <w:t>/</w:t>
                    </w:r>
                  </w:ins>
                </w:p>
              </w:tc>
              <w:tc>
                <w:tcPr>
                  <w:tcW w:w="984" w:type="dxa"/>
                  <w:shd w:val="clear" w:color="auto" w:fill="auto"/>
                  <w:vAlign w:val="center"/>
                </w:tcPr>
                <w:p w14:paraId="13D1605B" w14:textId="4E842717" w:rsidR="0052552B" w:rsidRPr="003F3AE8" w:rsidRDefault="00335C75" w:rsidP="00335C75">
                  <w:pPr>
                    <w:spacing w:after="0" w:line="240" w:lineRule="auto"/>
                    <w:jc w:val="center"/>
                    <w:rPr>
                      <w:rFonts w:ascii="Calibri" w:hAnsi="Calibri"/>
                      <w:b/>
                      <w:bCs/>
                    </w:rPr>
                  </w:pPr>
                  <w:ins w:id="147" w:author="Antoine Da Costa" w:date="2022-08-10T16:13:00Z">
                    <w:r w:rsidRPr="003F3AE8">
                      <w:rPr>
                        <w:rFonts w:ascii="Calibri" w:hAnsi="Calibri"/>
                        <w:b/>
                        <w:bCs/>
                      </w:rPr>
                      <w:t>OK</w:t>
                    </w:r>
                  </w:ins>
                </w:p>
              </w:tc>
            </w:tr>
            <w:tr w:rsidR="0052552B" w14:paraId="6C485AE4" w14:textId="77777777" w:rsidTr="003F3AE8">
              <w:trPr>
                <w:trHeight w:val="254"/>
                <w:jc w:val="center"/>
              </w:trPr>
              <w:tc>
                <w:tcPr>
                  <w:tcW w:w="3401" w:type="dxa"/>
                  <w:shd w:val="clear" w:color="auto" w:fill="auto"/>
                  <w:vAlign w:val="center"/>
                </w:tcPr>
                <w:p w14:paraId="1F4C4C6C" w14:textId="77777777" w:rsidR="0052552B" w:rsidRDefault="0052552B" w:rsidP="00335C75">
                  <w:pPr>
                    <w:spacing w:after="0" w:line="240" w:lineRule="auto"/>
                    <w:jc w:val="center"/>
                    <w:rPr>
                      <w:rFonts w:ascii="Calibri" w:hAnsi="Calibri"/>
                    </w:rPr>
                  </w:pPr>
                  <w:r>
                    <w:t>Le ruban peut être connecté sur le connecteur ZIF de l’écran et sur le PCB.</w:t>
                  </w:r>
                </w:p>
              </w:tc>
              <w:tc>
                <w:tcPr>
                  <w:tcW w:w="2667" w:type="dxa"/>
                  <w:shd w:val="clear" w:color="auto" w:fill="auto"/>
                  <w:vAlign w:val="center"/>
                </w:tcPr>
                <w:p w14:paraId="4D1C969D" w14:textId="1EA0DD1D" w:rsidR="0052552B" w:rsidRPr="003F3AE8" w:rsidRDefault="00335C75" w:rsidP="00335C75">
                  <w:pPr>
                    <w:spacing w:after="0" w:line="240" w:lineRule="auto"/>
                    <w:jc w:val="center"/>
                    <w:rPr>
                      <w:rFonts w:ascii="Calibri" w:hAnsi="Calibri"/>
                      <w:b/>
                      <w:bCs/>
                    </w:rPr>
                  </w:pPr>
                  <w:ins w:id="148" w:author="Antoine Da Costa" w:date="2022-08-10T16:13:00Z">
                    <w:r w:rsidRPr="003F3AE8">
                      <w:rPr>
                        <w:rFonts w:ascii="Calibri" w:hAnsi="Calibri"/>
                        <w:b/>
                        <w:bCs/>
                      </w:rPr>
                      <w:t>/</w:t>
                    </w:r>
                  </w:ins>
                </w:p>
              </w:tc>
              <w:tc>
                <w:tcPr>
                  <w:tcW w:w="984" w:type="dxa"/>
                  <w:shd w:val="clear" w:color="auto" w:fill="auto"/>
                  <w:vAlign w:val="center"/>
                </w:tcPr>
                <w:p w14:paraId="5CCAD488" w14:textId="5E3B1CC3" w:rsidR="0052552B" w:rsidRPr="003F3AE8" w:rsidRDefault="00335C75" w:rsidP="00335C75">
                  <w:pPr>
                    <w:spacing w:after="0" w:line="240" w:lineRule="auto"/>
                    <w:jc w:val="center"/>
                    <w:rPr>
                      <w:rFonts w:ascii="Calibri" w:hAnsi="Calibri"/>
                      <w:b/>
                      <w:bCs/>
                    </w:rPr>
                  </w:pPr>
                  <w:ins w:id="149" w:author="Antoine Da Costa" w:date="2022-08-10T16:13:00Z">
                    <w:r w:rsidRPr="003F3AE8">
                      <w:rPr>
                        <w:rFonts w:ascii="Calibri" w:hAnsi="Calibri"/>
                        <w:b/>
                        <w:bCs/>
                      </w:rPr>
                      <w:t>OK</w:t>
                    </w:r>
                  </w:ins>
                </w:p>
              </w:tc>
            </w:tr>
          </w:tbl>
          <w:p w14:paraId="2ED3D5D7" w14:textId="77777777" w:rsidR="0052552B" w:rsidRDefault="0052552B" w:rsidP="0052552B">
            <w:pPr>
              <w:jc w:val="center"/>
              <w:rPr>
                <w:rFonts w:ascii="Calibri" w:hAnsi="Calibri"/>
              </w:rPr>
            </w:pPr>
          </w:p>
          <w:p w14:paraId="320A0488" w14:textId="77777777" w:rsidR="00F4051E" w:rsidRDefault="00F4051E" w:rsidP="008961AB">
            <w:pPr>
              <w:jc w:val="center"/>
              <w:rPr>
                <w:rFonts w:ascii="Calibri" w:hAnsi="Calibri"/>
                <w:b/>
                <w:bCs/>
              </w:rPr>
            </w:pPr>
          </w:p>
        </w:tc>
      </w:tr>
    </w:tbl>
    <w:p w14:paraId="2F2163F8" w14:textId="77777777" w:rsidR="00F4051E" w:rsidRDefault="00F4051E">
      <w:pPr>
        <w:rPr>
          <w:rFonts w:ascii="Calibri" w:hAnsi="Calibri"/>
        </w:rPr>
      </w:pPr>
    </w:p>
    <w:p w14:paraId="23E0B59B" w14:textId="0FBF5A12" w:rsidR="0052552B" w:rsidRDefault="0052552B">
      <w:pPr>
        <w:spacing w:after="0" w:line="240" w:lineRule="auto"/>
        <w:jc w:val="left"/>
        <w:rPr>
          <w:rFonts w:ascii="Calibri" w:hAnsi="Calibri"/>
        </w:rPr>
      </w:pPr>
      <w:r>
        <w:rPr>
          <w:rFonts w:ascii="Calibri" w:hAnsi="Calibri"/>
        </w:rPr>
        <w:br w:type="page"/>
      </w:r>
    </w:p>
    <w:tbl>
      <w:tblPr>
        <w:tblW w:w="8970" w:type="dxa"/>
        <w:jc w:val="center"/>
        <w:tblCellMar>
          <w:left w:w="70" w:type="dxa"/>
          <w:right w:w="70" w:type="dxa"/>
        </w:tblCellMar>
        <w:tblLook w:val="0000" w:firstRow="0" w:lastRow="0" w:firstColumn="0" w:lastColumn="0" w:noHBand="0" w:noVBand="0"/>
      </w:tblPr>
      <w:tblGrid>
        <w:gridCol w:w="8970"/>
      </w:tblGrid>
      <w:tr w:rsidR="00F4051E" w14:paraId="5EFE994B" w14:textId="77777777">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6DBF4D1F" w14:textId="6829D923" w:rsidR="00F4051E" w:rsidRDefault="00C87652">
            <w:pPr>
              <w:rPr>
                <w:rFonts w:ascii="Calibri" w:hAnsi="Calibri"/>
                <w:sz w:val="24"/>
                <w:szCs w:val="24"/>
              </w:rPr>
            </w:pPr>
            <w:r>
              <w:rPr>
                <w:b/>
                <w:sz w:val="24"/>
                <w:szCs w:val="24"/>
              </w:rPr>
              <w:lastRenderedPageBreak/>
              <w:t xml:space="preserve">Test </w:t>
            </w:r>
            <w:r w:rsidR="00756B4D">
              <w:rPr>
                <w:b/>
                <w:sz w:val="24"/>
                <w:szCs w:val="24"/>
              </w:rPr>
              <w:t>0</w:t>
            </w:r>
            <w:r>
              <w:rPr>
                <w:b/>
                <w:sz w:val="24"/>
                <w:szCs w:val="24"/>
              </w:rPr>
              <w:t xml:space="preserve">3: </w:t>
            </w:r>
            <w:r>
              <w:rPr>
                <w:b/>
                <w:i/>
                <w:sz w:val="24"/>
                <w:szCs w:val="24"/>
              </w:rPr>
              <w:t>Vérification de la mise à la masse des trous de fixations</w:t>
            </w:r>
          </w:p>
        </w:tc>
      </w:tr>
      <w:tr w:rsidR="00F4051E" w14:paraId="0F9422CC" w14:textId="77777777">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B910898" w14:textId="77777777" w:rsidR="00F4051E" w:rsidRDefault="00C87652">
            <w:pPr>
              <w:rPr>
                <w:rFonts w:ascii="Calibri" w:hAnsi="Calibri"/>
              </w:rPr>
            </w:pPr>
            <w:r>
              <w:t>Description :</w:t>
            </w:r>
          </w:p>
          <w:p w14:paraId="1C5AD215" w14:textId="77777777" w:rsidR="00F4051E" w:rsidRDefault="00C87652">
            <w:pPr>
              <w:textAlignment w:val="baseline"/>
            </w:pPr>
            <w:r>
              <w:t xml:space="preserve">Vérification à l’aide d’un Ohmmètre de la connexion à GND des points de fixation du PCB. Ces points étant utilisés comme références à GND dans les vérifications à venir. </w:t>
            </w:r>
          </w:p>
          <w:p w14:paraId="460381B7" w14:textId="2AC32B24" w:rsidR="00FB5923" w:rsidRDefault="00FB5923">
            <w:pPr>
              <w:textAlignment w:val="baseline"/>
              <w:rPr>
                <w:rFonts w:ascii="Calibri" w:hAnsi="Calibri"/>
              </w:rPr>
            </w:pPr>
          </w:p>
        </w:tc>
      </w:tr>
      <w:tr w:rsidR="00F4051E" w14:paraId="5AA3C799" w14:textId="77777777">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5F78ED05" w14:textId="1D58520C" w:rsidR="00F4051E" w:rsidRDefault="00C87652">
            <w:pPr>
              <w:rPr>
                <w:rFonts w:ascii="Calibri" w:hAnsi="Calibri"/>
              </w:rPr>
            </w:pPr>
            <w:r>
              <w:t>Résultat attendu :</w:t>
            </w:r>
          </w:p>
          <w:p w14:paraId="3D29CAC8" w14:textId="54E754E2" w:rsidR="00F4051E" w:rsidRDefault="00DF5EB6">
            <w:pPr>
              <w:jc w:val="center"/>
              <w:rPr>
                <w:rFonts w:ascii="Calibri" w:hAnsi="Calibri"/>
              </w:rPr>
            </w:pPr>
            <w:r>
              <w:rPr>
                <w:b/>
                <w:i/>
              </w:rPr>
              <w:t>TROU0</w:t>
            </w:r>
            <w:r w:rsidR="00C87652">
              <w:rPr>
                <w:b/>
                <w:i/>
              </w:rPr>
              <w:t>1</w:t>
            </w:r>
            <w:r w:rsidR="00C87652">
              <w:rPr>
                <w:i/>
              </w:rPr>
              <w:t xml:space="preserve"> : Test, par continuité, des points de fixations </w:t>
            </w:r>
            <w:r w:rsidR="00C87652">
              <w:t xml:space="preserve">(Mesure en </w:t>
            </w:r>
            <w:r w:rsidR="00C87652">
              <w:rPr>
                <w:rFonts w:cstheme="minorHAnsi"/>
              </w:rPr>
              <w:t>Ω</w:t>
            </w:r>
            <w:r w:rsidR="00C87652">
              <w:t>) :</w:t>
            </w:r>
          </w:p>
          <w:tbl>
            <w:tblPr>
              <w:tblStyle w:val="Grilledutableau"/>
              <w:tblW w:w="8816" w:type="dxa"/>
              <w:tblLook w:val="04A0" w:firstRow="1" w:lastRow="0" w:firstColumn="1" w:lastColumn="0" w:noHBand="0" w:noVBand="1"/>
            </w:tblPr>
            <w:tblGrid>
              <w:gridCol w:w="1763"/>
              <w:gridCol w:w="1763"/>
              <w:gridCol w:w="1763"/>
              <w:gridCol w:w="1763"/>
              <w:gridCol w:w="1764"/>
            </w:tblGrid>
            <w:tr w:rsidR="00F4051E" w14:paraId="63FC802B" w14:textId="77777777">
              <w:tc>
                <w:tcPr>
                  <w:tcW w:w="1763" w:type="dxa"/>
                  <w:shd w:val="clear" w:color="auto" w:fill="auto"/>
                </w:tcPr>
                <w:p w14:paraId="07553F10" w14:textId="77777777" w:rsidR="00F4051E" w:rsidRDefault="00C87652">
                  <w:pPr>
                    <w:spacing w:after="0" w:line="240" w:lineRule="auto"/>
                    <w:jc w:val="center"/>
                    <w:rPr>
                      <w:rFonts w:ascii="Calibri" w:hAnsi="Calibri"/>
                    </w:rPr>
                  </w:pPr>
                  <w:r>
                    <w:t>Référence 1</w:t>
                  </w:r>
                </w:p>
              </w:tc>
              <w:tc>
                <w:tcPr>
                  <w:tcW w:w="1763" w:type="dxa"/>
                  <w:shd w:val="clear" w:color="auto" w:fill="auto"/>
                </w:tcPr>
                <w:p w14:paraId="6C610B92" w14:textId="77777777" w:rsidR="00F4051E" w:rsidRDefault="00C87652">
                  <w:pPr>
                    <w:spacing w:after="0" w:line="240" w:lineRule="auto"/>
                    <w:jc w:val="center"/>
                    <w:rPr>
                      <w:rFonts w:ascii="Calibri" w:hAnsi="Calibri"/>
                    </w:rPr>
                  </w:pPr>
                  <w:r>
                    <w:t>Référence 2</w:t>
                  </w:r>
                </w:p>
              </w:tc>
              <w:tc>
                <w:tcPr>
                  <w:tcW w:w="1763" w:type="dxa"/>
                  <w:shd w:val="clear" w:color="auto" w:fill="auto"/>
                </w:tcPr>
                <w:p w14:paraId="6205DA2C" w14:textId="77777777" w:rsidR="00F4051E" w:rsidRDefault="00C87652">
                  <w:pPr>
                    <w:spacing w:after="0" w:line="240" w:lineRule="auto"/>
                    <w:jc w:val="center"/>
                    <w:rPr>
                      <w:rFonts w:ascii="Calibri" w:hAnsi="Calibri"/>
                    </w:rPr>
                  </w:pPr>
                  <w:r>
                    <w:t>Attendu</w:t>
                  </w:r>
                </w:p>
              </w:tc>
              <w:tc>
                <w:tcPr>
                  <w:tcW w:w="1763" w:type="dxa"/>
                  <w:shd w:val="clear" w:color="auto" w:fill="auto"/>
                </w:tcPr>
                <w:p w14:paraId="158FA6D3" w14:textId="77777777" w:rsidR="00F4051E" w:rsidRDefault="00C87652">
                  <w:pPr>
                    <w:spacing w:after="0" w:line="240" w:lineRule="auto"/>
                    <w:jc w:val="center"/>
                    <w:rPr>
                      <w:rFonts w:ascii="Calibri" w:hAnsi="Calibri"/>
                    </w:rPr>
                  </w:pPr>
                  <w:r>
                    <w:t>Mesuré</w:t>
                  </w:r>
                </w:p>
              </w:tc>
              <w:tc>
                <w:tcPr>
                  <w:tcW w:w="1764" w:type="dxa"/>
                  <w:shd w:val="clear" w:color="auto" w:fill="auto"/>
                </w:tcPr>
                <w:p w14:paraId="42FFA227" w14:textId="77777777" w:rsidR="00F4051E" w:rsidRDefault="00C87652">
                  <w:pPr>
                    <w:spacing w:after="0" w:line="240" w:lineRule="auto"/>
                    <w:jc w:val="center"/>
                    <w:rPr>
                      <w:rFonts w:ascii="Calibri" w:hAnsi="Calibri"/>
                    </w:rPr>
                  </w:pPr>
                  <w:r>
                    <w:t>Statut</w:t>
                  </w:r>
                </w:p>
              </w:tc>
            </w:tr>
            <w:tr w:rsidR="00335C75" w14:paraId="7F79BC08" w14:textId="77777777" w:rsidTr="00A82D27">
              <w:trPr>
                <w:trHeight w:val="340"/>
              </w:trPr>
              <w:tc>
                <w:tcPr>
                  <w:tcW w:w="1763" w:type="dxa"/>
                  <w:shd w:val="clear" w:color="auto" w:fill="auto"/>
                  <w:vAlign w:val="center"/>
                </w:tcPr>
                <w:p w14:paraId="68CDCED4" w14:textId="0344B16B" w:rsidR="00335C75" w:rsidRPr="00A56DAA" w:rsidRDefault="00335C75" w:rsidP="00335C75">
                  <w:pPr>
                    <w:spacing w:after="0" w:line="240" w:lineRule="auto"/>
                    <w:jc w:val="center"/>
                    <w:rPr>
                      <w:rFonts w:ascii="Calibri" w:hAnsi="Calibri"/>
                      <w:b/>
                      <w:bCs/>
                    </w:rPr>
                  </w:pPr>
                  <w:r w:rsidRPr="00A56DAA">
                    <w:rPr>
                      <w:b/>
                      <w:bCs/>
                    </w:rPr>
                    <w:t>XX23</w:t>
                  </w:r>
                </w:p>
              </w:tc>
              <w:tc>
                <w:tcPr>
                  <w:tcW w:w="1763" w:type="dxa"/>
                  <w:shd w:val="clear" w:color="auto" w:fill="auto"/>
                  <w:vAlign w:val="center"/>
                </w:tcPr>
                <w:p w14:paraId="3A8499B8" w14:textId="2AF566E9"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0C0A079B" w14:textId="7845A274" w:rsidR="00335C75" w:rsidRPr="00A56DAA" w:rsidRDefault="00680CEA" w:rsidP="00335C75">
                  <w:pPr>
                    <w:spacing w:after="0" w:line="240" w:lineRule="auto"/>
                    <w:jc w:val="center"/>
                    <w:rPr>
                      <w:rFonts w:ascii="Calibri" w:hAnsi="Calibri"/>
                      <w:b/>
                      <w:bCs/>
                    </w:rPr>
                  </w:pPr>
                  <w:ins w:id="150" w:author="Antoine Da Costa" w:date="2022-08-19T10:42:00Z">
                    <w:r>
                      <w:rPr>
                        <w:rFonts w:cstheme="minorHAnsi"/>
                        <w:b/>
                        <w:bCs/>
                      </w:rPr>
                      <w:t>≈</w:t>
                    </w:r>
                    <w:r>
                      <w:rPr>
                        <w:b/>
                        <w:bCs/>
                      </w:rPr>
                      <w:t xml:space="preserve"> </w:t>
                    </w:r>
                  </w:ins>
                  <w:r w:rsidR="00335C75" w:rsidRPr="00A56DAA">
                    <w:rPr>
                      <w:b/>
                      <w:bCs/>
                    </w:rPr>
                    <w:t xml:space="preserve">0 </w:t>
                  </w:r>
                  <w:r w:rsidR="00335C75" w:rsidRPr="00A56DAA">
                    <w:rPr>
                      <w:rFonts w:cstheme="minorHAnsi"/>
                      <w:b/>
                      <w:bCs/>
                    </w:rPr>
                    <w:t>Ω</w:t>
                  </w:r>
                </w:p>
              </w:tc>
              <w:tc>
                <w:tcPr>
                  <w:tcW w:w="1763" w:type="dxa"/>
                  <w:vMerge w:val="restart"/>
                  <w:shd w:val="clear" w:color="auto" w:fill="auto"/>
                  <w:vAlign w:val="center"/>
                </w:tcPr>
                <w:p w14:paraId="77D27E07" w14:textId="0A48C3E9" w:rsidR="00335C75" w:rsidRPr="003F3AE8" w:rsidRDefault="00335C75" w:rsidP="00335C75">
                  <w:pPr>
                    <w:spacing w:after="0" w:line="240" w:lineRule="auto"/>
                    <w:jc w:val="center"/>
                    <w:rPr>
                      <w:rFonts w:ascii="Calibri" w:hAnsi="Calibri"/>
                      <w:b/>
                      <w:bCs/>
                    </w:rPr>
                  </w:pPr>
                  <w:ins w:id="151" w:author="Antoine Da Costa" w:date="2022-08-10T16:14:00Z">
                    <w:r w:rsidRPr="003F3AE8">
                      <w:rPr>
                        <w:rFonts w:ascii="Calibri" w:hAnsi="Calibri"/>
                        <w:b/>
                        <w:bCs/>
                      </w:rPr>
                      <w:t xml:space="preserve">0.4 </w:t>
                    </w:r>
                    <w:r w:rsidRPr="00481C08">
                      <w:rPr>
                        <w:rFonts w:cstheme="minorHAnsi"/>
                        <w:b/>
                        <w:bCs/>
                      </w:rPr>
                      <w:t>Ω</w:t>
                    </w:r>
                  </w:ins>
                </w:p>
              </w:tc>
              <w:tc>
                <w:tcPr>
                  <w:tcW w:w="1764" w:type="dxa"/>
                  <w:vMerge w:val="restart"/>
                  <w:shd w:val="clear" w:color="auto" w:fill="auto"/>
                  <w:vAlign w:val="center"/>
                </w:tcPr>
                <w:p w14:paraId="6139BFA3" w14:textId="751969F6" w:rsidR="00335C75" w:rsidRPr="003F3AE8" w:rsidRDefault="00335C75" w:rsidP="00335C75">
                  <w:pPr>
                    <w:spacing w:after="0" w:line="240" w:lineRule="auto"/>
                    <w:jc w:val="center"/>
                    <w:rPr>
                      <w:rFonts w:ascii="Calibri" w:hAnsi="Calibri"/>
                      <w:b/>
                      <w:bCs/>
                    </w:rPr>
                  </w:pPr>
                  <w:ins w:id="152" w:author="Antoine Da Costa" w:date="2022-08-10T16:14:00Z">
                    <w:r w:rsidRPr="003F3AE8">
                      <w:rPr>
                        <w:rFonts w:ascii="Calibri" w:hAnsi="Calibri"/>
                        <w:b/>
                        <w:bCs/>
                      </w:rPr>
                      <w:t>OK</w:t>
                    </w:r>
                  </w:ins>
                </w:p>
              </w:tc>
            </w:tr>
            <w:tr w:rsidR="00335C75" w14:paraId="6E28279F" w14:textId="77777777" w:rsidTr="00A82D27">
              <w:trPr>
                <w:trHeight w:val="340"/>
              </w:trPr>
              <w:tc>
                <w:tcPr>
                  <w:tcW w:w="1763" w:type="dxa"/>
                  <w:shd w:val="clear" w:color="auto" w:fill="auto"/>
                  <w:vAlign w:val="center"/>
                </w:tcPr>
                <w:p w14:paraId="7C2F8DB7" w14:textId="59B0AA6D" w:rsidR="00335C75" w:rsidRPr="00A56DAA" w:rsidRDefault="00335C75" w:rsidP="00335C75">
                  <w:pPr>
                    <w:spacing w:after="0" w:line="240" w:lineRule="auto"/>
                    <w:jc w:val="center"/>
                    <w:rPr>
                      <w:rFonts w:ascii="Calibri" w:hAnsi="Calibri"/>
                      <w:b/>
                      <w:bCs/>
                    </w:rPr>
                  </w:pPr>
                  <w:r w:rsidRPr="00A56DAA">
                    <w:rPr>
                      <w:b/>
                      <w:bCs/>
                    </w:rPr>
                    <w:t>XX24</w:t>
                  </w:r>
                </w:p>
              </w:tc>
              <w:tc>
                <w:tcPr>
                  <w:tcW w:w="1763" w:type="dxa"/>
                  <w:shd w:val="clear" w:color="auto" w:fill="auto"/>
                  <w:vAlign w:val="center"/>
                </w:tcPr>
                <w:p w14:paraId="475CADC6" w14:textId="1E278D22"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49836E5B" w14:textId="6FC7FA7D" w:rsidR="00335C75" w:rsidRPr="00A56DAA" w:rsidRDefault="00680CEA" w:rsidP="00335C75">
                  <w:pPr>
                    <w:spacing w:after="0" w:line="240" w:lineRule="auto"/>
                    <w:jc w:val="center"/>
                    <w:rPr>
                      <w:rFonts w:ascii="Calibri" w:hAnsi="Calibri"/>
                      <w:b/>
                      <w:bCs/>
                    </w:rPr>
                  </w:pPr>
                  <w:ins w:id="153" w:author="Antoine Da Costa" w:date="2022-08-19T10:42:00Z">
                    <w:r>
                      <w:rPr>
                        <w:rFonts w:cstheme="minorHAnsi"/>
                        <w:b/>
                        <w:bCs/>
                      </w:rPr>
                      <w:t xml:space="preserve">≈ </w:t>
                    </w:r>
                  </w:ins>
                  <w:r w:rsidR="00335C75">
                    <w:rPr>
                      <w:b/>
                      <w:bCs/>
                    </w:rPr>
                    <w:t>0</w:t>
                  </w:r>
                  <w:r w:rsidR="00335C75" w:rsidRPr="00A56DAA">
                    <w:rPr>
                      <w:b/>
                      <w:bCs/>
                    </w:rPr>
                    <w:t xml:space="preserve"> </w:t>
                  </w:r>
                  <w:r w:rsidR="00335C75" w:rsidRPr="00A56DAA">
                    <w:rPr>
                      <w:rFonts w:cstheme="minorHAnsi"/>
                      <w:b/>
                      <w:bCs/>
                    </w:rPr>
                    <w:t>Ω</w:t>
                  </w:r>
                </w:p>
              </w:tc>
              <w:tc>
                <w:tcPr>
                  <w:tcW w:w="1763" w:type="dxa"/>
                  <w:vMerge/>
                  <w:shd w:val="clear" w:color="auto" w:fill="auto"/>
                  <w:vAlign w:val="center"/>
                </w:tcPr>
                <w:p w14:paraId="522D6256"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32226FCF" w14:textId="77777777" w:rsidR="00335C75" w:rsidRDefault="00335C75" w:rsidP="00335C75">
                  <w:pPr>
                    <w:spacing w:after="0" w:line="240" w:lineRule="auto"/>
                    <w:jc w:val="center"/>
                    <w:rPr>
                      <w:rFonts w:ascii="Calibri" w:hAnsi="Calibri"/>
                      <w:color w:val="00B050"/>
                    </w:rPr>
                  </w:pPr>
                </w:p>
              </w:tc>
            </w:tr>
            <w:tr w:rsidR="00335C75" w14:paraId="3FF68D1F" w14:textId="77777777" w:rsidTr="00A82D27">
              <w:trPr>
                <w:trHeight w:val="340"/>
              </w:trPr>
              <w:tc>
                <w:tcPr>
                  <w:tcW w:w="1763" w:type="dxa"/>
                  <w:shd w:val="clear" w:color="auto" w:fill="auto"/>
                  <w:vAlign w:val="center"/>
                </w:tcPr>
                <w:p w14:paraId="1584ED49" w14:textId="51B0B67B" w:rsidR="00335C75" w:rsidRPr="00A56DAA" w:rsidRDefault="00335C75" w:rsidP="00335C75">
                  <w:pPr>
                    <w:spacing w:after="0" w:line="240" w:lineRule="auto"/>
                    <w:jc w:val="center"/>
                    <w:rPr>
                      <w:rFonts w:ascii="Calibri" w:hAnsi="Calibri"/>
                      <w:b/>
                      <w:bCs/>
                    </w:rPr>
                  </w:pPr>
                  <w:r w:rsidRPr="00A56DAA">
                    <w:rPr>
                      <w:b/>
                      <w:bCs/>
                    </w:rPr>
                    <w:t>XX25</w:t>
                  </w:r>
                </w:p>
              </w:tc>
              <w:tc>
                <w:tcPr>
                  <w:tcW w:w="1763" w:type="dxa"/>
                  <w:shd w:val="clear" w:color="auto" w:fill="auto"/>
                  <w:vAlign w:val="center"/>
                </w:tcPr>
                <w:p w14:paraId="278FBA00" w14:textId="7020E84E"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4FDF597B" w14:textId="5C9F3A45" w:rsidR="00335C75" w:rsidRPr="00A56DAA" w:rsidRDefault="00680CEA" w:rsidP="00335C75">
                  <w:pPr>
                    <w:spacing w:after="0" w:line="240" w:lineRule="auto"/>
                    <w:jc w:val="center"/>
                    <w:rPr>
                      <w:rFonts w:ascii="Calibri" w:hAnsi="Calibri"/>
                      <w:b/>
                      <w:bCs/>
                    </w:rPr>
                  </w:pPr>
                  <w:ins w:id="154" w:author="Antoine Da Costa" w:date="2022-08-19T10:42:00Z">
                    <w:r>
                      <w:rPr>
                        <w:rFonts w:cstheme="minorHAnsi"/>
                        <w:b/>
                        <w:bCs/>
                      </w:rPr>
                      <w:t xml:space="preserve">≈ </w:t>
                    </w:r>
                  </w:ins>
                  <w:r w:rsidR="00335C75">
                    <w:rPr>
                      <w:b/>
                      <w:bCs/>
                    </w:rPr>
                    <w:t>0</w:t>
                  </w:r>
                  <w:r w:rsidR="00335C75" w:rsidRPr="00A56DAA">
                    <w:rPr>
                      <w:b/>
                      <w:bCs/>
                    </w:rPr>
                    <w:t xml:space="preserve"> </w:t>
                  </w:r>
                  <w:r w:rsidR="00335C75" w:rsidRPr="00A56DAA">
                    <w:rPr>
                      <w:rFonts w:cstheme="minorHAnsi"/>
                      <w:b/>
                      <w:bCs/>
                    </w:rPr>
                    <w:t>Ω</w:t>
                  </w:r>
                </w:p>
              </w:tc>
              <w:tc>
                <w:tcPr>
                  <w:tcW w:w="1763" w:type="dxa"/>
                  <w:vMerge/>
                  <w:shd w:val="clear" w:color="auto" w:fill="auto"/>
                  <w:vAlign w:val="center"/>
                </w:tcPr>
                <w:p w14:paraId="4678A876"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1DE39C79" w14:textId="77777777" w:rsidR="00335C75" w:rsidRDefault="00335C75" w:rsidP="00335C75">
                  <w:pPr>
                    <w:spacing w:after="0" w:line="240" w:lineRule="auto"/>
                    <w:jc w:val="center"/>
                    <w:rPr>
                      <w:rFonts w:ascii="Calibri" w:hAnsi="Calibri"/>
                      <w:color w:val="00B050"/>
                    </w:rPr>
                  </w:pPr>
                </w:p>
              </w:tc>
            </w:tr>
            <w:tr w:rsidR="00335C75" w14:paraId="58F2AE46" w14:textId="77777777" w:rsidTr="00A82D27">
              <w:trPr>
                <w:trHeight w:val="340"/>
              </w:trPr>
              <w:tc>
                <w:tcPr>
                  <w:tcW w:w="1763" w:type="dxa"/>
                  <w:shd w:val="clear" w:color="auto" w:fill="auto"/>
                  <w:vAlign w:val="center"/>
                </w:tcPr>
                <w:p w14:paraId="7090BCD2" w14:textId="39A48789" w:rsidR="00335C75" w:rsidRPr="00A56DAA" w:rsidRDefault="00335C75" w:rsidP="00335C75">
                  <w:pPr>
                    <w:spacing w:after="0" w:line="240" w:lineRule="auto"/>
                    <w:jc w:val="center"/>
                    <w:rPr>
                      <w:rFonts w:ascii="Calibri" w:hAnsi="Calibri"/>
                      <w:b/>
                      <w:bCs/>
                    </w:rPr>
                  </w:pPr>
                  <w:r w:rsidRPr="00A56DAA">
                    <w:rPr>
                      <w:b/>
                      <w:bCs/>
                    </w:rPr>
                    <w:t>XX26</w:t>
                  </w:r>
                </w:p>
              </w:tc>
              <w:tc>
                <w:tcPr>
                  <w:tcW w:w="1763" w:type="dxa"/>
                  <w:shd w:val="clear" w:color="auto" w:fill="auto"/>
                  <w:vAlign w:val="center"/>
                </w:tcPr>
                <w:p w14:paraId="7BA8A6F7" w14:textId="2124E5AC"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101A5A7A" w14:textId="43E822D0" w:rsidR="00335C75" w:rsidRPr="00A56DAA" w:rsidRDefault="00680CEA" w:rsidP="00335C75">
                  <w:pPr>
                    <w:spacing w:after="0" w:line="240" w:lineRule="auto"/>
                    <w:jc w:val="center"/>
                    <w:rPr>
                      <w:rFonts w:ascii="Calibri" w:hAnsi="Calibri"/>
                      <w:b/>
                      <w:bCs/>
                    </w:rPr>
                  </w:pPr>
                  <w:ins w:id="155" w:author="Antoine Da Costa" w:date="2022-08-19T10:42:00Z">
                    <w:r>
                      <w:rPr>
                        <w:rFonts w:cstheme="minorHAnsi"/>
                        <w:b/>
                        <w:bCs/>
                      </w:rPr>
                      <w:t xml:space="preserve">≈ </w:t>
                    </w:r>
                  </w:ins>
                  <w:r w:rsidR="00335C75">
                    <w:rPr>
                      <w:b/>
                      <w:bCs/>
                    </w:rPr>
                    <w:t>0</w:t>
                  </w:r>
                  <w:r w:rsidR="00335C75" w:rsidRPr="00A56DAA">
                    <w:rPr>
                      <w:b/>
                      <w:bCs/>
                    </w:rPr>
                    <w:t xml:space="preserve"> </w:t>
                  </w:r>
                  <w:r w:rsidR="00335C75" w:rsidRPr="00A56DAA">
                    <w:rPr>
                      <w:rFonts w:cstheme="minorHAnsi"/>
                      <w:b/>
                      <w:bCs/>
                    </w:rPr>
                    <w:t>Ω</w:t>
                  </w:r>
                </w:p>
              </w:tc>
              <w:tc>
                <w:tcPr>
                  <w:tcW w:w="1763" w:type="dxa"/>
                  <w:vMerge/>
                  <w:shd w:val="clear" w:color="auto" w:fill="auto"/>
                  <w:vAlign w:val="center"/>
                </w:tcPr>
                <w:p w14:paraId="5E0DC0D4"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50AB5BEF" w14:textId="77777777" w:rsidR="00335C75" w:rsidRDefault="00335C75" w:rsidP="00335C75">
                  <w:pPr>
                    <w:spacing w:after="0" w:line="240" w:lineRule="auto"/>
                    <w:jc w:val="center"/>
                    <w:rPr>
                      <w:rFonts w:ascii="Calibri" w:hAnsi="Calibri"/>
                      <w:color w:val="00B050"/>
                    </w:rPr>
                  </w:pPr>
                </w:p>
              </w:tc>
            </w:tr>
            <w:tr w:rsidR="00335C75" w14:paraId="6EAD82A5" w14:textId="77777777" w:rsidTr="00A82D27">
              <w:trPr>
                <w:trHeight w:val="340"/>
              </w:trPr>
              <w:tc>
                <w:tcPr>
                  <w:tcW w:w="1763" w:type="dxa"/>
                  <w:shd w:val="clear" w:color="auto" w:fill="auto"/>
                  <w:vAlign w:val="center"/>
                </w:tcPr>
                <w:p w14:paraId="71149416" w14:textId="74C54488" w:rsidR="00335C75" w:rsidRPr="00A56DAA" w:rsidRDefault="00335C75" w:rsidP="00335C75">
                  <w:pPr>
                    <w:spacing w:after="0" w:line="240" w:lineRule="auto"/>
                    <w:jc w:val="center"/>
                    <w:rPr>
                      <w:rFonts w:ascii="Calibri" w:hAnsi="Calibri"/>
                      <w:b/>
                      <w:bCs/>
                    </w:rPr>
                  </w:pPr>
                  <w:r w:rsidRPr="00A56DAA">
                    <w:rPr>
                      <w:b/>
                      <w:bCs/>
                    </w:rPr>
                    <w:t>XX27</w:t>
                  </w:r>
                </w:p>
              </w:tc>
              <w:tc>
                <w:tcPr>
                  <w:tcW w:w="1763" w:type="dxa"/>
                  <w:shd w:val="clear" w:color="auto" w:fill="auto"/>
                  <w:vAlign w:val="center"/>
                </w:tcPr>
                <w:p w14:paraId="3D81F5F8" w14:textId="5A9856F5"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3DC60D2D" w14:textId="01477714" w:rsidR="00335C75" w:rsidRPr="00A56DAA" w:rsidRDefault="00680CEA" w:rsidP="00335C75">
                  <w:pPr>
                    <w:spacing w:after="0" w:line="240" w:lineRule="auto"/>
                    <w:jc w:val="center"/>
                    <w:rPr>
                      <w:rFonts w:ascii="Calibri" w:hAnsi="Calibri"/>
                      <w:b/>
                      <w:bCs/>
                    </w:rPr>
                  </w:pPr>
                  <w:ins w:id="156" w:author="Antoine Da Costa" w:date="2022-08-19T10:42:00Z">
                    <w:r>
                      <w:rPr>
                        <w:rFonts w:cstheme="minorHAnsi"/>
                        <w:b/>
                        <w:bCs/>
                      </w:rPr>
                      <w:t xml:space="preserve">≈ </w:t>
                    </w:r>
                  </w:ins>
                  <w:r w:rsidR="00335C75">
                    <w:rPr>
                      <w:b/>
                      <w:bCs/>
                    </w:rPr>
                    <w:t>0</w:t>
                  </w:r>
                  <w:r w:rsidR="00335C75" w:rsidRPr="00A56DAA">
                    <w:rPr>
                      <w:b/>
                      <w:bCs/>
                    </w:rPr>
                    <w:t xml:space="preserve"> </w:t>
                  </w:r>
                  <w:r w:rsidR="00335C75" w:rsidRPr="00A56DAA">
                    <w:rPr>
                      <w:rFonts w:cstheme="minorHAnsi"/>
                      <w:b/>
                      <w:bCs/>
                    </w:rPr>
                    <w:t>Ω</w:t>
                  </w:r>
                </w:p>
              </w:tc>
              <w:tc>
                <w:tcPr>
                  <w:tcW w:w="1763" w:type="dxa"/>
                  <w:vMerge/>
                  <w:shd w:val="clear" w:color="auto" w:fill="auto"/>
                  <w:vAlign w:val="center"/>
                </w:tcPr>
                <w:p w14:paraId="71F44844"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43855F80" w14:textId="77777777" w:rsidR="00335C75" w:rsidRDefault="00335C75" w:rsidP="00335C75">
                  <w:pPr>
                    <w:spacing w:after="0" w:line="240" w:lineRule="auto"/>
                    <w:jc w:val="center"/>
                    <w:rPr>
                      <w:rFonts w:ascii="Calibri" w:hAnsi="Calibri"/>
                      <w:color w:val="00B050"/>
                    </w:rPr>
                  </w:pPr>
                </w:p>
              </w:tc>
            </w:tr>
            <w:tr w:rsidR="00335C75" w14:paraId="7C0A0790" w14:textId="77777777" w:rsidTr="00A82D27">
              <w:trPr>
                <w:trHeight w:val="340"/>
              </w:trPr>
              <w:tc>
                <w:tcPr>
                  <w:tcW w:w="1763" w:type="dxa"/>
                  <w:shd w:val="clear" w:color="auto" w:fill="auto"/>
                  <w:vAlign w:val="center"/>
                </w:tcPr>
                <w:p w14:paraId="1179E948" w14:textId="4BE3F657" w:rsidR="00335C75" w:rsidRPr="00A56DAA" w:rsidRDefault="00335C75" w:rsidP="00335C75">
                  <w:pPr>
                    <w:spacing w:after="0" w:line="240" w:lineRule="auto"/>
                    <w:jc w:val="center"/>
                    <w:rPr>
                      <w:rFonts w:ascii="Calibri" w:hAnsi="Calibri"/>
                      <w:b/>
                      <w:bCs/>
                    </w:rPr>
                  </w:pPr>
                  <w:r w:rsidRPr="00A56DAA">
                    <w:rPr>
                      <w:b/>
                      <w:bCs/>
                    </w:rPr>
                    <w:t>XX28</w:t>
                  </w:r>
                </w:p>
              </w:tc>
              <w:tc>
                <w:tcPr>
                  <w:tcW w:w="1763" w:type="dxa"/>
                  <w:shd w:val="clear" w:color="auto" w:fill="auto"/>
                  <w:vAlign w:val="center"/>
                </w:tcPr>
                <w:p w14:paraId="0CF73405" w14:textId="1A393B4B"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02935486" w14:textId="37DFE50D" w:rsidR="00335C75" w:rsidRPr="00A56DAA" w:rsidRDefault="00680CEA" w:rsidP="00335C75">
                  <w:pPr>
                    <w:spacing w:after="0" w:line="240" w:lineRule="auto"/>
                    <w:jc w:val="center"/>
                    <w:rPr>
                      <w:rFonts w:ascii="Calibri" w:hAnsi="Calibri"/>
                      <w:b/>
                      <w:bCs/>
                    </w:rPr>
                  </w:pPr>
                  <w:ins w:id="157" w:author="Antoine Da Costa" w:date="2022-08-19T10:42:00Z">
                    <w:r>
                      <w:rPr>
                        <w:rFonts w:cstheme="minorHAnsi"/>
                        <w:b/>
                        <w:bCs/>
                      </w:rPr>
                      <w:t xml:space="preserve">≈ </w:t>
                    </w:r>
                  </w:ins>
                  <w:r w:rsidR="00335C75" w:rsidRPr="00A56DAA">
                    <w:rPr>
                      <w:b/>
                      <w:bCs/>
                    </w:rPr>
                    <w:t xml:space="preserve">0 </w:t>
                  </w:r>
                  <w:r w:rsidR="00335C75" w:rsidRPr="00A56DAA">
                    <w:rPr>
                      <w:rFonts w:cstheme="minorHAnsi"/>
                      <w:b/>
                      <w:bCs/>
                    </w:rPr>
                    <w:t>Ω</w:t>
                  </w:r>
                </w:p>
              </w:tc>
              <w:tc>
                <w:tcPr>
                  <w:tcW w:w="1763" w:type="dxa"/>
                  <w:vMerge/>
                  <w:shd w:val="clear" w:color="auto" w:fill="auto"/>
                  <w:vAlign w:val="center"/>
                </w:tcPr>
                <w:p w14:paraId="691E4EB3"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4ABE27CF" w14:textId="77777777" w:rsidR="00335C75" w:rsidRDefault="00335C75" w:rsidP="00335C75">
                  <w:pPr>
                    <w:spacing w:after="0" w:line="240" w:lineRule="auto"/>
                    <w:jc w:val="center"/>
                    <w:rPr>
                      <w:rFonts w:ascii="Calibri" w:hAnsi="Calibri"/>
                      <w:color w:val="00B050"/>
                    </w:rPr>
                  </w:pPr>
                </w:p>
              </w:tc>
            </w:tr>
            <w:tr w:rsidR="00335C75" w14:paraId="491F155D" w14:textId="77777777" w:rsidTr="00A82D27">
              <w:trPr>
                <w:trHeight w:val="340"/>
              </w:trPr>
              <w:tc>
                <w:tcPr>
                  <w:tcW w:w="1763" w:type="dxa"/>
                  <w:shd w:val="clear" w:color="auto" w:fill="auto"/>
                  <w:vAlign w:val="center"/>
                </w:tcPr>
                <w:p w14:paraId="27D11793" w14:textId="3AA81B6A" w:rsidR="00335C75" w:rsidRPr="00A56DAA" w:rsidRDefault="00335C75" w:rsidP="00335C75">
                  <w:pPr>
                    <w:spacing w:after="0" w:line="240" w:lineRule="auto"/>
                    <w:jc w:val="center"/>
                    <w:rPr>
                      <w:rFonts w:ascii="Calibri" w:hAnsi="Calibri"/>
                      <w:b/>
                      <w:bCs/>
                    </w:rPr>
                  </w:pPr>
                  <w:r w:rsidRPr="00A56DAA">
                    <w:rPr>
                      <w:b/>
                      <w:bCs/>
                    </w:rPr>
                    <w:t>XX8</w:t>
                  </w:r>
                </w:p>
              </w:tc>
              <w:tc>
                <w:tcPr>
                  <w:tcW w:w="1763" w:type="dxa"/>
                  <w:shd w:val="clear" w:color="auto" w:fill="auto"/>
                  <w:vAlign w:val="center"/>
                </w:tcPr>
                <w:p w14:paraId="1B822A69" w14:textId="0EC3F865"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6BA1C6F9" w14:textId="6F481726" w:rsidR="00335C75" w:rsidRPr="00A56DAA" w:rsidRDefault="00680CEA" w:rsidP="00335C75">
                  <w:pPr>
                    <w:spacing w:after="0" w:line="240" w:lineRule="auto"/>
                    <w:jc w:val="center"/>
                    <w:rPr>
                      <w:rFonts w:ascii="Calibri" w:hAnsi="Calibri"/>
                      <w:b/>
                      <w:bCs/>
                    </w:rPr>
                  </w:pPr>
                  <w:ins w:id="158" w:author="Antoine Da Costa" w:date="2022-08-19T10:42:00Z">
                    <w:r>
                      <w:rPr>
                        <w:rFonts w:cstheme="minorHAnsi"/>
                        <w:b/>
                        <w:bCs/>
                      </w:rPr>
                      <w:t xml:space="preserve">≈ </w:t>
                    </w:r>
                  </w:ins>
                  <w:r w:rsidR="00335C75" w:rsidRPr="00A56DAA">
                    <w:rPr>
                      <w:b/>
                      <w:bCs/>
                    </w:rPr>
                    <w:t xml:space="preserve">0 </w:t>
                  </w:r>
                  <w:r w:rsidR="00335C75" w:rsidRPr="00A56DAA">
                    <w:rPr>
                      <w:rFonts w:cstheme="minorHAnsi"/>
                      <w:b/>
                      <w:bCs/>
                    </w:rPr>
                    <w:t>Ω</w:t>
                  </w:r>
                </w:p>
              </w:tc>
              <w:tc>
                <w:tcPr>
                  <w:tcW w:w="1763" w:type="dxa"/>
                  <w:vMerge/>
                  <w:shd w:val="clear" w:color="auto" w:fill="auto"/>
                  <w:vAlign w:val="center"/>
                </w:tcPr>
                <w:p w14:paraId="385B2D94"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1CF048A1" w14:textId="77777777" w:rsidR="00335C75" w:rsidRDefault="00335C75" w:rsidP="00335C75">
                  <w:pPr>
                    <w:spacing w:after="0" w:line="240" w:lineRule="auto"/>
                    <w:jc w:val="center"/>
                    <w:rPr>
                      <w:rFonts w:ascii="Calibri" w:hAnsi="Calibri"/>
                      <w:color w:val="00B050"/>
                    </w:rPr>
                  </w:pPr>
                </w:p>
              </w:tc>
            </w:tr>
            <w:tr w:rsidR="00335C75" w14:paraId="3840BAB4" w14:textId="77777777" w:rsidTr="00A82D27">
              <w:trPr>
                <w:trHeight w:val="340"/>
              </w:trPr>
              <w:tc>
                <w:tcPr>
                  <w:tcW w:w="1763" w:type="dxa"/>
                  <w:shd w:val="clear" w:color="auto" w:fill="auto"/>
                  <w:vAlign w:val="center"/>
                </w:tcPr>
                <w:p w14:paraId="5F9C2D2E" w14:textId="2F510D25" w:rsidR="00335C75" w:rsidRPr="00A56DAA" w:rsidRDefault="00335C75" w:rsidP="00335C75">
                  <w:pPr>
                    <w:spacing w:after="0" w:line="240" w:lineRule="auto"/>
                    <w:jc w:val="center"/>
                    <w:rPr>
                      <w:b/>
                      <w:bCs/>
                    </w:rPr>
                  </w:pPr>
                  <w:r w:rsidRPr="00A56DAA">
                    <w:rPr>
                      <w:b/>
                      <w:bCs/>
                    </w:rPr>
                    <w:t>XX9</w:t>
                  </w:r>
                </w:p>
              </w:tc>
              <w:tc>
                <w:tcPr>
                  <w:tcW w:w="1763" w:type="dxa"/>
                  <w:shd w:val="clear" w:color="auto" w:fill="auto"/>
                  <w:vAlign w:val="center"/>
                </w:tcPr>
                <w:p w14:paraId="057E2BA2" w14:textId="211395D8" w:rsidR="00335C75" w:rsidRPr="00A56DAA" w:rsidRDefault="00335C75" w:rsidP="00335C75">
                  <w:pPr>
                    <w:spacing w:after="0" w:line="240" w:lineRule="auto"/>
                    <w:jc w:val="center"/>
                    <w:rPr>
                      <w:b/>
                      <w:bCs/>
                    </w:rPr>
                  </w:pPr>
                  <w:r w:rsidRPr="00A56DAA">
                    <w:rPr>
                      <w:b/>
                      <w:bCs/>
                    </w:rPr>
                    <w:t>JF4</w:t>
                  </w:r>
                </w:p>
              </w:tc>
              <w:tc>
                <w:tcPr>
                  <w:tcW w:w="1763" w:type="dxa"/>
                  <w:shd w:val="clear" w:color="auto" w:fill="auto"/>
                  <w:vAlign w:val="center"/>
                </w:tcPr>
                <w:p w14:paraId="545CAB3C" w14:textId="28EC43C1" w:rsidR="00335C75" w:rsidRPr="00A56DAA" w:rsidRDefault="00680CEA" w:rsidP="00335C75">
                  <w:pPr>
                    <w:spacing w:after="0" w:line="240" w:lineRule="auto"/>
                    <w:jc w:val="center"/>
                    <w:rPr>
                      <w:b/>
                      <w:bCs/>
                    </w:rPr>
                  </w:pPr>
                  <w:ins w:id="159" w:author="Antoine Da Costa" w:date="2022-08-19T10:42:00Z">
                    <w:r>
                      <w:rPr>
                        <w:rFonts w:cstheme="minorHAnsi"/>
                        <w:b/>
                        <w:bCs/>
                      </w:rPr>
                      <w:t xml:space="preserve">≈ </w:t>
                    </w:r>
                  </w:ins>
                  <w:r w:rsidR="00335C75" w:rsidRPr="00A56DAA">
                    <w:rPr>
                      <w:b/>
                      <w:bCs/>
                    </w:rPr>
                    <w:t xml:space="preserve">0 </w:t>
                  </w:r>
                  <w:r w:rsidR="00335C75" w:rsidRPr="00A56DAA">
                    <w:rPr>
                      <w:rFonts w:cstheme="minorHAnsi"/>
                      <w:b/>
                      <w:bCs/>
                    </w:rPr>
                    <w:t>Ω</w:t>
                  </w:r>
                </w:p>
              </w:tc>
              <w:tc>
                <w:tcPr>
                  <w:tcW w:w="1763" w:type="dxa"/>
                  <w:vMerge/>
                  <w:shd w:val="clear" w:color="auto" w:fill="auto"/>
                  <w:vAlign w:val="center"/>
                </w:tcPr>
                <w:p w14:paraId="0221FE48"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6D24CFB1" w14:textId="77777777" w:rsidR="00335C75" w:rsidRDefault="00335C75" w:rsidP="00335C75">
                  <w:pPr>
                    <w:spacing w:after="0" w:line="240" w:lineRule="auto"/>
                    <w:jc w:val="center"/>
                    <w:rPr>
                      <w:rFonts w:ascii="Calibri" w:hAnsi="Calibri"/>
                      <w:color w:val="00B050"/>
                    </w:rPr>
                  </w:pPr>
                </w:p>
              </w:tc>
            </w:tr>
            <w:tr w:rsidR="00335C75" w14:paraId="70D134AA" w14:textId="77777777" w:rsidTr="00A82D27">
              <w:trPr>
                <w:trHeight w:val="340"/>
              </w:trPr>
              <w:tc>
                <w:tcPr>
                  <w:tcW w:w="1763" w:type="dxa"/>
                  <w:shd w:val="clear" w:color="auto" w:fill="auto"/>
                  <w:vAlign w:val="center"/>
                </w:tcPr>
                <w:p w14:paraId="26477079" w14:textId="2048A26B" w:rsidR="00335C75" w:rsidRPr="00A56DAA" w:rsidRDefault="00335C75" w:rsidP="00335C75">
                  <w:pPr>
                    <w:spacing w:after="0" w:line="240" w:lineRule="auto"/>
                    <w:jc w:val="center"/>
                    <w:rPr>
                      <w:b/>
                      <w:bCs/>
                    </w:rPr>
                  </w:pPr>
                  <w:r w:rsidRPr="00A56DAA">
                    <w:rPr>
                      <w:b/>
                      <w:bCs/>
                    </w:rPr>
                    <w:t>XX10</w:t>
                  </w:r>
                </w:p>
              </w:tc>
              <w:tc>
                <w:tcPr>
                  <w:tcW w:w="1763" w:type="dxa"/>
                  <w:shd w:val="clear" w:color="auto" w:fill="auto"/>
                  <w:vAlign w:val="center"/>
                </w:tcPr>
                <w:p w14:paraId="1DB286B5" w14:textId="57CF359A" w:rsidR="00335C75" w:rsidRPr="00A56DAA" w:rsidRDefault="00335C75" w:rsidP="00335C75">
                  <w:pPr>
                    <w:spacing w:after="0" w:line="240" w:lineRule="auto"/>
                    <w:jc w:val="center"/>
                    <w:rPr>
                      <w:b/>
                      <w:bCs/>
                    </w:rPr>
                  </w:pPr>
                  <w:r w:rsidRPr="00A56DAA">
                    <w:rPr>
                      <w:b/>
                      <w:bCs/>
                    </w:rPr>
                    <w:t>JF4</w:t>
                  </w:r>
                </w:p>
              </w:tc>
              <w:tc>
                <w:tcPr>
                  <w:tcW w:w="1763" w:type="dxa"/>
                  <w:shd w:val="clear" w:color="auto" w:fill="auto"/>
                  <w:vAlign w:val="center"/>
                </w:tcPr>
                <w:p w14:paraId="64E6A2CC" w14:textId="30DBA51E" w:rsidR="00335C75" w:rsidRPr="00A56DAA" w:rsidRDefault="00680CEA" w:rsidP="00335C75">
                  <w:pPr>
                    <w:spacing w:after="0" w:line="240" w:lineRule="auto"/>
                    <w:jc w:val="center"/>
                    <w:rPr>
                      <w:b/>
                      <w:bCs/>
                    </w:rPr>
                  </w:pPr>
                  <w:ins w:id="160" w:author="Antoine Da Costa" w:date="2022-08-19T10:42:00Z">
                    <w:r>
                      <w:rPr>
                        <w:rFonts w:cstheme="minorHAnsi"/>
                        <w:b/>
                        <w:bCs/>
                      </w:rPr>
                      <w:t xml:space="preserve">≈ </w:t>
                    </w:r>
                  </w:ins>
                  <w:r w:rsidR="00335C75" w:rsidRPr="00A56DAA">
                    <w:rPr>
                      <w:b/>
                      <w:bCs/>
                    </w:rPr>
                    <w:t xml:space="preserve">0 </w:t>
                  </w:r>
                  <w:r w:rsidR="00335C75" w:rsidRPr="00A56DAA">
                    <w:rPr>
                      <w:rFonts w:cstheme="minorHAnsi"/>
                      <w:b/>
                      <w:bCs/>
                    </w:rPr>
                    <w:t>Ω</w:t>
                  </w:r>
                </w:p>
              </w:tc>
              <w:tc>
                <w:tcPr>
                  <w:tcW w:w="1763" w:type="dxa"/>
                  <w:vMerge/>
                  <w:shd w:val="clear" w:color="auto" w:fill="auto"/>
                  <w:vAlign w:val="center"/>
                </w:tcPr>
                <w:p w14:paraId="7F004C2A"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4976E237" w14:textId="77777777" w:rsidR="00335C75" w:rsidRDefault="00335C75" w:rsidP="00335C75">
                  <w:pPr>
                    <w:spacing w:after="0" w:line="240" w:lineRule="auto"/>
                    <w:jc w:val="center"/>
                    <w:rPr>
                      <w:rFonts w:ascii="Calibri" w:hAnsi="Calibri"/>
                      <w:color w:val="00B050"/>
                    </w:rPr>
                  </w:pPr>
                </w:p>
              </w:tc>
            </w:tr>
            <w:tr w:rsidR="00335C75" w14:paraId="22A6319F" w14:textId="77777777" w:rsidTr="00A82D27">
              <w:trPr>
                <w:trHeight w:val="340"/>
              </w:trPr>
              <w:tc>
                <w:tcPr>
                  <w:tcW w:w="1763" w:type="dxa"/>
                  <w:shd w:val="clear" w:color="auto" w:fill="auto"/>
                  <w:vAlign w:val="center"/>
                </w:tcPr>
                <w:p w14:paraId="48837890" w14:textId="68260031" w:rsidR="00335C75" w:rsidRPr="00A56DAA" w:rsidRDefault="00335C75" w:rsidP="00335C75">
                  <w:pPr>
                    <w:spacing w:after="0" w:line="240" w:lineRule="auto"/>
                    <w:jc w:val="center"/>
                    <w:rPr>
                      <w:rFonts w:ascii="Calibri" w:hAnsi="Calibri"/>
                      <w:b/>
                      <w:bCs/>
                    </w:rPr>
                  </w:pPr>
                  <w:r w:rsidRPr="00A56DAA">
                    <w:rPr>
                      <w:b/>
                      <w:bCs/>
                    </w:rPr>
                    <w:t>XX11</w:t>
                  </w:r>
                </w:p>
              </w:tc>
              <w:tc>
                <w:tcPr>
                  <w:tcW w:w="1763" w:type="dxa"/>
                  <w:shd w:val="clear" w:color="auto" w:fill="auto"/>
                  <w:vAlign w:val="center"/>
                </w:tcPr>
                <w:p w14:paraId="76B4F5BD" w14:textId="5AEB1834" w:rsidR="00335C75" w:rsidRPr="00A56DAA" w:rsidRDefault="00335C75" w:rsidP="00335C75">
                  <w:pPr>
                    <w:spacing w:after="0" w:line="240" w:lineRule="auto"/>
                    <w:jc w:val="center"/>
                    <w:rPr>
                      <w:rFonts w:ascii="Calibri" w:hAnsi="Calibri"/>
                      <w:b/>
                      <w:bCs/>
                    </w:rPr>
                  </w:pPr>
                  <w:r w:rsidRPr="00A56DAA">
                    <w:rPr>
                      <w:b/>
                      <w:bCs/>
                    </w:rPr>
                    <w:t>JF4</w:t>
                  </w:r>
                </w:p>
              </w:tc>
              <w:tc>
                <w:tcPr>
                  <w:tcW w:w="1763" w:type="dxa"/>
                  <w:shd w:val="clear" w:color="auto" w:fill="auto"/>
                  <w:vAlign w:val="center"/>
                </w:tcPr>
                <w:p w14:paraId="1744542A" w14:textId="4E195375" w:rsidR="00335C75" w:rsidRPr="00A56DAA" w:rsidRDefault="00680CEA" w:rsidP="00335C75">
                  <w:pPr>
                    <w:spacing w:after="0" w:line="240" w:lineRule="auto"/>
                    <w:jc w:val="center"/>
                    <w:rPr>
                      <w:rFonts w:ascii="Calibri" w:hAnsi="Calibri"/>
                      <w:b/>
                      <w:bCs/>
                    </w:rPr>
                  </w:pPr>
                  <w:ins w:id="161" w:author="Antoine Da Costa" w:date="2022-08-19T10:42:00Z">
                    <w:r>
                      <w:rPr>
                        <w:rFonts w:cstheme="minorHAnsi"/>
                        <w:b/>
                        <w:bCs/>
                      </w:rPr>
                      <w:t xml:space="preserve">≈ </w:t>
                    </w:r>
                  </w:ins>
                  <w:r w:rsidR="00335C75" w:rsidRPr="00A56DAA">
                    <w:rPr>
                      <w:b/>
                      <w:bCs/>
                    </w:rPr>
                    <w:t xml:space="preserve">0 </w:t>
                  </w:r>
                  <w:r w:rsidR="00335C75" w:rsidRPr="00A56DAA">
                    <w:rPr>
                      <w:rFonts w:cstheme="minorHAnsi"/>
                      <w:b/>
                      <w:bCs/>
                    </w:rPr>
                    <w:t>Ω</w:t>
                  </w:r>
                </w:p>
              </w:tc>
              <w:tc>
                <w:tcPr>
                  <w:tcW w:w="1763" w:type="dxa"/>
                  <w:vMerge/>
                  <w:shd w:val="clear" w:color="auto" w:fill="auto"/>
                  <w:vAlign w:val="center"/>
                </w:tcPr>
                <w:p w14:paraId="335D9684" w14:textId="77777777" w:rsidR="00335C75" w:rsidRDefault="00335C75" w:rsidP="00335C75">
                  <w:pPr>
                    <w:spacing w:after="0" w:line="240" w:lineRule="auto"/>
                    <w:jc w:val="center"/>
                    <w:rPr>
                      <w:rFonts w:ascii="Calibri" w:hAnsi="Calibri"/>
                    </w:rPr>
                  </w:pPr>
                </w:p>
              </w:tc>
              <w:tc>
                <w:tcPr>
                  <w:tcW w:w="1764" w:type="dxa"/>
                  <w:vMerge/>
                  <w:shd w:val="clear" w:color="auto" w:fill="auto"/>
                  <w:vAlign w:val="center"/>
                </w:tcPr>
                <w:p w14:paraId="286415D4" w14:textId="77777777" w:rsidR="00335C75" w:rsidRDefault="00335C75" w:rsidP="00335C75">
                  <w:pPr>
                    <w:spacing w:after="0" w:line="240" w:lineRule="auto"/>
                    <w:jc w:val="center"/>
                    <w:rPr>
                      <w:rFonts w:ascii="Calibri" w:hAnsi="Calibri"/>
                      <w:color w:val="00B050"/>
                    </w:rPr>
                  </w:pPr>
                </w:p>
              </w:tc>
            </w:tr>
          </w:tbl>
          <w:p w14:paraId="1E8FE417" w14:textId="77777777" w:rsidR="00F4051E" w:rsidRDefault="00F4051E">
            <w:pPr>
              <w:rPr>
                <w:rFonts w:ascii="Calibri" w:hAnsi="Calibri"/>
              </w:rPr>
            </w:pPr>
          </w:p>
          <w:p w14:paraId="5CCA5ECD" w14:textId="3C40D749" w:rsidR="00F102D1" w:rsidRDefault="00F102D1">
            <w:pPr>
              <w:rPr>
                <w:rFonts w:ascii="Calibri" w:hAnsi="Calibri"/>
              </w:rPr>
            </w:pPr>
          </w:p>
        </w:tc>
      </w:tr>
    </w:tbl>
    <w:p w14:paraId="582D0C5A" w14:textId="77777777" w:rsidR="00F4051E" w:rsidRDefault="00F4051E">
      <w:pPr>
        <w:rPr>
          <w:rFonts w:ascii="Calibri" w:hAnsi="Calibri"/>
        </w:rPr>
      </w:pPr>
    </w:p>
    <w:p w14:paraId="533FB561" w14:textId="77777777" w:rsidR="00F4051E" w:rsidRDefault="00F4051E">
      <w:pPr>
        <w:rPr>
          <w:rFonts w:ascii="Calibri" w:hAnsi="Calibri"/>
        </w:rPr>
      </w:pPr>
    </w:p>
    <w:p w14:paraId="4E1E3E87" w14:textId="77777777" w:rsidR="00F4051E" w:rsidRDefault="00F4051E">
      <w:pPr>
        <w:rPr>
          <w:rFonts w:ascii="Calibri" w:hAnsi="Calibri"/>
        </w:rPr>
      </w:pPr>
    </w:p>
    <w:p w14:paraId="79519748" w14:textId="77777777" w:rsidR="00F4051E" w:rsidRDefault="00C87652">
      <w:pPr>
        <w:rPr>
          <w:rFonts w:ascii="Calibri" w:hAnsi="Calibri"/>
        </w:rPr>
      </w:pPr>
      <w:r>
        <w:br w:type="page"/>
      </w:r>
    </w:p>
    <w:tbl>
      <w:tblPr>
        <w:tblW w:w="8970" w:type="dxa"/>
        <w:jc w:val="center"/>
        <w:tblCellMar>
          <w:left w:w="70" w:type="dxa"/>
          <w:right w:w="70" w:type="dxa"/>
        </w:tblCellMar>
        <w:tblLook w:val="0000" w:firstRow="0" w:lastRow="0" w:firstColumn="0" w:lastColumn="0" w:noHBand="0" w:noVBand="0"/>
      </w:tblPr>
      <w:tblGrid>
        <w:gridCol w:w="8970"/>
      </w:tblGrid>
      <w:tr w:rsidR="00F4051E" w14:paraId="21AA27B8" w14:textId="77777777" w:rsidTr="00B16DA7">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D9D9D9" w:themeFill="background1" w:themeFillShade="D9"/>
          </w:tcPr>
          <w:p w14:paraId="4A25A7FB" w14:textId="2182FFAF" w:rsidR="00F4051E" w:rsidRDefault="00C87652">
            <w:pPr>
              <w:pStyle w:val="Titredetableau"/>
              <w:pageBreakBefore/>
              <w:rPr>
                <w:rFonts w:ascii="Calibri" w:hAnsi="Calibri"/>
                <w:szCs w:val="24"/>
              </w:rPr>
            </w:pPr>
            <w:r w:rsidRPr="002C2B2D">
              <w:rPr>
                <w:szCs w:val="24"/>
              </w:rPr>
              <w:lastRenderedPageBreak/>
              <w:t xml:space="preserve">Test </w:t>
            </w:r>
            <w:r w:rsidR="00756B4D" w:rsidRPr="002C2B2D">
              <w:rPr>
                <w:szCs w:val="24"/>
              </w:rPr>
              <w:t>04</w:t>
            </w:r>
            <w:r w:rsidRPr="002C2B2D">
              <w:rPr>
                <w:szCs w:val="24"/>
              </w:rPr>
              <w:t xml:space="preserve"> : Test des boutons</w:t>
            </w:r>
          </w:p>
        </w:tc>
      </w:tr>
      <w:tr w:rsidR="00F4051E" w14:paraId="36AE6521" w14:textId="77777777">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17C28807" w14:textId="77777777" w:rsidR="00F4051E" w:rsidRDefault="00C87652">
            <w:pPr>
              <w:rPr>
                <w:rFonts w:ascii="Calibri" w:hAnsi="Calibri"/>
              </w:rPr>
            </w:pPr>
            <w:r>
              <w:t>Description :</w:t>
            </w:r>
          </w:p>
          <w:p w14:paraId="48E2EEA9" w14:textId="77777777" w:rsidR="00FB5923" w:rsidRDefault="00C87652">
            <w:pPr>
              <w:textAlignment w:val="baseline"/>
            </w:pPr>
            <w:r>
              <w:t xml:space="preserve">Vérification sur carte </w:t>
            </w:r>
            <w:r>
              <w:rPr>
                <w:b/>
                <w:bCs/>
              </w:rPr>
              <w:t>NON-ALIMENTÉE</w:t>
            </w:r>
            <w:r>
              <w:t>, du fonctionnement des boutons à l’aide d’un Ohmmètre.</w:t>
            </w:r>
          </w:p>
          <w:p w14:paraId="1CE92147" w14:textId="633A2679" w:rsidR="00F4051E" w:rsidRDefault="00C87652">
            <w:pPr>
              <w:textAlignment w:val="baseline"/>
            </w:pPr>
            <w:r>
              <w:t xml:space="preserve">  </w:t>
            </w:r>
          </w:p>
        </w:tc>
      </w:tr>
      <w:tr w:rsidR="00F4051E" w14:paraId="0C6B72D2" w14:textId="77777777">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1D49B974" w14:textId="68118E47" w:rsidR="00F4051E" w:rsidRDefault="00C87652">
            <w:pPr>
              <w:rPr>
                <w:rFonts w:ascii="Calibri" w:hAnsi="Calibri"/>
              </w:rPr>
            </w:pPr>
            <w:r>
              <w:t>Résultat attendu :</w:t>
            </w:r>
          </w:p>
          <w:p w14:paraId="305C4692" w14:textId="5CDF50F7" w:rsidR="00F4051E" w:rsidRDefault="00C87652">
            <w:pPr>
              <w:jc w:val="center"/>
              <w:rPr>
                <w:rFonts w:ascii="Calibri" w:hAnsi="Calibri"/>
              </w:rPr>
            </w:pPr>
            <w:r>
              <w:rPr>
                <w:b/>
                <w:i/>
              </w:rPr>
              <w:t>BT01</w:t>
            </w:r>
            <w:r>
              <w:rPr>
                <w:i/>
              </w:rPr>
              <w:t xml:space="preserve"> : </w:t>
            </w:r>
            <w:r>
              <w:rPr>
                <w:iCs/>
              </w:rPr>
              <w:t>Test</w:t>
            </w:r>
            <w:r w:rsidR="00F713A8">
              <w:rPr>
                <w:iCs/>
              </w:rPr>
              <w:t xml:space="preserve"> </w:t>
            </w:r>
            <w:r>
              <w:rPr>
                <w:iCs/>
              </w:rPr>
              <w:t>du bouton poussoir SW</w:t>
            </w:r>
            <w:r w:rsidR="005F4EF0">
              <w:rPr>
                <w:iCs/>
              </w:rPr>
              <w:t>1</w:t>
            </w:r>
            <w:r>
              <w:rPr>
                <w:iCs/>
              </w:rPr>
              <w:t xml:space="preserve"> </w:t>
            </w:r>
            <w:r>
              <w:t xml:space="preserve">(Mesure en </w:t>
            </w:r>
            <w:r>
              <w:rPr>
                <w:rFonts w:cstheme="minorHAnsi"/>
              </w:rPr>
              <w:t>Ω</w:t>
            </w:r>
            <w:r>
              <w:t xml:space="preserve">) </w:t>
            </w:r>
            <w:r>
              <w:rPr>
                <w:i/>
              </w:rPr>
              <w:t>:</w:t>
            </w:r>
          </w:p>
          <w:tbl>
            <w:tblPr>
              <w:tblStyle w:val="Grilledutableau"/>
              <w:tblW w:w="8796" w:type="dxa"/>
              <w:tblLook w:val="04A0" w:firstRow="1" w:lastRow="0" w:firstColumn="1" w:lastColumn="0" w:noHBand="0" w:noVBand="1"/>
            </w:tblPr>
            <w:tblGrid>
              <w:gridCol w:w="1367"/>
              <w:gridCol w:w="1614"/>
              <w:gridCol w:w="994"/>
              <w:gridCol w:w="993"/>
              <w:gridCol w:w="994"/>
              <w:gridCol w:w="993"/>
              <w:gridCol w:w="1841"/>
            </w:tblGrid>
            <w:tr w:rsidR="00F4051E" w14:paraId="73B8FD1D" w14:textId="77777777" w:rsidTr="00A56DAA">
              <w:trPr>
                <w:trHeight w:val="329"/>
              </w:trPr>
              <w:tc>
                <w:tcPr>
                  <w:tcW w:w="1366" w:type="dxa"/>
                  <w:shd w:val="clear" w:color="auto" w:fill="auto"/>
                  <w:vAlign w:val="center"/>
                </w:tcPr>
                <w:p w14:paraId="5F0C280D" w14:textId="77777777" w:rsidR="00F4051E" w:rsidRDefault="00C87652" w:rsidP="00A56DAA">
                  <w:pPr>
                    <w:spacing w:after="0" w:line="240" w:lineRule="auto"/>
                    <w:jc w:val="center"/>
                    <w:rPr>
                      <w:rFonts w:ascii="Calibri" w:hAnsi="Calibri"/>
                    </w:rPr>
                  </w:pPr>
                  <w:r>
                    <w:t>Point Référence 1</w:t>
                  </w:r>
                </w:p>
              </w:tc>
              <w:tc>
                <w:tcPr>
                  <w:tcW w:w="1614" w:type="dxa"/>
                  <w:shd w:val="clear" w:color="auto" w:fill="auto"/>
                  <w:vAlign w:val="center"/>
                </w:tcPr>
                <w:p w14:paraId="706972D4" w14:textId="77777777" w:rsidR="00F4051E" w:rsidRDefault="00C87652" w:rsidP="00A56DAA">
                  <w:pPr>
                    <w:spacing w:after="0" w:line="240" w:lineRule="auto"/>
                    <w:jc w:val="center"/>
                    <w:rPr>
                      <w:rFonts w:ascii="Calibri" w:hAnsi="Calibri"/>
                    </w:rPr>
                  </w:pPr>
                  <w:r>
                    <w:t>Point Référence 2</w:t>
                  </w:r>
                </w:p>
              </w:tc>
              <w:tc>
                <w:tcPr>
                  <w:tcW w:w="1987" w:type="dxa"/>
                  <w:gridSpan w:val="2"/>
                  <w:shd w:val="clear" w:color="auto" w:fill="auto"/>
                  <w:vAlign w:val="center"/>
                </w:tcPr>
                <w:p w14:paraId="186735BD" w14:textId="77777777" w:rsidR="00F4051E" w:rsidRDefault="00C87652" w:rsidP="00A56DAA">
                  <w:pPr>
                    <w:spacing w:after="0" w:line="240" w:lineRule="auto"/>
                    <w:jc w:val="center"/>
                    <w:rPr>
                      <w:rFonts w:ascii="Calibri" w:hAnsi="Calibri"/>
                    </w:rPr>
                  </w:pPr>
                  <w:r>
                    <w:t>Bouton non-pressé</w:t>
                  </w:r>
                </w:p>
              </w:tc>
              <w:tc>
                <w:tcPr>
                  <w:tcW w:w="1987" w:type="dxa"/>
                  <w:gridSpan w:val="2"/>
                  <w:shd w:val="clear" w:color="auto" w:fill="auto"/>
                  <w:vAlign w:val="center"/>
                </w:tcPr>
                <w:p w14:paraId="4A855DEA" w14:textId="77777777" w:rsidR="00F4051E" w:rsidRDefault="00C87652" w:rsidP="00A56DAA">
                  <w:pPr>
                    <w:spacing w:after="0" w:line="240" w:lineRule="auto"/>
                    <w:jc w:val="center"/>
                    <w:rPr>
                      <w:rFonts w:ascii="Calibri" w:hAnsi="Calibri"/>
                    </w:rPr>
                  </w:pPr>
                  <w:r>
                    <w:t>Bouton pressé</w:t>
                  </w:r>
                </w:p>
              </w:tc>
              <w:tc>
                <w:tcPr>
                  <w:tcW w:w="1841" w:type="dxa"/>
                  <w:shd w:val="clear" w:color="auto" w:fill="auto"/>
                  <w:vAlign w:val="center"/>
                </w:tcPr>
                <w:p w14:paraId="7970B412" w14:textId="77777777" w:rsidR="00F4051E" w:rsidRDefault="00C87652" w:rsidP="00A56DAA">
                  <w:pPr>
                    <w:tabs>
                      <w:tab w:val="left" w:pos="432"/>
                      <w:tab w:val="center" w:pos="1380"/>
                    </w:tabs>
                    <w:spacing w:after="0" w:line="240" w:lineRule="auto"/>
                    <w:jc w:val="center"/>
                    <w:rPr>
                      <w:rFonts w:ascii="Calibri" w:hAnsi="Calibri"/>
                    </w:rPr>
                  </w:pPr>
                  <w:r>
                    <w:t>Statut</w:t>
                  </w:r>
                </w:p>
              </w:tc>
            </w:tr>
            <w:tr w:rsidR="00F4051E" w14:paraId="55BBF157" w14:textId="77777777" w:rsidTr="00A56DAA">
              <w:trPr>
                <w:trHeight w:val="349"/>
              </w:trPr>
              <w:tc>
                <w:tcPr>
                  <w:tcW w:w="1366" w:type="dxa"/>
                  <w:vMerge w:val="restart"/>
                  <w:shd w:val="clear" w:color="auto" w:fill="auto"/>
                  <w:vAlign w:val="center"/>
                </w:tcPr>
                <w:p w14:paraId="1AD33501" w14:textId="311861B8" w:rsidR="00F4051E" w:rsidRDefault="00481C08" w:rsidP="00A56DAA">
                  <w:pPr>
                    <w:spacing w:after="0" w:line="240" w:lineRule="auto"/>
                    <w:jc w:val="center"/>
                    <w:rPr>
                      <w:rFonts w:ascii="Calibri" w:hAnsi="Calibri"/>
                    </w:rPr>
                  </w:pPr>
                  <w:ins w:id="162" w:author="Antoine Da Costa" w:date="2022-08-10T16:17:00Z">
                    <w:r>
                      <w:rPr>
                        <w:b/>
                        <w:bCs/>
                      </w:rPr>
                      <w:t>JF4</w:t>
                    </w:r>
                  </w:ins>
                </w:p>
                <w:p w14:paraId="33A51765" w14:textId="77777777" w:rsidR="00F4051E" w:rsidRDefault="00C87652" w:rsidP="00A56DAA">
                  <w:pPr>
                    <w:spacing w:after="0" w:line="240" w:lineRule="auto"/>
                    <w:jc w:val="center"/>
                    <w:rPr>
                      <w:rFonts w:ascii="Calibri" w:hAnsi="Calibri"/>
                    </w:rPr>
                  </w:pPr>
                  <w:r>
                    <w:t>(</w:t>
                  </w:r>
                  <w:r>
                    <w:rPr>
                      <w:b/>
                      <w:bCs/>
                    </w:rPr>
                    <w:t>GND</w:t>
                  </w:r>
                  <w:r>
                    <w:t>)</w:t>
                  </w:r>
                </w:p>
              </w:tc>
              <w:tc>
                <w:tcPr>
                  <w:tcW w:w="1614" w:type="dxa"/>
                  <w:vMerge w:val="restart"/>
                  <w:shd w:val="clear" w:color="auto" w:fill="auto"/>
                  <w:vAlign w:val="center"/>
                </w:tcPr>
                <w:p w14:paraId="5F7F41BA" w14:textId="0DACA99C" w:rsidR="00F4051E" w:rsidRDefault="00A17C41" w:rsidP="00A56DAA">
                  <w:pPr>
                    <w:spacing w:after="0" w:line="240" w:lineRule="auto"/>
                    <w:jc w:val="center"/>
                    <w:rPr>
                      <w:rFonts w:ascii="Calibri" w:hAnsi="Calibri"/>
                    </w:rPr>
                  </w:pPr>
                  <w:r>
                    <w:rPr>
                      <w:b/>
                      <w:bCs/>
                    </w:rPr>
                    <w:t>JM1.12</w:t>
                  </w:r>
                </w:p>
              </w:tc>
              <w:tc>
                <w:tcPr>
                  <w:tcW w:w="994" w:type="dxa"/>
                  <w:shd w:val="clear" w:color="auto" w:fill="auto"/>
                  <w:vAlign w:val="center"/>
                </w:tcPr>
                <w:p w14:paraId="300953B7" w14:textId="77777777" w:rsidR="00F4051E" w:rsidRDefault="00C87652" w:rsidP="00A56DAA">
                  <w:pPr>
                    <w:spacing w:after="0" w:line="240" w:lineRule="auto"/>
                    <w:jc w:val="center"/>
                    <w:rPr>
                      <w:rFonts w:ascii="Calibri" w:hAnsi="Calibri"/>
                    </w:rPr>
                  </w:pPr>
                  <w:r>
                    <w:t>Attendu</w:t>
                  </w:r>
                </w:p>
              </w:tc>
              <w:tc>
                <w:tcPr>
                  <w:tcW w:w="993" w:type="dxa"/>
                  <w:shd w:val="clear" w:color="auto" w:fill="auto"/>
                  <w:vAlign w:val="center"/>
                </w:tcPr>
                <w:p w14:paraId="70DD5078" w14:textId="77777777" w:rsidR="00F4051E" w:rsidRDefault="00C87652" w:rsidP="00A56DAA">
                  <w:pPr>
                    <w:spacing w:after="0" w:line="240" w:lineRule="auto"/>
                    <w:jc w:val="center"/>
                    <w:rPr>
                      <w:rFonts w:ascii="Calibri" w:hAnsi="Calibri"/>
                    </w:rPr>
                  </w:pPr>
                  <w:r>
                    <w:t>Mesuré</w:t>
                  </w:r>
                </w:p>
              </w:tc>
              <w:tc>
                <w:tcPr>
                  <w:tcW w:w="994" w:type="dxa"/>
                  <w:shd w:val="clear" w:color="auto" w:fill="auto"/>
                  <w:vAlign w:val="center"/>
                </w:tcPr>
                <w:p w14:paraId="75650640" w14:textId="77777777" w:rsidR="00F4051E" w:rsidRDefault="00C87652" w:rsidP="00A56DAA">
                  <w:pPr>
                    <w:spacing w:after="0" w:line="240" w:lineRule="auto"/>
                    <w:jc w:val="center"/>
                    <w:rPr>
                      <w:rFonts w:ascii="Calibri" w:hAnsi="Calibri"/>
                    </w:rPr>
                  </w:pPr>
                  <w:r>
                    <w:t>Attendu</w:t>
                  </w:r>
                </w:p>
              </w:tc>
              <w:tc>
                <w:tcPr>
                  <w:tcW w:w="993" w:type="dxa"/>
                  <w:shd w:val="clear" w:color="auto" w:fill="auto"/>
                  <w:vAlign w:val="center"/>
                </w:tcPr>
                <w:p w14:paraId="3FADAC6D" w14:textId="77777777" w:rsidR="00F4051E" w:rsidRDefault="00C87652" w:rsidP="00A56DAA">
                  <w:pPr>
                    <w:spacing w:after="0" w:line="240" w:lineRule="auto"/>
                    <w:jc w:val="center"/>
                    <w:rPr>
                      <w:rFonts w:ascii="Calibri" w:hAnsi="Calibri"/>
                    </w:rPr>
                  </w:pPr>
                  <w:r>
                    <w:t>Mesuré</w:t>
                  </w:r>
                </w:p>
              </w:tc>
              <w:tc>
                <w:tcPr>
                  <w:tcW w:w="1841" w:type="dxa"/>
                  <w:vMerge w:val="restart"/>
                  <w:shd w:val="clear" w:color="auto" w:fill="auto"/>
                  <w:vAlign w:val="center"/>
                </w:tcPr>
                <w:p w14:paraId="04BCB016" w14:textId="1F184405" w:rsidR="00F4051E" w:rsidRPr="00823B2E" w:rsidRDefault="00335C75" w:rsidP="00A56DAA">
                  <w:pPr>
                    <w:spacing w:after="0" w:line="240" w:lineRule="auto"/>
                    <w:jc w:val="center"/>
                    <w:rPr>
                      <w:rFonts w:ascii="Calibri" w:hAnsi="Calibri"/>
                      <w:b/>
                      <w:bCs/>
                    </w:rPr>
                  </w:pPr>
                  <w:ins w:id="163" w:author="Antoine Da Costa" w:date="2022-08-10T16:15:00Z">
                    <w:r w:rsidRPr="00823B2E">
                      <w:rPr>
                        <w:rFonts w:ascii="Calibri" w:hAnsi="Calibri"/>
                        <w:b/>
                        <w:bCs/>
                      </w:rPr>
                      <w:t>OK</w:t>
                    </w:r>
                  </w:ins>
                </w:p>
              </w:tc>
            </w:tr>
            <w:tr w:rsidR="00F4051E" w14:paraId="15140FD7" w14:textId="77777777">
              <w:trPr>
                <w:trHeight w:val="329"/>
              </w:trPr>
              <w:tc>
                <w:tcPr>
                  <w:tcW w:w="1366" w:type="dxa"/>
                  <w:vMerge/>
                  <w:shd w:val="clear" w:color="auto" w:fill="auto"/>
                </w:tcPr>
                <w:p w14:paraId="26267D09" w14:textId="77777777" w:rsidR="00F4051E" w:rsidRDefault="00F4051E">
                  <w:pPr>
                    <w:spacing w:after="0" w:line="240" w:lineRule="auto"/>
                    <w:jc w:val="center"/>
                    <w:rPr>
                      <w:rFonts w:ascii="Calibri" w:hAnsi="Calibri"/>
                    </w:rPr>
                  </w:pPr>
                </w:p>
              </w:tc>
              <w:tc>
                <w:tcPr>
                  <w:tcW w:w="1614" w:type="dxa"/>
                  <w:vMerge/>
                  <w:shd w:val="clear" w:color="auto" w:fill="auto"/>
                </w:tcPr>
                <w:p w14:paraId="2D97815C" w14:textId="77777777" w:rsidR="00F4051E" w:rsidRDefault="00F4051E">
                  <w:pPr>
                    <w:spacing w:after="0" w:line="240" w:lineRule="auto"/>
                    <w:jc w:val="center"/>
                    <w:rPr>
                      <w:rFonts w:ascii="Calibri" w:hAnsi="Calibri"/>
                    </w:rPr>
                  </w:pPr>
                </w:p>
              </w:tc>
              <w:tc>
                <w:tcPr>
                  <w:tcW w:w="994" w:type="dxa"/>
                  <w:shd w:val="clear" w:color="auto" w:fill="auto"/>
                </w:tcPr>
                <w:p w14:paraId="284A7E04" w14:textId="6CD4A4D0" w:rsidR="00F4051E" w:rsidRPr="00A56DAA" w:rsidRDefault="00481C08">
                  <w:pPr>
                    <w:spacing w:after="0" w:line="240" w:lineRule="auto"/>
                    <w:jc w:val="center"/>
                    <w:rPr>
                      <w:rFonts w:ascii="Calibri" w:hAnsi="Calibri"/>
                      <w:b/>
                      <w:bCs/>
                    </w:rPr>
                  </w:pPr>
                  <w:ins w:id="164" w:author="Antoine Da Costa" w:date="2022-08-10T16:18:00Z">
                    <w:r>
                      <w:rPr>
                        <w:rFonts w:cstheme="minorHAnsi"/>
                        <w:b/>
                        <w:bCs/>
                      </w:rPr>
                      <w:t>≈</w:t>
                    </w:r>
                  </w:ins>
                  <w:r w:rsidR="00F713A8">
                    <w:rPr>
                      <w:b/>
                      <w:bCs/>
                    </w:rPr>
                    <w:t>1</w:t>
                  </w:r>
                  <w:r w:rsidR="0038107E">
                    <w:rPr>
                      <w:b/>
                      <w:bCs/>
                    </w:rPr>
                    <w:t>M</w:t>
                  </w:r>
                  <w:r w:rsidR="00F713A8" w:rsidRPr="00A56DAA">
                    <w:rPr>
                      <w:rFonts w:cstheme="minorHAnsi"/>
                      <w:b/>
                      <w:bCs/>
                    </w:rPr>
                    <w:t>Ω</w:t>
                  </w:r>
                </w:p>
              </w:tc>
              <w:tc>
                <w:tcPr>
                  <w:tcW w:w="993" w:type="dxa"/>
                  <w:shd w:val="clear" w:color="auto" w:fill="auto"/>
                </w:tcPr>
                <w:p w14:paraId="4CD11FE4" w14:textId="457AA243" w:rsidR="00F4051E" w:rsidRPr="00A56DAA" w:rsidRDefault="00335C75">
                  <w:pPr>
                    <w:spacing w:after="0" w:line="240" w:lineRule="auto"/>
                    <w:jc w:val="center"/>
                    <w:rPr>
                      <w:rFonts w:ascii="Calibri" w:hAnsi="Calibri"/>
                      <w:b/>
                      <w:bCs/>
                    </w:rPr>
                  </w:pPr>
                  <w:ins w:id="165" w:author="Antoine Da Costa" w:date="2022-08-10T16:14:00Z">
                    <w:r>
                      <w:rPr>
                        <w:rFonts w:ascii="Calibri" w:hAnsi="Calibri"/>
                        <w:b/>
                        <w:bCs/>
                      </w:rPr>
                      <w:t>46.6</w:t>
                    </w:r>
                  </w:ins>
                  <w:ins w:id="166" w:author="Antoine Da Costa" w:date="2022-08-10T16:15:00Z">
                    <w:r>
                      <w:rPr>
                        <w:rFonts w:ascii="Calibri" w:hAnsi="Calibri"/>
                        <w:b/>
                        <w:bCs/>
                      </w:rPr>
                      <w:t xml:space="preserve"> k</w:t>
                    </w:r>
                    <w:r w:rsidRPr="00A56DAA">
                      <w:rPr>
                        <w:rFonts w:cstheme="minorHAnsi"/>
                        <w:b/>
                        <w:bCs/>
                      </w:rPr>
                      <w:t>Ω</w:t>
                    </w:r>
                  </w:ins>
                </w:p>
              </w:tc>
              <w:tc>
                <w:tcPr>
                  <w:tcW w:w="994" w:type="dxa"/>
                  <w:shd w:val="clear" w:color="auto" w:fill="auto"/>
                </w:tcPr>
                <w:p w14:paraId="0DC14FC3" w14:textId="07913A98" w:rsidR="00F4051E" w:rsidRPr="00A56DAA" w:rsidRDefault="00680CEA">
                  <w:pPr>
                    <w:spacing w:after="0" w:line="240" w:lineRule="auto"/>
                    <w:jc w:val="center"/>
                    <w:rPr>
                      <w:rFonts w:ascii="Calibri" w:hAnsi="Calibri"/>
                      <w:b/>
                      <w:bCs/>
                    </w:rPr>
                  </w:pPr>
                  <w:ins w:id="167" w:author="Antoine Da Costa" w:date="2022-08-19T10:43:00Z">
                    <w:r>
                      <w:rPr>
                        <w:rFonts w:cstheme="minorHAnsi"/>
                        <w:b/>
                        <w:bCs/>
                      </w:rPr>
                      <w:t xml:space="preserve">≈ </w:t>
                    </w:r>
                  </w:ins>
                  <w:r w:rsidR="00C87652" w:rsidRPr="00A56DAA">
                    <w:rPr>
                      <w:b/>
                      <w:bCs/>
                    </w:rPr>
                    <w:t xml:space="preserve">0 </w:t>
                  </w:r>
                  <w:r w:rsidR="00C87652" w:rsidRPr="00A56DAA">
                    <w:rPr>
                      <w:rFonts w:cstheme="minorHAnsi"/>
                      <w:b/>
                      <w:bCs/>
                    </w:rPr>
                    <w:t>Ω</w:t>
                  </w:r>
                </w:p>
              </w:tc>
              <w:tc>
                <w:tcPr>
                  <w:tcW w:w="993" w:type="dxa"/>
                  <w:shd w:val="clear" w:color="auto" w:fill="auto"/>
                </w:tcPr>
                <w:p w14:paraId="4C1DAED3" w14:textId="1315EDFE" w:rsidR="00F4051E" w:rsidRPr="00823B2E" w:rsidRDefault="00335C75">
                  <w:pPr>
                    <w:spacing w:after="0" w:line="240" w:lineRule="auto"/>
                    <w:jc w:val="center"/>
                    <w:rPr>
                      <w:rFonts w:ascii="Calibri" w:hAnsi="Calibri"/>
                      <w:b/>
                      <w:bCs/>
                    </w:rPr>
                  </w:pPr>
                  <w:ins w:id="168" w:author="Antoine Da Costa" w:date="2022-08-10T16:15:00Z">
                    <w:r w:rsidRPr="00823B2E">
                      <w:rPr>
                        <w:rFonts w:ascii="Calibri" w:hAnsi="Calibri"/>
                        <w:b/>
                        <w:bCs/>
                      </w:rPr>
                      <w:t>0.4</w:t>
                    </w:r>
                    <w:r w:rsidRPr="00481C08">
                      <w:rPr>
                        <w:rFonts w:cstheme="minorHAnsi"/>
                        <w:b/>
                        <w:bCs/>
                      </w:rPr>
                      <w:t xml:space="preserve"> Ω</w:t>
                    </w:r>
                  </w:ins>
                </w:p>
              </w:tc>
              <w:tc>
                <w:tcPr>
                  <w:tcW w:w="1841" w:type="dxa"/>
                  <w:vMerge/>
                  <w:shd w:val="clear" w:color="auto" w:fill="auto"/>
                </w:tcPr>
                <w:p w14:paraId="29C8BD54" w14:textId="77777777" w:rsidR="00F4051E" w:rsidRDefault="00F4051E">
                  <w:pPr>
                    <w:spacing w:after="0" w:line="240" w:lineRule="auto"/>
                    <w:jc w:val="center"/>
                    <w:rPr>
                      <w:rFonts w:ascii="Calibri" w:hAnsi="Calibri"/>
                    </w:rPr>
                  </w:pPr>
                </w:p>
              </w:tc>
            </w:tr>
          </w:tbl>
          <w:p w14:paraId="3DB07A28" w14:textId="6099AE82" w:rsidR="00F4051E" w:rsidRPr="00481C08" w:rsidRDefault="00481C08">
            <w:pPr>
              <w:rPr>
                <w:rFonts w:ascii="Calibri" w:hAnsi="Calibri" w:cs="Calibri"/>
              </w:rPr>
            </w:pPr>
            <w:ins w:id="169" w:author="Antoine Da Costa" w:date="2022-08-10T16:15:00Z">
              <w:r w:rsidRPr="00481C08">
                <w:rPr>
                  <w:rFonts w:ascii="Calibri" w:hAnsi="Calibri" w:cs="Calibri"/>
                </w:rPr>
                <w:t xml:space="preserve">PS : La valeur attendu </w:t>
              </w:r>
            </w:ins>
            <w:ins w:id="170" w:author="Antoine Da Costa" w:date="2022-08-10T16:16:00Z">
              <w:r>
                <w:rPr>
                  <w:rFonts w:ascii="Calibri" w:hAnsi="Calibri" w:cs="Calibri"/>
                </w:rPr>
                <w:t xml:space="preserve">lorsque le bouton n’est pas pressé </w:t>
              </w:r>
            </w:ins>
            <w:ins w:id="171" w:author="Antoine Da Costa" w:date="2022-08-10T16:15:00Z">
              <w:r w:rsidRPr="00481C08">
                <w:rPr>
                  <w:rFonts w:ascii="Calibri" w:hAnsi="Calibri" w:cs="Calibri"/>
                </w:rPr>
                <w:t xml:space="preserve">est bien </w:t>
              </w:r>
            </w:ins>
            <w:ins w:id="172" w:author="Antoine Da Costa" w:date="2022-08-10T16:16:00Z">
              <w:r w:rsidRPr="00481C08">
                <w:rPr>
                  <w:rFonts w:ascii="Calibri" w:hAnsi="Calibri" w:cs="Calibri"/>
                </w:rPr>
                <w:t>aux</w:t>
              </w:r>
            </w:ins>
            <w:ins w:id="173" w:author="Antoine Da Costa" w:date="2022-08-10T16:15:00Z">
              <w:r w:rsidRPr="00481C08">
                <w:rPr>
                  <w:rFonts w:ascii="Calibri" w:hAnsi="Calibri" w:cs="Calibri"/>
                </w:rPr>
                <w:t xml:space="preserve"> alentours de 45k</w:t>
              </w:r>
              <w:r w:rsidRPr="00823B2E">
                <w:rPr>
                  <w:rFonts w:cstheme="minorHAnsi"/>
                  <w:b/>
                  <w:bCs/>
                </w:rPr>
                <w:t>Ω à cause d</w:t>
              </w:r>
            </w:ins>
            <w:ins w:id="174" w:author="Antoine Da Costa" w:date="2022-08-10T16:16:00Z">
              <w:r>
                <w:rPr>
                  <w:rFonts w:ascii="Calibri" w:hAnsi="Calibri" w:cs="Calibri"/>
                </w:rPr>
                <w:t xml:space="preserve">e la </w:t>
              </w:r>
            </w:ins>
            <w:ins w:id="175" w:author="Antoine Da Costa" w:date="2022-08-10T16:17:00Z">
              <w:r>
                <w:rPr>
                  <w:rFonts w:ascii="Calibri" w:hAnsi="Calibri" w:cs="Calibri"/>
                </w:rPr>
                <w:t xml:space="preserve">résistance de pull-up interne sur la </w:t>
              </w:r>
            </w:ins>
            <w:ins w:id="176" w:author="Antoine Da Costa" w:date="2022-08-19T10:55:00Z">
              <w:r w:rsidR="00823B2E">
                <w:rPr>
                  <w:rFonts w:ascii="Calibri" w:hAnsi="Calibri" w:cs="Calibri"/>
                </w:rPr>
                <w:t>broche</w:t>
              </w:r>
            </w:ins>
            <w:ins w:id="177" w:author="Antoine Da Costa" w:date="2022-08-10T16:17:00Z">
              <w:r>
                <w:rPr>
                  <w:rFonts w:ascii="Calibri" w:hAnsi="Calibri" w:cs="Calibri"/>
                </w:rPr>
                <w:t xml:space="preserve"> nRST </w:t>
              </w:r>
            </w:ins>
            <w:ins w:id="178" w:author="Antoine Da Costa" w:date="2022-08-10T16:16:00Z">
              <w:r w:rsidRPr="00823B2E">
                <w:rPr>
                  <w:rFonts w:ascii="Calibri" w:hAnsi="Calibri" w:cs="Calibri"/>
                </w:rPr>
                <w:t xml:space="preserve">du </w:t>
              </w:r>
              <w:r w:rsidRPr="00481C08">
                <w:rPr>
                  <w:rFonts w:ascii="Calibri" w:hAnsi="Calibri" w:cs="Calibri"/>
                </w:rPr>
                <w:t>microcontrôleur</w:t>
              </w:r>
            </w:ins>
            <w:ins w:id="179" w:author="Antoine Da Costa" w:date="2022-08-10T16:17:00Z">
              <w:r>
                <w:rPr>
                  <w:rFonts w:ascii="Calibri" w:hAnsi="Calibri" w:cs="Calibri"/>
                </w:rPr>
                <w:t>.</w:t>
              </w:r>
            </w:ins>
          </w:p>
          <w:p w14:paraId="364B1C36" w14:textId="3EA5D3EA" w:rsidR="00F4051E" w:rsidRDefault="00C87652">
            <w:pPr>
              <w:jc w:val="center"/>
              <w:rPr>
                <w:rFonts w:ascii="Calibri" w:hAnsi="Calibri"/>
              </w:rPr>
            </w:pPr>
            <w:r>
              <w:rPr>
                <w:b/>
                <w:i/>
              </w:rPr>
              <w:t>BT02</w:t>
            </w:r>
            <w:r>
              <w:rPr>
                <w:i/>
              </w:rPr>
              <w:t xml:space="preserve"> : </w:t>
            </w:r>
            <w:r>
              <w:rPr>
                <w:iCs/>
              </w:rPr>
              <w:t>Test</w:t>
            </w:r>
            <w:r w:rsidR="00F713A8">
              <w:rPr>
                <w:iCs/>
              </w:rPr>
              <w:t xml:space="preserve"> </w:t>
            </w:r>
            <w:r>
              <w:rPr>
                <w:iCs/>
              </w:rPr>
              <w:t>du bouton poussoir SW</w:t>
            </w:r>
            <w:r w:rsidR="005F4EF0">
              <w:rPr>
                <w:iCs/>
              </w:rPr>
              <w:t>2</w:t>
            </w:r>
            <w:r>
              <w:rPr>
                <w:iCs/>
              </w:rPr>
              <w:t xml:space="preserve"> </w:t>
            </w:r>
            <w:r>
              <w:t xml:space="preserve">(Mesure en </w:t>
            </w:r>
            <w:r>
              <w:rPr>
                <w:rFonts w:cstheme="minorHAnsi"/>
              </w:rPr>
              <w:t>Ω</w:t>
            </w:r>
            <w:r>
              <w:t xml:space="preserve">) </w:t>
            </w:r>
            <w:r>
              <w:rPr>
                <w:i/>
              </w:rPr>
              <w:t>:</w:t>
            </w:r>
          </w:p>
          <w:tbl>
            <w:tblPr>
              <w:tblStyle w:val="Grilledutableau"/>
              <w:tblW w:w="8796" w:type="dxa"/>
              <w:tblLook w:val="04A0" w:firstRow="1" w:lastRow="0" w:firstColumn="1" w:lastColumn="0" w:noHBand="0" w:noVBand="1"/>
            </w:tblPr>
            <w:tblGrid>
              <w:gridCol w:w="1367"/>
              <w:gridCol w:w="1614"/>
              <w:gridCol w:w="994"/>
              <w:gridCol w:w="993"/>
              <w:gridCol w:w="994"/>
              <w:gridCol w:w="993"/>
              <w:gridCol w:w="1841"/>
            </w:tblGrid>
            <w:tr w:rsidR="00F4051E" w14:paraId="6812F6A0" w14:textId="77777777" w:rsidTr="00A56DAA">
              <w:trPr>
                <w:trHeight w:val="329"/>
              </w:trPr>
              <w:tc>
                <w:tcPr>
                  <w:tcW w:w="1366" w:type="dxa"/>
                  <w:shd w:val="clear" w:color="auto" w:fill="auto"/>
                  <w:vAlign w:val="center"/>
                </w:tcPr>
                <w:p w14:paraId="7A86089F" w14:textId="77777777" w:rsidR="00F4051E" w:rsidRDefault="00C87652" w:rsidP="00A56DAA">
                  <w:pPr>
                    <w:spacing w:after="0" w:line="240" w:lineRule="auto"/>
                    <w:jc w:val="center"/>
                    <w:rPr>
                      <w:rFonts w:ascii="Calibri" w:hAnsi="Calibri"/>
                    </w:rPr>
                  </w:pPr>
                  <w:r>
                    <w:t>Point Référence 1</w:t>
                  </w:r>
                </w:p>
              </w:tc>
              <w:tc>
                <w:tcPr>
                  <w:tcW w:w="1614" w:type="dxa"/>
                  <w:shd w:val="clear" w:color="auto" w:fill="auto"/>
                  <w:vAlign w:val="center"/>
                </w:tcPr>
                <w:p w14:paraId="0305C722" w14:textId="77777777" w:rsidR="00F4051E" w:rsidRDefault="00C87652" w:rsidP="00A56DAA">
                  <w:pPr>
                    <w:spacing w:after="0" w:line="240" w:lineRule="auto"/>
                    <w:jc w:val="center"/>
                    <w:rPr>
                      <w:rFonts w:ascii="Calibri" w:hAnsi="Calibri"/>
                    </w:rPr>
                  </w:pPr>
                  <w:r>
                    <w:t>Point Référence 2</w:t>
                  </w:r>
                </w:p>
              </w:tc>
              <w:tc>
                <w:tcPr>
                  <w:tcW w:w="1987" w:type="dxa"/>
                  <w:gridSpan w:val="2"/>
                  <w:shd w:val="clear" w:color="auto" w:fill="auto"/>
                  <w:vAlign w:val="center"/>
                </w:tcPr>
                <w:p w14:paraId="0FB51123" w14:textId="77777777" w:rsidR="00F4051E" w:rsidRDefault="00C87652" w:rsidP="00A56DAA">
                  <w:pPr>
                    <w:spacing w:after="0" w:line="240" w:lineRule="auto"/>
                    <w:jc w:val="center"/>
                    <w:rPr>
                      <w:rFonts w:ascii="Calibri" w:hAnsi="Calibri"/>
                    </w:rPr>
                  </w:pPr>
                  <w:r>
                    <w:t>Bouton non-pressé</w:t>
                  </w:r>
                </w:p>
              </w:tc>
              <w:tc>
                <w:tcPr>
                  <w:tcW w:w="1987" w:type="dxa"/>
                  <w:gridSpan w:val="2"/>
                  <w:shd w:val="clear" w:color="auto" w:fill="auto"/>
                  <w:vAlign w:val="center"/>
                </w:tcPr>
                <w:p w14:paraId="305F1E85" w14:textId="77777777" w:rsidR="00F4051E" w:rsidRDefault="00C87652" w:rsidP="00A56DAA">
                  <w:pPr>
                    <w:spacing w:after="0" w:line="240" w:lineRule="auto"/>
                    <w:jc w:val="center"/>
                    <w:rPr>
                      <w:rFonts w:ascii="Calibri" w:hAnsi="Calibri"/>
                    </w:rPr>
                  </w:pPr>
                  <w:r>
                    <w:t>Bouton pressé</w:t>
                  </w:r>
                </w:p>
              </w:tc>
              <w:tc>
                <w:tcPr>
                  <w:tcW w:w="1841" w:type="dxa"/>
                  <w:shd w:val="clear" w:color="auto" w:fill="auto"/>
                  <w:vAlign w:val="center"/>
                </w:tcPr>
                <w:p w14:paraId="4C22A4A4" w14:textId="77777777" w:rsidR="00F4051E" w:rsidRDefault="00C87652" w:rsidP="00A56DAA">
                  <w:pPr>
                    <w:tabs>
                      <w:tab w:val="left" w:pos="432"/>
                      <w:tab w:val="center" w:pos="1380"/>
                    </w:tabs>
                    <w:spacing w:after="0" w:line="240" w:lineRule="auto"/>
                    <w:jc w:val="center"/>
                    <w:rPr>
                      <w:rFonts w:ascii="Calibri" w:hAnsi="Calibri"/>
                    </w:rPr>
                  </w:pPr>
                  <w:r>
                    <w:t>Statut</w:t>
                  </w:r>
                </w:p>
              </w:tc>
            </w:tr>
            <w:tr w:rsidR="00F4051E" w14:paraId="160C29DF" w14:textId="77777777" w:rsidTr="00A56DAA">
              <w:trPr>
                <w:trHeight w:val="349"/>
              </w:trPr>
              <w:tc>
                <w:tcPr>
                  <w:tcW w:w="1366" w:type="dxa"/>
                  <w:vMerge w:val="restart"/>
                  <w:shd w:val="clear" w:color="auto" w:fill="auto"/>
                  <w:vAlign w:val="center"/>
                </w:tcPr>
                <w:p w14:paraId="3A8C4A2B" w14:textId="4E08AED3" w:rsidR="00F4051E" w:rsidRDefault="00481C08" w:rsidP="00A56DAA">
                  <w:pPr>
                    <w:spacing w:after="0" w:line="240" w:lineRule="auto"/>
                    <w:jc w:val="center"/>
                    <w:rPr>
                      <w:rFonts w:ascii="Calibri" w:hAnsi="Calibri"/>
                    </w:rPr>
                  </w:pPr>
                  <w:ins w:id="180" w:author="Antoine Da Costa" w:date="2022-08-10T16:18:00Z">
                    <w:r>
                      <w:rPr>
                        <w:b/>
                        <w:bCs/>
                      </w:rPr>
                      <w:t>JF4</w:t>
                    </w:r>
                  </w:ins>
                </w:p>
                <w:p w14:paraId="330618A2" w14:textId="77777777" w:rsidR="00F4051E" w:rsidRDefault="00C87652" w:rsidP="00A56DAA">
                  <w:pPr>
                    <w:spacing w:after="0" w:line="240" w:lineRule="auto"/>
                    <w:jc w:val="center"/>
                    <w:rPr>
                      <w:rFonts w:ascii="Calibri" w:hAnsi="Calibri"/>
                    </w:rPr>
                  </w:pPr>
                  <w:r>
                    <w:t>(</w:t>
                  </w:r>
                  <w:r>
                    <w:rPr>
                      <w:b/>
                      <w:bCs/>
                    </w:rPr>
                    <w:t>GND</w:t>
                  </w:r>
                  <w:r>
                    <w:t>)</w:t>
                  </w:r>
                </w:p>
              </w:tc>
              <w:tc>
                <w:tcPr>
                  <w:tcW w:w="1614" w:type="dxa"/>
                  <w:vMerge w:val="restart"/>
                  <w:shd w:val="clear" w:color="auto" w:fill="auto"/>
                  <w:vAlign w:val="center"/>
                </w:tcPr>
                <w:p w14:paraId="0BEBBD7F" w14:textId="4D6AFCD0" w:rsidR="00F4051E" w:rsidRDefault="00A17C41" w:rsidP="00A56DAA">
                  <w:pPr>
                    <w:spacing w:after="0" w:line="240" w:lineRule="auto"/>
                    <w:jc w:val="center"/>
                    <w:rPr>
                      <w:rFonts w:ascii="Calibri" w:hAnsi="Calibri"/>
                    </w:rPr>
                  </w:pPr>
                  <w:r w:rsidRPr="00A17C41">
                    <w:rPr>
                      <w:b/>
                      <w:bCs/>
                    </w:rPr>
                    <w:t>CI4.5</w:t>
                  </w:r>
                </w:p>
              </w:tc>
              <w:tc>
                <w:tcPr>
                  <w:tcW w:w="994" w:type="dxa"/>
                  <w:shd w:val="clear" w:color="auto" w:fill="auto"/>
                  <w:vAlign w:val="center"/>
                </w:tcPr>
                <w:p w14:paraId="6DD15EEA" w14:textId="77777777" w:rsidR="00F4051E" w:rsidRDefault="00C87652" w:rsidP="00A56DAA">
                  <w:pPr>
                    <w:spacing w:after="0" w:line="240" w:lineRule="auto"/>
                    <w:jc w:val="center"/>
                    <w:rPr>
                      <w:rFonts w:ascii="Calibri" w:hAnsi="Calibri"/>
                    </w:rPr>
                  </w:pPr>
                  <w:r>
                    <w:t>Attendu</w:t>
                  </w:r>
                </w:p>
              </w:tc>
              <w:tc>
                <w:tcPr>
                  <w:tcW w:w="993" w:type="dxa"/>
                  <w:shd w:val="clear" w:color="auto" w:fill="auto"/>
                  <w:vAlign w:val="center"/>
                </w:tcPr>
                <w:p w14:paraId="1433368A" w14:textId="77777777" w:rsidR="00F4051E" w:rsidRDefault="00C87652" w:rsidP="00A56DAA">
                  <w:pPr>
                    <w:spacing w:after="0" w:line="240" w:lineRule="auto"/>
                    <w:jc w:val="center"/>
                    <w:rPr>
                      <w:rFonts w:ascii="Calibri" w:hAnsi="Calibri"/>
                    </w:rPr>
                  </w:pPr>
                  <w:r>
                    <w:t>Mesuré</w:t>
                  </w:r>
                </w:p>
              </w:tc>
              <w:tc>
                <w:tcPr>
                  <w:tcW w:w="994" w:type="dxa"/>
                  <w:shd w:val="clear" w:color="auto" w:fill="auto"/>
                  <w:vAlign w:val="center"/>
                </w:tcPr>
                <w:p w14:paraId="0BC0059B" w14:textId="77777777" w:rsidR="00F4051E" w:rsidRDefault="00C87652" w:rsidP="00A56DAA">
                  <w:pPr>
                    <w:spacing w:after="0" w:line="240" w:lineRule="auto"/>
                    <w:jc w:val="center"/>
                    <w:rPr>
                      <w:rFonts w:ascii="Calibri" w:hAnsi="Calibri"/>
                    </w:rPr>
                  </w:pPr>
                  <w:r>
                    <w:t>Attendu</w:t>
                  </w:r>
                </w:p>
              </w:tc>
              <w:tc>
                <w:tcPr>
                  <w:tcW w:w="993" w:type="dxa"/>
                  <w:shd w:val="clear" w:color="auto" w:fill="auto"/>
                  <w:vAlign w:val="center"/>
                </w:tcPr>
                <w:p w14:paraId="60A3CAFF" w14:textId="77777777" w:rsidR="00F4051E" w:rsidRDefault="00C87652" w:rsidP="00A56DAA">
                  <w:pPr>
                    <w:spacing w:after="0" w:line="240" w:lineRule="auto"/>
                    <w:jc w:val="center"/>
                    <w:rPr>
                      <w:rFonts w:ascii="Calibri" w:hAnsi="Calibri"/>
                    </w:rPr>
                  </w:pPr>
                  <w:r>
                    <w:t>Mesuré</w:t>
                  </w:r>
                </w:p>
              </w:tc>
              <w:tc>
                <w:tcPr>
                  <w:tcW w:w="1841" w:type="dxa"/>
                  <w:vMerge w:val="restart"/>
                  <w:shd w:val="clear" w:color="auto" w:fill="auto"/>
                  <w:vAlign w:val="center"/>
                </w:tcPr>
                <w:p w14:paraId="06AF819D" w14:textId="500D5E75" w:rsidR="00F4051E" w:rsidRPr="00823B2E" w:rsidRDefault="00481C08" w:rsidP="00A56DAA">
                  <w:pPr>
                    <w:spacing w:after="0" w:line="240" w:lineRule="auto"/>
                    <w:jc w:val="center"/>
                    <w:rPr>
                      <w:rFonts w:ascii="Calibri" w:hAnsi="Calibri"/>
                      <w:b/>
                      <w:bCs/>
                    </w:rPr>
                  </w:pPr>
                  <w:ins w:id="181" w:author="Antoine Da Costa" w:date="2022-08-10T16:18:00Z">
                    <w:r w:rsidRPr="00823B2E">
                      <w:rPr>
                        <w:rFonts w:ascii="Calibri" w:hAnsi="Calibri"/>
                        <w:b/>
                        <w:bCs/>
                      </w:rPr>
                      <w:t>OK</w:t>
                    </w:r>
                  </w:ins>
                </w:p>
              </w:tc>
            </w:tr>
            <w:tr w:rsidR="00F4051E" w14:paraId="6ABB8817" w14:textId="77777777">
              <w:trPr>
                <w:trHeight w:val="329"/>
              </w:trPr>
              <w:tc>
                <w:tcPr>
                  <w:tcW w:w="1366" w:type="dxa"/>
                  <w:vMerge/>
                  <w:shd w:val="clear" w:color="auto" w:fill="auto"/>
                </w:tcPr>
                <w:p w14:paraId="6BAF0E93" w14:textId="77777777" w:rsidR="00F4051E" w:rsidRDefault="00F4051E">
                  <w:pPr>
                    <w:spacing w:after="0" w:line="240" w:lineRule="auto"/>
                    <w:jc w:val="center"/>
                    <w:rPr>
                      <w:rFonts w:ascii="Calibri" w:hAnsi="Calibri"/>
                    </w:rPr>
                  </w:pPr>
                </w:p>
              </w:tc>
              <w:tc>
                <w:tcPr>
                  <w:tcW w:w="1614" w:type="dxa"/>
                  <w:vMerge/>
                  <w:shd w:val="clear" w:color="auto" w:fill="auto"/>
                </w:tcPr>
                <w:p w14:paraId="35CF10F1" w14:textId="77777777" w:rsidR="00F4051E" w:rsidRDefault="00F4051E">
                  <w:pPr>
                    <w:spacing w:after="0" w:line="240" w:lineRule="auto"/>
                    <w:jc w:val="center"/>
                    <w:rPr>
                      <w:rFonts w:ascii="Calibri" w:hAnsi="Calibri"/>
                    </w:rPr>
                  </w:pPr>
                </w:p>
              </w:tc>
              <w:tc>
                <w:tcPr>
                  <w:tcW w:w="994" w:type="dxa"/>
                  <w:shd w:val="clear" w:color="auto" w:fill="auto"/>
                </w:tcPr>
                <w:p w14:paraId="63C9CAFC" w14:textId="13BB742C" w:rsidR="00F4051E" w:rsidRPr="00A56DAA" w:rsidRDefault="00481C08">
                  <w:pPr>
                    <w:spacing w:after="0" w:line="240" w:lineRule="auto"/>
                    <w:jc w:val="center"/>
                    <w:rPr>
                      <w:rFonts w:ascii="Calibri" w:hAnsi="Calibri"/>
                      <w:b/>
                      <w:bCs/>
                    </w:rPr>
                  </w:pPr>
                  <w:ins w:id="182" w:author="Antoine Da Costa" w:date="2022-08-10T16:18:00Z">
                    <w:r>
                      <w:rPr>
                        <w:rFonts w:cstheme="minorHAnsi"/>
                        <w:b/>
                        <w:bCs/>
                      </w:rPr>
                      <w:t>≈</w:t>
                    </w:r>
                  </w:ins>
                  <w:r w:rsidR="00F713A8">
                    <w:rPr>
                      <w:b/>
                      <w:bCs/>
                    </w:rPr>
                    <w:t>1</w:t>
                  </w:r>
                  <w:r w:rsidR="0038107E">
                    <w:rPr>
                      <w:b/>
                      <w:bCs/>
                    </w:rPr>
                    <w:t>M</w:t>
                  </w:r>
                  <w:r w:rsidR="00F713A8" w:rsidRPr="00A56DAA">
                    <w:rPr>
                      <w:rFonts w:cstheme="minorHAnsi"/>
                      <w:b/>
                      <w:bCs/>
                    </w:rPr>
                    <w:t>Ω</w:t>
                  </w:r>
                </w:p>
              </w:tc>
              <w:tc>
                <w:tcPr>
                  <w:tcW w:w="993" w:type="dxa"/>
                  <w:shd w:val="clear" w:color="auto" w:fill="auto"/>
                </w:tcPr>
                <w:p w14:paraId="4F7D12CB" w14:textId="29511A4E" w:rsidR="00F4051E" w:rsidRPr="00481C08" w:rsidRDefault="00481C08">
                  <w:pPr>
                    <w:spacing w:after="0" w:line="240" w:lineRule="auto"/>
                    <w:jc w:val="center"/>
                    <w:rPr>
                      <w:rFonts w:ascii="Calibri" w:hAnsi="Calibri"/>
                      <w:b/>
                      <w:bCs/>
                    </w:rPr>
                  </w:pPr>
                  <w:ins w:id="183" w:author="Antoine Da Costa" w:date="2022-08-10T16:18:00Z">
                    <w:r w:rsidRPr="00481C08">
                      <w:rPr>
                        <w:rFonts w:ascii="Calibri" w:hAnsi="Calibri"/>
                        <w:b/>
                        <w:bCs/>
                      </w:rPr>
                      <w:t>0.67M</w:t>
                    </w:r>
                    <w:r w:rsidRPr="00481C08">
                      <w:rPr>
                        <w:rFonts w:cstheme="minorHAnsi"/>
                        <w:b/>
                        <w:bCs/>
                      </w:rPr>
                      <w:t>Ω</w:t>
                    </w:r>
                  </w:ins>
                </w:p>
              </w:tc>
              <w:tc>
                <w:tcPr>
                  <w:tcW w:w="994" w:type="dxa"/>
                  <w:shd w:val="clear" w:color="auto" w:fill="auto"/>
                </w:tcPr>
                <w:p w14:paraId="0C46C925" w14:textId="1986136A" w:rsidR="00F4051E" w:rsidRPr="00481C08" w:rsidRDefault="00680CEA">
                  <w:pPr>
                    <w:spacing w:after="0" w:line="240" w:lineRule="auto"/>
                    <w:jc w:val="center"/>
                    <w:rPr>
                      <w:rFonts w:ascii="Calibri" w:hAnsi="Calibri"/>
                      <w:b/>
                      <w:bCs/>
                    </w:rPr>
                  </w:pPr>
                  <w:ins w:id="184" w:author="Antoine Da Costa" w:date="2022-08-19T10:43:00Z">
                    <w:r>
                      <w:rPr>
                        <w:rFonts w:cstheme="minorHAnsi"/>
                        <w:b/>
                        <w:bCs/>
                      </w:rPr>
                      <w:t xml:space="preserve">≈ </w:t>
                    </w:r>
                  </w:ins>
                  <w:r w:rsidR="00C87652" w:rsidRPr="00481C08">
                    <w:rPr>
                      <w:b/>
                      <w:bCs/>
                    </w:rPr>
                    <w:t xml:space="preserve">0 </w:t>
                  </w:r>
                  <w:r w:rsidR="00C87652" w:rsidRPr="00481C08">
                    <w:rPr>
                      <w:rFonts w:cstheme="minorHAnsi"/>
                      <w:b/>
                      <w:bCs/>
                    </w:rPr>
                    <w:t>Ω</w:t>
                  </w:r>
                </w:p>
              </w:tc>
              <w:tc>
                <w:tcPr>
                  <w:tcW w:w="993" w:type="dxa"/>
                  <w:shd w:val="clear" w:color="auto" w:fill="auto"/>
                </w:tcPr>
                <w:p w14:paraId="129F4A4A" w14:textId="1E6C7D22" w:rsidR="00F4051E" w:rsidRPr="00823B2E" w:rsidRDefault="00481C08">
                  <w:pPr>
                    <w:spacing w:after="0" w:line="240" w:lineRule="auto"/>
                    <w:jc w:val="center"/>
                    <w:rPr>
                      <w:rFonts w:ascii="Calibri" w:hAnsi="Calibri"/>
                      <w:b/>
                      <w:bCs/>
                    </w:rPr>
                  </w:pPr>
                  <w:ins w:id="185" w:author="Antoine Da Costa" w:date="2022-08-10T16:18:00Z">
                    <w:r w:rsidRPr="00823B2E">
                      <w:rPr>
                        <w:rFonts w:ascii="Calibri" w:hAnsi="Calibri"/>
                        <w:b/>
                        <w:bCs/>
                      </w:rPr>
                      <w:t>0.7</w:t>
                    </w:r>
                    <w:r w:rsidRPr="00823B2E">
                      <w:rPr>
                        <w:rFonts w:cstheme="minorHAnsi"/>
                        <w:b/>
                        <w:bCs/>
                      </w:rPr>
                      <w:t xml:space="preserve"> Ω</w:t>
                    </w:r>
                  </w:ins>
                </w:p>
              </w:tc>
              <w:tc>
                <w:tcPr>
                  <w:tcW w:w="1841" w:type="dxa"/>
                  <w:vMerge/>
                  <w:shd w:val="clear" w:color="auto" w:fill="auto"/>
                </w:tcPr>
                <w:p w14:paraId="03F1B50E" w14:textId="77777777" w:rsidR="00F4051E" w:rsidRDefault="00F4051E">
                  <w:pPr>
                    <w:spacing w:after="0" w:line="240" w:lineRule="auto"/>
                    <w:jc w:val="center"/>
                    <w:rPr>
                      <w:rFonts w:ascii="Calibri" w:hAnsi="Calibri"/>
                    </w:rPr>
                  </w:pPr>
                </w:p>
              </w:tc>
            </w:tr>
          </w:tbl>
          <w:p w14:paraId="5C680900" w14:textId="77777777" w:rsidR="00F4051E" w:rsidRDefault="00F4051E">
            <w:pPr>
              <w:rPr>
                <w:rFonts w:ascii="Calibri" w:hAnsi="Calibri"/>
              </w:rPr>
            </w:pPr>
          </w:p>
          <w:p w14:paraId="4B68BEC5" w14:textId="455B58BC" w:rsidR="00A55DD6" w:rsidRDefault="00A55DD6">
            <w:pPr>
              <w:rPr>
                <w:rFonts w:ascii="Calibri" w:hAnsi="Calibri"/>
              </w:rPr>
            </w:pPr>
          </w:p>
        </w:tc>
      </w:tr>
    </w:tbl>
    <w:p w14:paraId="1120A14F" w14:textId="77777777" w:rsidR="00F4051E" w:rsidRDefault="00C87652">
      <w:pPr>
        <w:rPr>
          <w:rFonts w:ascii="Calibri" w:hAnsi="Calibri"/>
        </w:rPr>
      </w:pPr>
      <w:r>
        <w:br w:type="page"/>
      </w:r>
    </w:p>
    <w:tbl>
      <w:tblPr>
        <w:tblW w:w="8970" w:type="dxa"/>
        <w:jc w:val="center"/>
        <w:tblCellMar>
          <w:left w:w="70" w:type="dxa"/>
          <w:right w:w="70" w:type="dxa"/>
        </w:tblCellMar>
        <w:tblLook w:val="0000" w:firstRow="0" w:lastRow="0" w:firstColumn="0" w:lastColumn="0" w:noHBand="0" w:noVBand="0"/>
      </w:tblPr>
      <w:tblGrid>
        <w:gridCol w:w="8970"/>
      </w:tblGrid>
      <w:tr w:rsidR="00F4051E" w14:paraId="3E938AED" w14:textId="77777777">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2BD8FDF6" w14:textId="3B317C87" w:rsidR="00F4051E" w:rsidRDefault="00C87652">
            <w:pPr>
              <w:pStyle w:val="Titredetableau"/>
              <w:pageBreakBefore/>
              <w:rPr>
                <w:rFonts w:ascii="Calibri" w:hAnsi="Calibri"/>
                <w:szCs w:val="24"/>
              </w:rPr>
            </w:pPr>
            <w:r>
              <w:rPr>
                <w:szCs w:val="24"/>
              </w:rPr>
              <w:lastRenderedPageBreak/>
              <w:t xml:space="preserve">Test </w:t>
            </w:r>
            <w:r w:rsidR="00756B4D">
              <w:rPr>
                <w:szCs w:val="24"/>
              </w:rPr>
              <w:t>05</w:t>
            </w:r>
            <w:r>
              <w:rPr>
                <w:szCs w:val="24"/>
              </w:rPr>
              <w:t>: Vérification de la connexion USB</w:t>
            </w:r>
          </w:p>
        </w:tc>
      </w:tr>
      <w:tr w:rsidR="00F4051E" w14:paraId="3D41F8A4" w14:textId="77777777">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2F71FE8A" w14:textId="77777777" w:rsidR="00F4051E" w:rsidRPr="00CF35BE" w:rsidRDefault="00C87652">
            <w:pPr>
              <w:rPr>
                <w:rFonts w:ascii="Calibri" w:hAnsi="Calibri"/>
              </w:rPr>
            </w:pPr>
            <w:r w:rsidRPr="00CF35BE">
              <w:t>Description :</w:t>
            </w:r>
          </w:p>
          <w:p w14:paraId="2CE841CC" w14:textId="6530F072" w:rsidR="00F713A8" w:rsidRDefault="00C87652">
            <w:pPr>
              <w:pStyle w:val="Standard"/>
              <w:rPr>
                <w:rFonts w:ascii="Calibri" w:hAnsi="Calibri"/>
                <w:sz w:val="22"/>
                <w:szCs w:val="22"/>
              </w:rPr>
            </w:pPr>
            <w:r>
              <w:rPr>
                <w:rFonts w:ascii="Calibri" w:hAnsi="Calibri"/>
                <w:sz w:val="22"/>
                <w:szCs w:val="22"/>
              </w:rPr>
              <w:t xml:space="preserve">Vérification sur carte </w:t>
            </w:r>
            <w:r w:rsidR="00F713A8">
              <w:rPr>
                <w:rFonts w:ascii="Calibri" w:hAnsi="Calibri"/>
                <w:sz w:val="22"/>
                <w:szCs w:val="22"/>
              </w:rPr>
              <w:t>de la tension d’alimentation fournit par l’USB</w:t>
            </w:r>
            <w:r>
              <w:rPr>
                <w:rFonts w:ascii="Calibri" w:hAnsi="Calibri"/>
                <w:sz w:val="22"/>
                <w:szCs w:val="22"/>
              </w:rPr>
              <w:t xml:space="preserve">, à l’aide d’un </w:t>
            </w:r>
            <w:r w:rsidR="00CF35BE">
              <w:rPr>
                <w:rFonts w:ascii="Calibri" w:hAnsi="Calibri"/>
                <w:sz w:val="22"/>
                <w:szCs w:val="22"/>
              </w:rPr>
              <w:t>Voltmètre</w:t>
            </w:r>
            <w:r>
              <w:rPr>
                <w:rFonts w:ascii="Calibri" w:hAnsi="Calibri"/>
                <w:sz w:val="22"/>
                <w:szCs w:val="22"/>
              </w:rPr>
              <w:t>.</w:t>
            </w:r>
          </w:p>
          <w:p w14:paraId="308AA907" w14:textId="21852E3E" w:rsidR="00F4051E" w:rsidRDefault="00C87652">
            <w:pPr>
              <w:textAlignment w:val="baseline"/>
            </w:pPr>
            <w:r>
              <w:t xml:space="preserve">Un câble USB type </w:t>
            </w:r>
            <w:r w:rsidR="00CF35BE">
              <w:t>B</w:t>
            </w:r>
            <w:r>
              <w:t xml:space="preserve"> </w:t>
            </w:r>
            <w:r w:rsidR="00CF35BE">
              <w:t xml:space="preserve">- </w:t>
            </w:r>
            <w:r>
              <w:t>type A, sera branché sur la carte</w:t>
            </w:r>
            <w:r w:rsidR="00F713A8">
              <w:t xml:space="preserve"> et sur un PC du labo</w:t>
            </w:r>
            <w:r>
              <w:t xml:space="preserve">. </w:t>
            </w:r>
          </w:p>
          <w:p w14:paraId="0D4BB86C" w14:textId="4F602732" w:rsidR="00F713A8" w:rsidRDefault="00F713A8">
            <w:pPr>
              <w:textAlignment w:val="baseline"/>
            </w:pPr>
            <w:r>
              <w:t>Les connecteurs JF3 et JF4 seront connectés à aucune alimentation.</w:t>
            </w:r>
          </w:p>
          <w:p w14:paraId="5B00802C" w14:textId="2B27CA5A" w:rsidR="00FB5923" w:rsidRDefault="00FB5923">
            <w:pPr>
              <w:textAlignment w:val="baseline"/>
              <w:rPr>
                <w:rFonts w:ascii="Calibri" w:hAnsi="Calibri"/>
              </w:rPr>
            </w:pPr>
          </w:p>
        </w:tc>
      </w:tr>
      <w:tr w:rsidR="00F4051E" w14:paraId="0E8225CA" w14:textId="77777777">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419EC576" w14:textId="030A0A46" w:rsidR="00B16DA7" w:rsidRPr="00B16DA7" w:rsidRDefault="00C87652">
            <w:r>
              <w:t>Résultat attendu :</w:t>
            </w:r>
          </w:p>
          <w:p w14:paraId="6E6D4F2C" w14:textId="07F72F56" w:rsidR="00F4051E" w:rsidRDefault="00DF5EB6">
            <w:pPr>
              <w:pStyle w:val="Standard"/>
              <w:jc w:val="center"/>
              <w:rPr>
                <w:rFonts w:ascii="Calibri" w:hAnsi="Calibri"/>
                <w:sz w:val="22"/>
                <w:szCs w:val="22"/>
              </w:rPr>
            </w:pPr>
            <w:r>
              <w:rPr>
                <w:rFonts w:ascii="Calibri" w:hAnsi="Calibri"/>
                <w:b/>
                <w:bCs/>
                <w:sz w:val="22"/>
                <w:szCs w:val="22"/>
              </w:rPr>
              <w:t>VUSB01</w:t>
            </w:r>
            <w:r w:rsidR="00C87652">
              <w:rPr>
                <w:rFonts w:ascii="Calibri" w:hAnsi="Calibri"/>
                <w:b/>
                <w:bCs/>
                <w:sz w:val="22"/>
                <w:szCs w:val="22"/>
              </w:rPr>
              <w:t> :</w:t>
            </w:r>
            <w:r w:rsidR="00C87652">
              <w:rPr>
                <w:rFonts w:ascii="Calibri" w:hAnsi="Calibri"/>
                <w:sz w:val="22"/>
                <w:szCs w:val="22"/>
              </w:rPr>
              <w:t xml:space="preserve"> Test de </w:t>
            </w:r>
            <w:r w:rsidR="00CF35BE">
              <w:rPr>
                <w:rFonts w:ascii="Calibri" w:hAnsi="Calibri"/>
                <w:sz w:val="22"/>
                <w:szCs w:val="22"/>
              </w:rPr>
              <w:t>tension</w:t>
            </w:r>
            <w:r w:rsidR="00C87652">
              <w:rPr>
                <w:rFonts w:ascii="Calibri" w:hAnsi="Calibri"/>
                <w:sz w:val="22"/>
                <w:szCs w:val="22"/>
              </w:rPr>
              <w:t xml:space="preserve"> (Mesure en </w:t>
            </w:r>
            <w:r w:rsidR="00CF35BE">
              <w:rPr>
                <w:rFonts w:ascii="Calibri" w:hAnsi="Calibri" w:cs="Liberation Serif"/>
                <w:sz w:val="22"/>
                <w:szCs w:val="22"/>
              </w:rPr>
              <w:t>V</w:t>
            </w:r>
            <w:r w:rsidR="00C87652">
              <w:rPr>
                <w:rFonts w:ascii="Calibri" w:hAnsi="Calibri"/>
                <w:sz w:val="22"/>
                <w:szCs w:val="22"/>
              </w:rPr>
              <w:t>)</w:t>
            </w:r>
          </w:p>
          <w:p w14:paraId="2EAA1489" w14:textId="77777777" w:rsidR="00023D6E" w:rsidRDefault="00023D6E">
            <w:pPr>
              <w:pStyle w:val="Standard"/>
              <w:jc w:val="center"/>
              <w:rPr>
                <w:rFonts w:ascii="Calibri" w:hAnsi="Calibri"/>
                <w:sz w:val="22"/>
                <w:szCs w:val="22"/>
              </w:rPr>
            </w:pPr>
          </w:p>
          <w:tbl>
            <w:tblPr>
              <w:tblW w:w="8703" w:type="dxa"/>
              <w:tblCellMar>
                <w:top w:w="55" w:type="dxa"/>
                <w:left w:w="55" w:type="dxa"/>
                <w:bottom w:w="55" w:type="dxa"/>
                <w:right w:w="55" w:type="dxa"/>
              </w:tblCellMar>
              <w:tblLook w:val="04A0" w:firstRow="1" w:lastRow="0" w:firstColumn="1" w:lastColumn="0" w:noHBand="0" w:noVBand="1"/>
            </w:tblPr>
            <w:tblGrid>
              <w:gridCol w:w="2175"/>
              <w:gridCol w:w="2176"/>
              <w:gridCol w:w="2176"/>
              <w:gridCol w:w="2176"/>
            </w:tblGrid>
            <w:tr w:rsidR="00CF35BE" w14:paraId="4BE75EFB" w14:textId="77777777" w:rsidTr="00A56DAA">
              <w:tc>
                <w:tcPr>
                  <w:tcW w:w="2175" w:type="dxa"/>
                  <w:tcBorders>
                    <w:top w:val="single" w:sz="2" w:space="0" w:color="000000"/>
                    <w:left w:val="single" w:sz="2" w:space="0" w:color="000000"/>
                    <w:bottom w:val="single" w:sz="2" w:space="0" w:color="000000"/>
                  </w:tcBorders>
                  <w:shd w:val="clear" w:color="auto" w:fill="auto"/>
                  <w:vAlign w:val="center"/>
                </w:tcPr>
                <w:p w14:paraId="72832F89" w14:textId="011E8D96" w:rsidR="00CF35BE" w:rsidRDefault="00CF35BE" w:rsidP="00A56DAA">
                  <w:pPr>
                    <w:pStyle w:val="TableContents"/>
                    <w:jc w:val="center"/>
                    <w:rPr>
                      <w:sz w:val="22"/>
                      <w:szCs w:val="22"/>
                    </w:rPr>
                  </w:pPr>
                  <w:r>
                    <w:rPr>
                      <w:sz w:val="22"/>
                      <w:szCs w:val="22"/>
                    </w:rPr>
                    <w:t>Tension testé</w:t>
                  </w:r>
                </w:p>
              </w:tc>
              <w:tc>
                <w:tcPr>
                  <w:tcW w:w="2176" w:type="dxa"/>
                  <w:tcBorders>
                    <w:top w:val="single" w:sz="2" w:space="0" w:color="000000"/>
                    <w:left w:val="single" w:sz="2" w:space="0" w:color="000000"/>
                    <w:bottom w:val="single" w:sz="2" w:space="0" w:color="000000"/>
                  </w:tcBorders>
                  <w:shd w:val="clear" w:color="auto" w:fill="auto"/>
                  <w:vAlign w:val="center"/>
                </w:tcPr>
                <w:p w14:paraId="42C423B9" w14:textId="7BF2938E" w:rsidR="00CF35BE" w:rsidRDefault="00CF35BE" w:rsidP="00A56DAA">
                  <w:pPr>
                    <w:pStyle w:val="TableContents"/>
                    <w:jc w:val="center"/>
                    <w:rPr>
                      <w:sz w:val="22"/>
                      <w:szCs w:val="22"/>
                    </w:rPr>
                  </w:pPr>
                  <w:r>
                    <w:rPr>
                      <w:sz w:val="22"/>
                      <w:szCs w:val="22"/>
                    </w:rPr>
                    <w:t>Attendu</w:t>
                  </w:r>
                  <w:ins w:id="186" w:author="Antoine Da Costa" w:date="2022-08-10T16:20:00Z">
                    <w:r w:rsidR="00C507E3">
                      <w:rPr>
                        <w:sz w:val="22"/>
                        <w:szCs w:val="22"/>
                      </w:rPr>
                      <w:t xml:space="preserve"> </w:t>
                    </w:r>
                  </w:ins>
                  <w:ins w:id="187" w:author="Antoine Da Costa" w:date="2022-08-10T16:19:00Z">
                    <w:r w:rsidR="00481C08">
                      <w:rPr>
                        <w:sz w:val="22"/>
                        <w:szCs w:val="22"/>
                      </w:rPr>
                      <w:t>(</w:t>
                    </w:r>
                  </w:ins>
                  <w:ins w:id="188" w:author="Antoine Da Costa" w:date="2022-08-10T16:21:00Z">
                    <w:r w:rsidR="00C507E3">
                      <w:rPr>
                        <w:sz w:val="22"/>
                        <w:szCs w:val="22"/>
                      </w:rPr>
                      <w:t xml:space="preserve"> </w:t>
                    </w:r>
                  </w:ins>
                  <w:ins w:id="189" w:author="Antoine Da Costa" w:date="2022-08-10T16:19:00Z">
                    <w:r w:rsidR="00481C08">
                      <w:rPr>
                        <w:sz w:val="22"/>
                        <w:szCs w:val="22"/>
                      </w:rPr>
                      <w:t xml:space="preserve">Tension mesuré </w:t>
                    </w:r>
                  </w:ins>
                  <w:ins w:id="190" w:author="Antoine Da Costa" w:date="2022-08-10T16:21:00Z">
                    <w:r w:rsidR="00C507E3">
                      <w:rPr>
                        <w:sz w:val="22"/>
                        <w:szCs w:val="22"/>
                      </w:rPr>
                      <w:t xml:space="preserve">au préalable </w:t>
                    </w:r>
                  </w:ins>
                  <w:ins w:id="191" w:author="Antoine Da Costa" w:date="2022-08-10T16:19:00Z">
                    <w:r w:rsidR="00481C08">
                      <w:rPr>
                        <w:sz w:val="22"/>
                        <w:szCs w:val="22"/>
                      </w:rPr>
                      <w:t>sur le câble USB</w:t>
                    </w:r>
                  </w:ins>
                  <w:ins w:id="192" w:author="Antoine Da Costa" w:date="2022-08-10T16:21:00Z">
                    <w:r w:rsidR="00C507E3">
                      <w:rPr>
                        <w:sz w:val="22"/>
                        <w:szCs w:val="22"/>
                      </w:rPr>
                      <w:t xml:space="preserve"> </w:t>
                    </w:r>
                  </w:ins>
                  <w:ins w:id="193" w:author="Antoine Da Costa" w:date="2022-08-10T16:19:00Z">
                    <w:r w:rsidR="00481C08">
                      <w:rPr>
                        <w:sz w:val="22"/>
                        <w:szCs w:val="22"/>
                      </w:rPr>
                      <w:t>)</w:t>
                    </w:r>
                  </w:ins>
                </w:p>
              </w:tc>
              <w:tc>
                <w:tcPr>
                  <w:tcW w:w="2176" w:type="dxa"/>
                  <w:tcBorders>
                    <w:top w:val="single" w:sz="2" w:space="0" w:color="000000"/>
                    <w:left w:val="single" w:sz="2" w:space="0" w:color="000000"/>
                    <w:bottom w:val="single" w:sz="2" w:space="0" w:color="000000"/>
                  </w:tcBorders>
                  <w:shd w:val="clear" w:color="auto" w:fill="auto"/>
                  <w:vAlign w:val="center"/>
                </w:tcPr>
                <w:p w14:paraId="799B4C5E" w14:textId="77777777" w:rsidR="00CF35BE" w:rsidRDefault="00CF35BE" w:rsidP="00A56DAA">
                  <w:pPr>
                    <w:pStyle w:val="TableContents"/>
                    <w:jc w:val="center"/>
                    <w:rPr>
                      <w:sz w:val="22"/>
                      <w:szCs w:val="22"/>
                    </w:rPr>
                  </w:pPr>
                  <w:r>
                    <w:rPr>
                      <w:sz w:val="22"/>
                      <w:szCs w:val="22"/>
                    </w:rPr>
                    <w:t>Mesuré</w:t>
                  </w:r>
                </w:p>
              </w:tc>
              <w:tc>
                <w:tcPr>
                  <w:tcW w:w="21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5CD9C05" w14:textId="083ACD94" w:rsidR="00CF35BE" w:rsidRDefault="00CF35BE" w:rsidP="00A56DAA">
                  <w:pPr>
                    <w:pStyle w:val="TableContents"/>
                    <w:jc w:val="center"/>
                    <w:rPr>
                      <w:sz w:val="22"/>
                      <w:szCs w:val="22"/>
                    </w:rPr>
                  </w:pPr>
                  <w:r>
                    <w:rPr>
                      <w:sz w:val="22"/>
                      <w:szCs w:val="22"/>
                    </w:rPr>
                    <w:t>Statut</w:t>
                  </w:r>
                </w:p>
              </w:tc>
            </w:tr>
            <w:tr w:rsidR="00CF35BE" w14:paraId="0FAF09DD" w14:textId="77777777" w:rsidTr="00A56DAA">
              <w:tc>
                <w:tcPr>
                  <w:tcW w:w="2175" w:type="dxa"/>
                  <w:tcBorders>
                    <w:left w:val="single" w:sz="2" w:space="0" w:color="000000"/>
                    <w:bottom w:val="single" w:sz="2" w:space="0" w:color="000000"/>
                  </w:tcBorders>
                  <w:shd w:val="clear" w:color="auto" w:fill="auto"/>
                  <w:vAlign w:val="center"/>
                </w:tcPr>
                <w:p w14:paraId="0633A3FF" w14:textId="70F0750A" w:rsidR="00CF35BE" w:rsidRPr="00A56DAA" w:rsidRDefault="00CF35BE" w:rsidP="00A56DAA">
                  <w:pPr>
                    <w:pStyle w:val="TableContents"/>
                    <w:jc w:val="center"/>
                    <w:rPr>
                      <w:b/>
                      <w:bCs/>
                      <w:sz w:val="22"/>
                      <w:szCs w:val="22"/>
                    </w:rPr>
                  </w:pPr>
                  <w:r w:rsidRPr="00A56DAA">
                    <w:rPr>
                      <w:b/>
                      <w:bCs/>
                      <w:sz w:val="22"/>
                      <w:szCs w:val="22"/>
                    </w:rPr>
                    <w:t>VBUS</w:t>
                  </w:r>
                  <w:r w:rsidR="00A56DAA" w:rsidRPr="00A56DAA">
                    <w:rPr>
                      <w:b/>
                      <w:bCs/>
                      <w:sz w:val="22"/>
                      <w:szCs w:val="22"/>
                    </w:rPr>
                    <w:t xml:space="preserve"> (CI3.5)</w:t>
                  </w:r>
                </w:p>
              </w:tc>
              <w:tc>
                <w:tcPr>
                  <w:tcW w:w="2176" w:type="dxa"/>
                  <w:tcBorders>
                    <w:left w:val="single" w:sz="2" w:space="0" w:color="000000"/>
                    <w:bottom w:val="single" w:sz="2" w:space="0" w:color="000000"/>
                  </w:tcBorders>
                  <w:shd w:val="clear" w:color="auto" w:fill="auto"/>
                  <w:vAlign w:val="center"/>
                </w:tcPr>
                <w:p w14:paraId="2456BC6B" w14:textId="4193BA35" w:rsidR="00CF35BE" w:rsidRPr="00A56DAA" w:rsidRDefault="00CF35BE" w:rsidP="00A56DAA">
                  <w:pPr>
                    <w:pStyle w:val="TableContents"/>
                    <w:jc w:val="center"/>
                    <w:rPr>
                      <w:b/>
                      <w:bCs/>
                      <w:sz w:val="22"/>
                      <w:szCs w:val="22"/>
                    </w:rPr>
                  </w:pPr>
                  <w:r w:rsidRPr="00A56DAA">
                    <w:rPr>
                      <w:b/>
                      <w:bCs/>
                      <w:sz w:val="22"/>
                      <w:szCs w:val="22"/>
                    </w:rPr>
                    <w:t>5</w:t>
                  </w:r>
                  <w:r w:rsidR="00537081">
                    <w:rPr>
                      <w:b/>
                      <w:bCs/>
                      <w:sz w:val="22"/>
                      <w:szCs w:val="22"/>
                    </w:rPr>
                    <w:t>.</w:t>
                  </w:r>
                  <w:ins w:id="194" w:author="Antoine Da Costa" w:date="2022-08-10T16:19:00Z">
                    <w:r w:rsidR="00481C08">
                      <w:rPr>
                        <w:b/>
                        <w:bCs/>
                        <w:sz w:val="22"/>
                        <w:szCs w:val="22"/>
                      </w:rPr>
                      <w:t>11</w:t>
                    </w:r>
                    <w:r w:rsidR="00481C08" w:rsidRPr="00A56DAA">
                      <w:rPr>
                        <w:b/>
                        <w:bCs/>
                        <w:sz w:val="22"/>
                        <w:szCs w:val="22"/>
                      </w:rPr>
                      <w:t xml:space="preserve"> </w:t>
                    </w:r>
                  </w:ins>
                  <w:r w:rsidRPr="00A56DAA">
                    <w:rPr>
                      <w:b/>
                      <w:bCs/>
                      <w:sz w:val="22"/>
                      <w:szCs w:val="22"/>
                    </w:rPr>
                    <w:t>V</w:t>
                  </w:r>
                </w:p>
              </w:tc>
              <w:tc>
                <w:tcPr>
                  <w:tcW w:w="2176" w:type="dxa"/>
                  <w:tcBorders>
                    <w:left w:val="single" w:sz="2" w:space="0" w:color="000000"/>
                    <w:bottom w:val="single" w:sz="2" w:space="0" w:color="000000"/>
                  </w:tcBorders>
                  <w:shd w:val="clear" w:color="auto" w:fill="auto"/>
                  <w:vAlign w:val="center"/>
                </w:tcPr>
                <w:p w14:paraId="2E871F93" w14:textId="61546141" w:rsidR="00CF35BE" w:rsidRPr="00823B2E" w:rsidRDefault="00481C08" w:rsidP="00A56DAA">
                  <w:pPr>
                    <w:pStyle w:val="TableContents"/>
                    <w:jc w:val="center"/>
                    <w:rPr>
                      <w:b/>
                      <w:bCs/>
                      <w:sz w:val="22"/>
                      <w:szCs w:val="22"/>
                    </w:rPr>
                  </w:pPr>
                  <w:ins w:id="195" w:author="Antoine Da Costa" w:date="2022-08-10T16:19:00Z">
                    <w:r w:rsidRPr="00823B2E">
                      <w:rPr>
                        <w:b/>
                        <w:bCs/>
                        <w:sz w:val="22"/>
                        <w:szCs w:val="22"/>
                      </w:rPr>
                      <w:t>5.11 V</w:t>
                    </w:r>
                  </w:ins>
                </w:p>
              </w:tc>
              <w:tc>
                <w:tcPr>
                  <w:tcW w:w="2176" w:type="dxa"/>
                  <w:tcBorders>
                    <w:left w:val="single" w:sz="2" w:space="0" w:color="000000"/>
                    <w:bottom w:val="single" w:sz="2" w:space="0" w:color="000000"/>
                    <w:right w:val="single" w:sz="2" w:space="0" w:color="000000"/>
                  </w:tcBorders>
                  <w:shd w:val="clear" w:color="auto" w:fill="auto"/>
                  <w:vAlign w:val="center"/>
                </w:tcPr>
                <w:p w14:paraId="10D327EB" w14:textId="7EB94FBF" w:rsidR="00CF35BE" w:rsidRPr="00823B2E" w:rsidRDefault="00481C08" w:rsidP="00A56DAA">
                  <w:pPr>
                    <w:pStyle w:val="TableContents"/>
                    <w:jc w:val="center"/>
                    <w:rPr>
                      <w:b/>
                      <w:bCs/>
                      <w:sz w:val="22"/>
                      <w:szCs w:val="22"/>
                    </w:rPr>
                  </w:pPr>
                  <w:ins w:id="196" w:author="Antoine Da Costa" w:date="2022-08-10T16:20:00Z">
                    <w:r w:rsidRPr="00823B2E">
                      <w:rPr>
                        <w:b/>
                        <w:bCs/>
                        <w:sz w:val="22"/>
                        <w:szCs w:val="22"/>
                      </w:rPr>
                      <w:t>OK</w:t>
                    </w:r>
                  </w:ins>
                </w:p>
              </w:tc>
            </w:tr>
          </w:tbl>
          <w:p w14:paraId="0EB39035" w14:textId="77777777" w:rsidR="00F4051E" w:rsidRDefault="00F4051E">
            <w:pPr>
              <w:rPr>
                <w:rFonts w:ascii="Calibri" w:hAnsi="Calibri"/>
              </w:rPr>
            </w:pPr>
          </w:p>
          <w:p w14:paraId="7E333B98" w14:textId="4674ECF7" w:rsidR="0064058E" w:rsidRDefault="0064058E">
            <w:pPr>
              <w:rPr>
                <w:rFonts w:ascii="Calibri" w:hAnsi="Calibri"/>
              </w:rPr>
            </w:pPr>
          </w:p>
        </w:tc>
      </w:tr>
    </w:tbl>
    <w:p w14:paraId="31F07BB1" w14:textId="77777777" w:rsidR="00F4051E" w:rsidRDefault="00F4051E">
      <w:pPr>
        <w:rPr>
          <w:rFonts w:ascii="Calibri" w:hAnsi="Calibri"/>
        </w:rPr>
      </w:pPr>
    </w:p>
    <w:p w14:paraId="71C60FD0" w14:textId="77777777" w:rsidR="00F4051E" w:rsidRDefault="00F4051E">
      <w:pPr>
        <w:rPr>
          <w:rFonts w:ascii="Calibri" w:hAnsi="Calibri"/>
        </w:rPr>
      </w:pPr>
    </w:p>
    <w:p w14:paraId="56598896" w14:textId="77777777" w:rsidR="00F4051E" w:rsidRDefault="00F4051E">
      <w:pPr>
        <w:rPr>
          <w:rFonts w:ascii="Calibri" w:hAnsi="Calibri"/>
        </w:rPr>
      </w:pPr>
    </w:p>
    <w:p w14:paraId="43D9BD3B" w14:textId="77777777" w:rsidR="00F4051E" w:rsidRDefault="00F4051E">
      <w:pPr>
        <w:rPr>
          <w:rFonts w:ascii="Calibri" w:hAnsi="Calibri"/>
        </w:rPr>
      </w:pPr>
    </w:p>
    <w:p w14:paraId="133D5900" w14:textId="77777777" w:rsidR="00F4051E" w:rsidRDefault="00F4051E">
      <w:pPr>
        <w:rPr>
          <w:rFonts w:ascii="Calibri" w:hAnsi="Calibri"/>
        </w:rPr>
      </w:pPr>
    </w:p>
    <w:p w14:paraId="338C234D" w14:textId="77777777" w:rsidR="00F4051E" w:rsidRDefault="00F4051E">
      <w:pPr>
        <w:rPr>
          <w:rFonts w:ascii="Calibri" w:hAnsi="Calibri"/>
        </w:rPr>
      </w:pPr>
    </w:p>
    <w:p w14:paraId="223313B2" w14:textId="77777777" w:rsidR="00F4051E" w:rsidRDefault="00F4051E">
      <w:pPr>
        <w:rPr>
          <w:rFonts w:ascii="Calibri" w:hAnsi="Calibri"/>
        </w:rPr>
      </w:pPr>
    </w:p>
    <w:p w14:paraId="1C875B86" w14:textId="77777777" w:rsidR="00F4051E" w:rsidRDefault="00F4051E">
      <w:pPr>
        <w:rPr>
          <w:rFonts w:ascii="Calibri" w:hAnsi="Calibri"/>
        </w:rPr>
      </w:pPr>
    </w:p>
    <w:p w14:paraId="0FCEDE94" w14:textId="77777777" w:rsidR="00F4051E" w:rsidRDefault="00C87652">
      <w:pPr>
        <w:pStyle w:val="Standard"/>
        <w:rPr>
          <w:rFonts w:ascii="Calibri" w:hAnsi="Calibri"/>
          <w:sz w:val="22"/>
          <w:szCs w:val="22"/>
        </w:rPr>
      </w:pPr>
      <w:r>
        <w:br w:type="page"/>
      </w:r>
    </w:p>
    <w:tbl>
      <w:tblPr>
        <w:tblW w:w="8953" w:type="dxa"/>
        <w:tblInd w:w="68" w:type="dxa"/>
        <w:tblCellMar>
          <w:left w:w="70" w:type="dxa"/>
          <w:right w:w="70" w:type="dxa"/>
        </w:tblCellMar>
        <w:tblLook w:val="0000" w:firstRow="0" w:lastRow="0" w:firstColumn="0" w:lastColumn="0" w:noHBand="0" w:noVBand="0"/>
      </w:tblPr>
      <w:tblGrid>
        <w:gridCol w:w="8953"/>
      </w:tblGrid>
      <w:tr w:rsidR="00F4051E" w14:paraId="6826F674" w14:textId="77777777">
        <w:trPr>
          <w:cantSplit/>
        </w:trPr>
        <w:tc>
          <w:tcPr>
            <w:tcW w:w="8953" w:type="dxa"/>
            <w:tcBorders>
              <w:top w:val="single" w:sz="12" w:space="0" w:color="000000"/>
              <w:left w:val="single" w:sz="12" w:space="0" w:color="000000"/>
              <w:bottom w:val="single" w:sz="6" w:space="0" w:color="000000"/>
              <w:right w:val="single" w:sz="12" w:space="0" w:color="000000"/>
            </w:tcBorders>
            <w:shd w:val="clear" w:color="auto" w:fill="E6E6E6"/>
          </w:tcPr>
          <w:p w14:paraId="0E3D7E67" w14:textId="76F5B989" w:rsidR="00F4051E" w:rsidRDefault="00C87652">
            <w:pPr>
              <w:pStyle w:val="Titredetableau"/>
              <w:pageBreakBefore/>
              <w:rPr>
                <w:rFonts w:ascii="Calibri" w:hAnsi="Calibri"/>
                <w:szCs w:val="24"/>
              </w:rPr>
            </w:pPr>
            <w:r>
              <w:rPr>
                <w:szCs w:val="24"/>
              </w:rPr>
              <w:lastRenderedPageBreak/>
              <w:t xml:space="preserve">Test </w:t>
            </w:r>
            <w:r w:rsidR="00756B4D">
              <w:rPr>
                <w:szCs w:val="24"/>
              </w:rPr>
              <w:t>06</w:t>
            </w:r>
            <w:r>
              <w:rPr>
                <w:szCs w:val="24"/>
              </w:rPr>
              <w:t>:  Vérification de la séparation des alimentations</w:t>
            </w:r>
          </w:p>
        </w:tc>
      </w:tr>
      <w:tr w:rsidR="00F4051E" w14:paraId="4A9664C6" w14:textId="77777777">
        <w:trPr>
          <w:cantSplit/>
          <w:trHeight w:val="997"/>
        </w:trPr>
        <w:tc>
          <w:tcPr>
            <w:tcW w:w="8953" w:type="dxa"/>
            <w:tcBorders>
              <w:top w:val="single" w:sz="6" w:space="0" w:color="000000"/>
              <w:left w:val="single" w:sz="12" w:space="0" w:color="000000"/>
              <w:bottom w:val="single" w:sz="6" w:space="0" w:color="000000"/>
              <w:right w:val="single" w:sz="12" w:space="0" w:color="000000"/>
            </w:tcBorders>
            <w:shd w:val="clear" w:color="auto" w:fill="auto"/>
          </w:tcPr>
          <w:p w14:paraId="39C9B375" w14:textId="77777777" w:rsidR="00F4051E" w:rsidRDefault="00C87652">
            <w:pPr>
              <w:rPr>
                <w:rFonts w:ascii="Calibri" w:hAnsi="Calibri"/>
              </w:rPr>
            </w:pPr>
            <w:r>
              <w:t>Description :</w:t>
            </w:r>
          </w:p>
          <w:p w14:paraId="6365F029" w14:textId="77777777" w:rsidR="00F4051E" w:rsidRDefault="00C87652">
            <w:r>
              <w:t xml:space="preserve">Sur carte </w:t>
            </w:r>
            <w:r w:rsidR="000200B0">
              <w:rPr>
                <w:b/>
                <w:bCs/>
              </w:rPr>
              <w:t>NON-ALIMENTEE</w:t>
            </w:r>
            <w:r>
              <w:t>, vérification à l’aide d’un Ohmmètre de l’indépendance des alimentations du système.</w:t>
            </w:r>
          </w:p>
          <w:p w14:paraId="09F657E3" w14:textId="0344044F" w:rsidR="00FB5923" w:rsidRDefault="00FB5923"/>
        </w:tc>
      </w:tr>
      <w:tr w:rsidR="00F4051E" w14:paraId="64E281F8" w14:textId="77777777">
        <w:trPr>
          <w:cantSplit/>
          <w:trHeight w:val="1563"/>
        </w:trPr>
        <w:tc>
          <w:tcPr>
            <w:tcW w:w="8953" w:type="dxa"/>
            <w:tcBorders>
              <w:top w:val="single" w:sz="6" w:space="0" w:color="000000"/>
              <w:left w:val="single" w:sz="12" w:space="0" w:color="000000"/>
              <w:bottom w:val="single" w:sz="6" w:space="0" w:color="000000"/>
              <w:right w:val="single" w:sz="12" w:space="0" w:color="000000"/>
            </w:tcBorders>
            <w:shd w:val="clear" w:color="auto" w:fill="auto"/>
          </w:tcPr>
          <w:p w14:paraId="06A4DA72" w14:textId="77777777" w:rsidR="00F4051E" w:rsidRDefault="00C87652">
            <w:pPr>
              <w:rPr>
                <w:rFonts w:ascii="Calibri" w:hAnsi="Calibri"/>
              </w:rPr>
            </w:pPr>
            <w:r>
              <w:t>Résultat attendu :</w:t>
            </w:r>
          </w:p>
          <w:p w14:paraId="4AB6B9C6" w14:textId="77777777" w:rsidR="00107879" w:rsidRDefault="00DF5EB6">
            <w:pPr>
              <w:pStyle w:val="Standard"/>
              <w:jc w:val="center"/>
              <w:rPr>
                <w:rFonts w:ascii="Calibri" w:hAnsi="Calibri"/>
                <w:sz w:val="22"/>
                <w:szCs w:val="22"/>
              </w:rPr>
            </w:pPr>
            <w:r>
              <w:rPr>
                <w:rFonts w:ascii="Calibri" w:hAnsi="Calibri"/>
                <w:b/>
                <w:bCs/>
                <w:sz w:val="22"/>
                <w:szCs w:val="22"/>
              </w:rPr>
              <w:t>ZALIM01</w:t>
            </w:r>
            <w:r w:rsidR="00C87652">
              <w:rPr>
                <w:rFonts w:ascii="Calibri" w:hAnsi="Calibri"/>
                <w:b/>
                <w:bCs/>
                <w:sz w:val="22"/>
                <w:szCs w:val="22"/>
              </w:rPr>
              <w:t> :</w:t>
            </w:r>
            <w:r w:rsidR="00C87652">
              <w:rPr>
                <w:rFonts w:ascii="Calibri" w:hAnsi="Calibri"/>
                <w:sz w:val="22"/>
                <w:szCs w:val="22"/>
              </w:rPr>
              <w:t xml:space="preserve"> </w:t>
            </w:r>
            <w:r w:rsidR="00107879">
              <w:rPr>
                <w:rFonts w:ascii="Calibri" w:hAnsi="Calibri"/>
                <w:sz w:val="22"/>
                <w:szCs w:val="22"/>
              </w:rPr>
              <w:t>I</w:t>
            </w:r>
            <w:r w:rsidR="00C87652">
              <w:rPr>
                <w:rFonts w:ascii="Calibri" w:hAnsi="Calibri"/>
                <w:sz w:val="22"/>
                <w:szCs w:val="22"/>
              </w:rPr>
              <w:t>mpédance</w:t>
            </w:r>
            <w:r w:rsidR="00630211">
              <w:rPr>
                <w:rFonts w:ascii="Calibri" w:hAnsi="Calibri"/>
                <w:sz w:val="22"/>
                <w:szCs w:val="22"/>
              </w:rPr>
              <w:t>s</w:t>
            </w:r>
            <w:r w:rsidR="00C87652">
              <w:rPr>
                <w:rFonts w:ascii="Calibri" w:hAnsi="Calibri"/>
                <w:sz w:val="22"/>
                <w:szCs w:val="22"/>
              </w:rPr>
              <w:t xml:space="preserve"> entre les alimentations</w:t>
            </w:r>
            <w:r w:rsidR="006F5F23">
              <w:rPr>
                <w:rFonts w:ascii="Calibri" w:hAnsi="Calibri"/>
                <w:sz w:val="22"/>
                <w:szCs w:val="22"/>
              </w:rPr>
              <w:t xml:space="preserve"> et la masse</w:t>
            </w:r>
            <w:r w:rsidR="00C87652">
              <w:rPr>
                <w:rFonts w:ascii="Calibri" w:hAnsi="Calibri"/>
                <w:sz w:val="22"/>
                <w:szCs w:val="22"/>
              </w:rPr>
              <w:t xml:space="preserve"> </w:t>
            </w:r>
          </w:p>
          <w:p w14:paraId="7D5D0B12" w14:textId="6917A235" w:rsidR="00F4051E" w:rsidRDefault="00C87652">
            <w:pPr>
              <w:pStyle w:val="Standard"/>
              <w:jc w:val="center"/>
              <w:rPr>
                <w:rFonts w:ascii="Calibri" w:hAnsi="Calibri"/>
                <w:sz w:val="22"/>
                <w:szCs w:val="22"/>
              </w:rPr>
            </w:pPr>
            <w:r>
              <w:rPr>
                <w:rFonts w:ascii="Calibri" w:hAnsi="Calibri"/>
                <w:sz w:val="22"/>
                <w:szCs w:val="22"/>
              </w:rPr>
              <w:t>(Mesure en Ω)</w:t>
            </w:r>
          </w:p>
          <w:p w14:paraId="7D8D76A5" w14:textId="77777777" w:rsidR="005116FA" w:rsidRDefault="005116FA">
            <w:pPr>
              <w:pStyle w:val="Standard"/>
              <w:jc w:val="center"/>
              <w:rPr>
                <w:rFonts w:ascii="Calibri" w:hAnsi="Calibri"/>
                <w:sz w:val="22"/>
                <w:szCs w:val="22"/>
              </w:rPr>
            </w:pPr>
          </w:p>
          <w:tbl>
            <w:tblPr>
              <w:tblW w:w="8384" w:type="dxa"/>
              <w:tblInd w:w="421" w:type="dxa"/>
              <w:tblCellMar>
                <w:top w:w="55" w:type="dxa"/>
                <w:left w:w="55" w:type="dxa"/>
                <w:bottom w:w="55" w:type="dxa"/>
                <w:right w:w="55" w:type="dxa"/>
              </w:tblCellMar>
              <w:tblLook w:val="04A0" w:firstRow="1" w:lastRow="0" w:firstColumn="1" w:lastColumn="0" w:noHBand="0" w:noVBand="1"/>
            </w:tblPr>
            <w:tblGrid>
              <w:gridCol w:w="1727"/>
              <w:gridCol w:w="1727"/>
              <w:gridCol w:w="1505"/>
              <w:gridCol w:w="1782"/>
              <w:gridCol w:w="1643"/>
            </w:tblGrid>
            <w:tr w:rsidR="00107879" w14:paraId="0C693033" w14:textId="71F94CE3" w:rsidTr="00107879">
              <w:trPr>
                <w:trHeight w:val="736"/>
              </w:trPr>
              <w:tc>
                <w:tcPr>
                  <w:tcW w:w="1727" w:type="dxa"/>
                  <w:tcBorders>
                    <w:top w:val="single" w:sz="2" w:space="0" w:color="000000"/>
                    <w:left w:val="single" w:sz="2" w:space="0" w:color="000000"/>
                    <w:bottom w:val="single" w:sz="2" w:space="0" w:color="000000"/>
                  </w:tcBorders>
                  <w:shd w:val="clear" w:color="auto" w:fill="auto"/>
                  <w:vAlign w:val="center"/>
                </w:tcPr>
                <w:p w14:paraId="43296502" w14:textId="77777777" w:rsidR="00107879" w:rsidRDefault="00107879" w:rsidP="007D053E">
                  <w:pPr>
                    <w:pStyle w:val="TableContents"/>
                    <w:jc w:val="center"/>
                    <w:rPr>
                      <w:sz w:val="22"/>
                      <w:szCs w:val="22"/>
                    </w:rPr>
                  </w:pPr>
                  <w:r>
                    <w:rPr>
                      <w:sz w:val="22"/>
                      <w:szCs w:val="22"/>
                    </w:rPr>
                    <w:t>Points de référence</w:t>
                  </w:r>
                </w:p>
                <w:p w14:paraId="757EB290" w14:textId="04CC6831" w:rsidR="00107879" w:rsidRDefault="00107879" w:rsidP="007D053E">
                  <w:pPr>
                    <w:pStyle w:val="TableContents"/>
                    <w:jc w:val="center"/>
                    <w:rPr>
                      <w:sz w:val="22"/>
                      <w:szCs w:val="22"/>
                    </w:rPr>
                  </w:pPr>
                  <w:r>
                    <w:rPr>
                      <w:sz w:val="22"/>
                      <w:szCs w:val="22"/>
                    </w:rPr>
                    <w:t>A</w:t>
                  </w:r>
                </w:p>
              </w:tc>
              <w:tc>
                <w:tcPr>
                  <w:tcW w:w="1727" w:type="dxa"/>
                  <w:tcBorders>
                    <w:top w:val="single" w:sz="2" w:space="0" w:color="000000"/>
                    <w:left w:val="single" w:sz="2" w:space="0" w:color="000000"/>
                    <w:bottom w:val="single" w:sz="2" w:space="0" w:color="000000"/>
                    <w:right w:val="single" w:sz="4" w:space="0" w:color="auto"/>
                  </w:tcBorders>
                  <w:shd w:val="clear" w:color="auto" w:fill="auto"/>
                  <w:vAlign w:val="center"/>
                </w:tcPr>
                <w:p w14:paraId="070882DA" w14:textId="77777777" w:rsidR="00107879" w:rsidRPr="007D053E" w:rsidRDefault="00107879" w:rsidP="007D053E">
                  <w:pPr>
                    <w:pStyle w:val="TableContents"/>
                    <w:jc w:val="center"/>
                    <w:rPr>
                      <w:sz w:val="22"/>
                      <w:szCs w:val="22"/>
                    </w:rPr>
                  </w:pPr>
                  <w:r w:rsidRPr="007D053E">
                    <w:rPr>
                      <w:sz w:val="22"/>
                      <w:szCs w:val="22"/>
                    </w:rPr>
                    <w:t>Points de référence</w:t>
                  </w:r>
                </w:p>
                <w:p w14:paraId="1895366D" w14:textId="5514B14A" w:rsidR="00107879" w:rsidRPr="007D053E" w:rsidRDefault="00107879" w:rsidP="007D053E">
                  <w:pPr>
                    <w:pStyle w:val="TableContents"/>
                    <w:jc w:val="center"/>
                    <w:rPr>
                      <w:sz w:val="22"/>
                      <w:szCs w:val="22"/>
                    </w:rPr>
                  </w:pPr>
                  <w:r w:rsidRPr="007D053E">
                    <w:rPr>
                      <w:sz w:val="22"/>
                      <w:szCs w:val="22"/>
                    </w:rPr>
                    <w:t>B</w:t>
                  </w:r>
                </w:p>
              </w:tc>
              <w:tc>
                <w:tcPr>
                  <w:tcW w:w="1505" w:type="dxa"/>
                  <w:tcBorders>
                    <w:top w:val="single" w:sz="4" w:space="0" w:color="auto"/>
                    <w:left w:val="single" w:sz="4" w:space="0" w:color="auto"/>
                    <w:bottom w:val="single" w:sz="4" w:space="0" w:color="auto"/>
                    <w:right w:val="single" w:sz="4" w:space="0" w:color="auto"/>
                  </w:tcBorders>
                  <w:vAlign w:val="center"/>
                </w:tcPr>
                <w:p w14:paraId="33D0500D" w14:textId="780AAC9C" w:rsidR="00107879" w:rsidRDefault="00107879" w:rsidP="00107879">
                  <w:pPr>
                    <w:pStyle w:val="TableContents"/>
                    <w:jc w:val="center"/>
                    <w:rPr>
                      <w:sz w:val="22"/>
                      <w:szCs w:val="22"/>
                    </w:rPr>
                  </w:pPr>
                  <w:r>
                    <w:rPr>
                      <w:sz w:val="22"/>
                      <w:szCs w:val="22"/>
                    </w:rPr>
                    <w:t>Attendu</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04F44A33" w14:textId="71651BAB" w:rsidR="00107879" w:rsidRPr="007D053E" w:rsidRDefault="00107879" w:rsidP="007D053E">
                  <w:pPr>
                    <w:pStyle w:val="TableContents"/>
                    <w:jc w:val="center"/>
                    <w:rPr>
                      <w:sz w:val="22"/>
                      <w:szCs w:val="22"/>
                    </w:rPr>
                  </w:pPr>
                  <w:r>
                    <w:rPr>
                      <w:sz w:val="22"/>
                      <w:szCs w:val="22"/>
                    </w:rPr>
                    <w:t>Obtenu</w:t>
                  </w:r>
                </w:p>
              </w:tc>
              <w:tc>
                <w:tcPr>
                  <w:tcW w:w="1643" w:type="dxa"/>
                  <w:tcBorders>
                    <w:top w:val="single" w:sz="4" w:space="0" w:color="auto"/>
                    <w:left w:val="single" w:sz="4" w:space="0" w:color="auto"/>
                    <w:bottom w:val="single" w:sz="4" w:space="0" w:color="auto"/>
                    <w:right w:val="single" w:sz="4" w:space="0" w:color="auto"/>
                  </w:tcBorders>
                  <w:vAlign w:val="center"/>
                </w:tcPr>
                <w:p w14:paraId="040796EE" w14:textId="4DDC663A" w:rsidR="00107879" w:rsidRDefault="00107879" w:rsidP="007D053E">
                  <w:pPr>
                    <w:pStyle w:val="TableContents"/>
                    <w:jc w:val="center"/>
                    <w:rPr>
                      <w:sz w:val="22"/>
                      <w:szCs w:val="22"/>
                    </w:rPr>
                  </w:pPr>
                  <w:r>
                    <w:rPr>
                      <w:sz w:val="22"/>
                      <w:szCs w:val="22"/>
                    </w:rPr>
                    <w:t>Statut</w:t>
                  </w:r>
                </w:p>
              </w:tc>
            </w:tr>
            <w:tr w:rsidR="00107879" w14:paraId="40220567" w14:textId="3235E2AE" w:rsidTr="00107879">
              <w:trPr>
                <w:trHeight w:val="461"/>
              </w:trPr>
              <w:tc>
                <w:tcPr>
                  <w:tcW w:w="1727" w:type="dxa"/>
                  <w:tcBorders>
                    <w:left w:val="single" w:sz="2" w:space="0" w:color="000000"/>
                    <w:bottom w:val="single" w:sz="2" w:space="0" w:color="000000"/>
                  </w:tcBorders>
                  <w:shd w:val="clear" w:color="auto" w:fill="auto"/>
                  <w:vAlign w:val="center"/>
                </w:tcPr>
                <w:p w14:paraId="3A6ADD95" w14:textId="2F6EC3D2" w:rsidR="00107879" w:rsidRDefault="00107879" w:rsidP="007D053E">
                  <w:pPr>
                    <w:pStyle w:val="TableContents"/>
                    <w:jc w:val="center"/>
                    <w:rPr>
                      <w:sz w:val="22"/>
                      <w:szCs w:val="22"/>
                    </w:rPr>
                  </w:pPr>
                  <w:r>
                    <w:rPr>
                      <w:b/>
                      <w:bCs/>
                      <w:sz w:val="22"/>
                      <w:szCs w:val="22"/>
                    </w:rPr>
                    <w:t>PVBAT (JF3)</w:t>
                  </w:r>
                </w:p>
              </w:tc>
              <w:tc>
                <w:tcPr>
                  <w:tcW w:w="1727" w:type="dxa"/>
                  <w:tcBorders>
                    <w:left w:val="single" w:sz="2" w:space="0" w:color="000000"/>
                    <w:bottom w:val="single" w:sz="2" w:space="0" w:color="000000"/>
                    <w:right w:val="single" w:sz="4" w:space="0" w:color="auto"/>
                  </w:tcBorders>
                  <w:shd w:val="clear" w:color="auto" w:fill="auto"/>
                  <w:vAlign w:val="center"/>
                </w:tcPr>
                <w:p w14:paraId="30C37ACA" w14:textId="4BE6DC7E" w:rsidR="00107879" w:rsidRPr="007D053E" w:rsidRDefault="00107879" w:rsidP="007D053E">
                  <w:pPr>
                    <w:pStyle w:val="TableContents"/>
                    <w:jc w:val="center"/>
                    <w:rPr>
                      <w:b/>
                      <w:bCs/>
                      <w:sz w:val="22"/>
                      <w:szCs w:val="22"/>
                    </w:rPr>
                  </w:pPr>
                  <w:r w:rsidRPr="007D053E">
                    <w:rPr>
                      <w:b/>
                      <w:bCs/>
                      <w:sz w:val="22"/>
                      <w:szCs w:val="22"/>
                    </w:rPr>
                    <w:t>GND</w:t>
                  </w:r>
                </w:p>
              </w:tc>
              <w:tc>
                <w:tcPr>
                  <w:tcW w:w="1505" w:type="dxa"/>
                  <w:tcBorders>
                    <w:left w:val="single" w:sz="4" w:space="0" w:color="auto"/>
                    <w:bottom w:val="single" w:sz="4" w:space="0" w:color="auto"/>
                    <w:right w:val="single" w:sz="4" w:space="0" w:color="auto"/>
                  </w:tcBorders>
                  <w:vAlign w:val="center"/>
                </w:tcPr>
                <w:p w14:paraId="47616BEA" w14:textId="71A9B6F6" w:rsidR="00107879" w:rsidRPr="007D053E" w:rsidRDefault="00C507E3" w:rsidP="00107879">
                  <w:pPr>
                    <w:pStyle w:val="TableContents"/>
                    <w:jc w:val="center"/>
                    <w:rPr>
                      <w:sz w:val="22"/>
                      <w:szCs w:val="22"/>
                    </w:rPr>
                  </w:pPr>
                  <w:ins w:id="197" w:author="Antoine Da Costa" w:date="2022-08-10T16:21:00Z">
                    <w:r>
                      <w:rPr>
                        <w:rFonts w:cs="Calibri"/>
                        <w:sz w:val="22"/>
                        <w:szCs w:val="22"/>
                      </w:rPr>
                      <w:t>≈</w:t>
                    </w:r>
                  </w:ins>
                  <w:r w:rsidR="00107879">
                    <w:rPr>
                      <w:sz w:val="22"/>
                      <w:szCs w:val="22"/>
                    </w:rPr>
                    <w:t>100kΩ</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01312605" w14:textId="5A8BEAB5" w:rsidR="00107879" w:rsidRPr="00823B2E" w:rsidRDefault="00C507E3" w:rsidP="007D053E">
                  <w:pPr>
                    <w:pStyle w:val="TableContents"/>
                    <w:jc w:val="center"/>
                    <w:rPr>
                      <w:b/>
                      <w:bCs/>
                      <w:sz w:val="22"/>
                      <w:szCs w:val="22"/>
                    </w:rPr>
                  </w:pPr>
                  <w:ins w:id="198" w:author="Antoine Da Costa" w:date="2022-08-10T16:22:00Z">
                    <w:r w:rsidRPr="00823B2E">
                      <w:rPr>
                        <w:b/>
                        <w:bCs/>
                        <w:sz w:val="22"/>
                        <w:szCs w:val="22"/>
                      </w:rPr>
                      <w:t>37.8k</w:t>
                    </w:r>
                    <w:r w:rsidRPr="00C507E3">
                      <w:rPr>
                        <w:rFonts w:cstheme="minorHAnsi"/>
                        <w:b/>
                        <w:bCs/>
                      </w:rPr>
                      <w:t>Ω</w:t>
                    </w:r>
                  </w:ins>
                </w:p>
              </w:tc>
              <w:tc>
                <w:tcPr>
                  <w:tcW w:w="1643" w:type="dxa"/>
                  <w:tcBorders>
                    <w:top w:val="single" w:sz="4" w:space="0" w:color="auto"/>
                    <w:left w:val="single" w:sz="4" w:space="0" w:color="auto"/>
                    <w:bottom w:val="single" w:sz="4" w:space="0" w:color="auto"/>
                    <w:right w:val="single" w:sz="4" w:space="0" w:color="auto"/>
                  </w:tcBorders>
                  <w:vAlign w:val="center"/>
                </w:tcPr>
                <w:p w14:paraId="58460C38" w14:textId="55450894" w:rsidR="00107879" w:rsidRPr="00823B2E" w:rsidRDefault="00C507E3" w:rsidP="007D053E">
                  <w:pPr>
                    <w:pStyle w:val="TableContents"/>
                    <w:jc w:val="center"/>
                    <w:rPr>
                      <w:b/>
                      <w:bCs/>
                      <w:sz w:val="22"/>
                      <w:szCs w:val="22"/>
                    </w:rPr>
                  </w:pPr>
                  <w:ins w:id="199" w:author="Antoine Da Costa" w:date="2022-08-10T16:23:00Z">
                    <w:r w:rsidRPr="00823B2E">
                      <w:rPr>
                        <w:b/>
                        <w:bCs/>
                        <w:sz w:val="22"/>
                        <w:szCs w:val="22"/>
                      </w:rPr>
                      <w:t>OK</w:t>
                    </w:r>
                  </w:ins>
                </w:p>
              </w:tc>
            </w:tr>
            <w:tr w:rsidR="00107879" w14:paraId="769C8772" w14:textId="124FA679" w:rsidTr="00107879">
              <w:trPr>
                <w:trHeight w:val="461"/>
              </w:trPr>
              <w:tc>
                <w:tcPr>
                  <w:tcW w:w="1727" w:type="dxa"/>
                  <w:tcBorders>
                    <w:left w:val="single" w:sz="2" w:space="0" w:color="000000"/>
                    <w:bottom w:val="single" w:sz="2" w:space="0" w:color="000000"/>
                  </w:tcBorders>
                  <w:shd w:val="clear" w:color="auto" w:fill="auto"/>
                  <w:vAlign w:val="center"/>
                </w:tcPr>
                <w:p w14:paraId="43CB587A" w14:textId="6A53DDD5" w:rsidR="00107879" w:rsidRDefault="00107879" w:rsidP="007D053E">
                  <w:pPr>
                    <w:pStyle w:val="TableContents"/>
                    <w:jc w:val="center"/>
                    <w:rPr>
                      <w:sz w:val="22"/>
                      <w:szCs w:val="22"/>
                    </w:rPr>
                  </w:pPr>
                  <w:r>
                    <w:rPr>
                      <w:b/>
                      <w:bCs/>
                      <w:sz w:val="22"/>
                      <w:szCs w:val="22"/>
                    </w:rPr>
                    <w:t>P1V2 (</w:t>
                  </w:r>
                  <w:ins w:id="200" w:author="Antoine Da Costa" w:date="2022-08-10T16:21:00Z">
                    <w:r w:rsidR="00C507E3">
                      <w:rPr>
                        <w:b/>
                        <w:bCs/>
                        <w:sz w:val="22"/>
                        <w:szCs w:val="22"/>
                      </w:rPr>
                      <w:t>LI1.2</w:t>
                    </w:r>
                  </w:ins>
                  <w:r>
                    <w:rPr>
                      <w:b/>
                      <w:bCs/>
                      <w:sz w:val="22"/>
                      <w:szCs w:val="22"/>
                    </w:rPr>
                    <w:t>)</w:t>
                  </w:r>
                </w:p>
              </w:tc>
              <w:tc>
                <w:tcPr>
                  <w:tcW w:w="1727" w:type="dxa"/>
                  <w:tcBorders>
                    <w:left w:val="single" w:sz="2" w:space="0" w:color="000000"/>
                    <w:bottom w:val="single" w:sz="2" w:space="0" w:color="000000"/>
                    <w:right w:val="single" w:sz="4" w:space="0" w:color="auto"/>
                  </w:tcBorders>
                  <w:shd w:val="clear" w:color="auto" w:fill="auto"/>
                  <w:vAlign w:val="center"/>
                </w:tcPr>
                <w:p w14:paraId="6B0E101E" w14:textId="47D20067" w:rsidR="00107879" w:rsidRPr="007D053E" w:rsidRDefault="00107879" w:rsidP="007D053E">
                  <w:pPr>
                    <w:pStyle w:val="TableContents"/>
                    <w:jc w:val="center"/>
                    <w:rPr>
                      <w:b/>
                      <w:bCs/>
                      <w:sz w:val="22"/>
                      <w:szCs w:val="22"/>
                    </w:rPr>
                  </w:pPr>
                  <w:r w:rsidRPr="007D053E">
                    <w:rPr>
                      <w:b/>
                      <w:bCs/>
                      <w:sz w:val="22"/>
                      <w:szCs w:val="22"/>
                    </w:rPr>
                    <w:t>GND</w:t>
                  </w:r>
                </w:p>
              </w:tc>
              <w:tc>
                <w:tcPr>
                  <w:tcW w:w="1505" w:type="dxa"/>
                  <w:tcBorders>
                    <w:left w:val="single" w:sz="4" w:space="0" w:color="auto"/>
                    <w:bottom w:val="single" w:sz="4" w:space="0" w:color="auto"/>
                    <w:right w:val="single" w:sz="4" w:space="0" w:color="auto"/>
                  </w:tcBorders>
                  <w:vAlign w:val="center"/>
                </w:tcPr>
                <w:p w14:paraId="646E7FC5" w14:textId="06BBB81F" w:rsidR="00107879" w:rsidRPr="007D053E" w:rsidRDefault="00C507E3" w:rsidP="00107879">
                  <w:pPr>
                    <w:pStyle w:val="TableContents"/>
                    <w:jc w:val="center"/>
                    <w:rPr>
                      <w:sz w:val="22"/>
                      <w:szCs w:val="22"/>
                    </w:rPr>
                  </w:pPr>
                  <w:ins w:id="201" w:author="Antoine Da Costa" w:date="2022-08-10T16:22:00Z">
                    <w:r>
                      <w:rPr>
                        <w:rFonts w:cs="Calibri"/>
                        <w:sz w:val="22"/>
                        <w:szCs w:val="22"/>
                      </w:rPr>
                      <w:t>≈</w:t>
                    </w:r>
                  </w:ins>
                  <w:r w:rsidR="00107879">
                    <w:rPr>
                      <w:sz w:val="22"/>
                      <w:szCs w:val="22"/>
                    </w:rPr>
                    <w:t>100kΩ</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65F2EEB7" w14:textId="1041DEB7" w:rsidR="00107879" w:rsidRPr="00823B2E" w:rsidRDefault="00C507E3" w:rsidP="007D053E">
                  <w:pPr>
                    <w:pStyle w:val="TableContents"/>
                    <w:jc w:val="center"/>
                    <w:rPr>
                      <w:b/>
                      <w:bCs/>
                      <w:sz w:val="22"/>
                      <w:szCs w:val="22"/>
                    </w:rPr>
                  </w:pPr>
                  <w:ins w:id="202" w:author="Antoine Da Costa" w:date="2022-08-10T16:22:00Z">
                    <w:r w:rsidRPr="00823B2E">
                      <w:rPr>
                        <w:b/>
                        <w:bCs/>
                        <w:sz w:val="22"/>
                        <w:szCs w:val="22"/>
                      </w:rPr>
                      <w:t>245k</w:t>
                    </w:r>
                    <w:r w:rsidRPr="00C507E3">
                      <w:rPr>
                        <w:rFonts w:cstheme="minorHAnsi"/>
                        <w:b/>
                        <w:bCs/>
                      </w:rPr>
                      <w:t>Ω</w:t>
                    </w:r>
                  </w:ins>
                </w:p>
              </w:tc>
              <w:tc>
                <w:tcPr>
                  <w:tcW w:w="1643" w:type="dxa"/>
                  <w:tcBorders>
                    <w:top w:val="single" w:sz="4" w:space="0" w:color="auto"/>
                    <w:left w:val="single" w:sz="4" w:space="0" w:color="auto"/>
                    <w:bottom w:val="single" w:sz="4" w:space="0" w:color="auto"/>
                    <w:right w:val="single" w:sz="4" w:space="0" w:color="auto"/>
                  </w:tcBorders>
                  <w:vAlign w:val="center"/>
                </w:tcPr>
                <w:p w14:paraId="14B2398A" w14:textId="177574E7" w:rsidR="00107879" w:rsidRPr="00823B2E" w:rsidRDefault="00C507E3" w:rsidP="007D053E">
                  <w:pPr>
                    <w:pStyle w:val="TableContents"/>
                    <w:jc w:val="center"/>
                    <w:rPr>
                      <w:b/>
                      <w:bCs/>
                      <w:sz w:val="22"/>
                      <w:szCs w:val="22"/>
                    </w:rPr>
                  </w:pPr>
                  <w:ins w:id="203" w:author="Antoine Da Costa" w:date="2022-08-10T16:23:00Z">
                    <w:r w:rsidRPr="00823B2E">
                      <w:rPr>
                        <w:b/>
                        <w:bCs/>
                        <w:sz w:val="22"/>
                        <w:szCs w:val="22"/>
                      </w:rPr>
                      <w:t>OK</w:t>
                    </w:r>
                  </w:ins>
                </w:p>
              </w:tc>
            </w:tr>
            <w:tr w:rsidR="00107879" w14:paraId="5356E98A" w14:textId="145624D9" w:rsidTr="00107879">
              <w:trPr>
                <w:trHeight w:val="461"/>
              </w:trPr>
              <w:tc>
                <w:tcPr>
                  <w:tcW w:w="1727" w:type="dxa"/>
                  <w:tcBorders>
                    <w:left w:val="single" w:sz="2" w:space="0" w:color="000000"/>
                    <w:bottom w:val="single" w:sz="2" w:space="0" w:color="000000"/>
                  </w:tcBorders>
                  <w:shd w:val="clear" w:color="auto" w:fill="auto"/>
                  <w:vAlign w:val="center"/>
                </w:tcPr>
                <w:p w14:paraId="1338E801" w14:textId="4247866B" w:rsidR="00107879" w:rsidRDefault="00107879" w:rsidP="007D053E">
                  <w:pPr>
                    <w:pStyle w:val="TableContents"/>
                    <w:jc w:val="center"/>
                    <w:rPr>
                      <w:sz w:val="22"/>
                      <w:szCs w:val="22"/>
                    </w:rPr>
                  </w:pPr>
                  <w:r>
                    <w:rPr>
                      <w:b/>
                      <w:bCs/>
                      <w:sz w:val="22"/>
                      <w:szCs w:val="22"/>
                    </w:rPr>
                    <w:t>P2V8 (CI8.1)</w:t>
                  </w:r>
                </w:p>
              </w:tc>
              <w:tc>
                <w:tcPr>
                  <w:tcW w:w="1727" w:type="dxa"/>
                  <w:tcBorders>
                    <w:left w:val="single" w:sz="2" w:space="0" w:color="000000"/>
                    <w:bottom w:val="single" w:sz="2" w:space="0" w:color="000000"/>
                    <w:right w:val="single" w:sz="4" w:space="0" w:color="auto"/>
                  </w:tcBorders>
                  <w:shd w:val="clear" w:color="auto" w:fill="auto"/>
                  <w:vAlign w:val="center"/>
                </w:tcPr>
                <w:p w14:paraId="092924EA" w14:textId="5E664835" w:rsidR="00107879" w:rsidRPr="007D053E" w:rsidRDefault="00107879" w:rsidP="007D053E">
                  <w:pPr>
                    <w:pStyle w:val="TableContents"/>
                    <w:jc w:val="center"/>
                    <w:rPr>
                      <w:b/>
                      <w:bCs/>
                      <w:sz w:val="22"/>
                      <w:szCs w:val="22"/>
                    </w:rPr>
                  </w:pPr>
                  <w:r w:rsidRPr="007D053E">
                    <w:rPr>
                      <w:b/>
                      <w:bCs/>
                      <w:sz w:val="22"/>
                      <w:szCs w:val="22"/>
                    </w:rPr>
                    <w:t>GND</w:t>
                  </w:r>
                </w:p>
              </w:tc>
              <w:tc>
                <w:tcPr>
                  <w:tcW w:w="1505" w:type="dxa"/>
                  <w:tcBorders>
                    <w:left w:val="single" w:sz="4" w:space="0" w:color="auto"/>
                    <w:bottom w:val="single" w:sz="4" w:space="0" w:color="auto"/>
                    <w:right w:val="single" w:sz="4" w:space="0" w:color="auto"/>
                  </w:tcBorders>
                  <w:vAlign w:val="center"/>
                </w:tcPr>
                <w:p w14:paraId="76333E04" w14:textId="104647AB" w:rsidR="00107879" w:rsidRPr="007D053E" w:rsidRDefault="00C507E3" w:rsidP="00107879">
                  <w:pPr>
                    <w:pStyle w:val="TableContents"/>
                    <w:jc w:val="center"/>
                    <w:rPr>
                      <w:sz w:val="22"/>
                      <w:szCs w:val="22"/>
                    </w:rPr>
                  </w:pPr>
                  <w:ins w:id="204" w:author="Antoine Da Costa" w:date="2022-08-10T16:22:00Z">
                    <w:r>
                      <w:rPr>
                        <w:rFonts w:cs="Calibri"/>
                        <w:sz w:val="22"/>
                        <w:szCs w:val="22"/>
                      </w:rPr>
                      <w:t>≈</w:t>
                    </w:r>
                  </w:ins>
                  <w:r w:rsidR="00107879">
                    <w:rPr>
                      <w:sz w:val="22"/>
                      <w:szCs w:val="22"/>
                    </w:rPr>
                    <w:t>100kΩ</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00CBCF34" w14:textId="7FA4E550" w:rsidR="00107879" w:rsidRPr="00823B2E" w:rsidRDefault="00C507E3" w:rsidP="007D053E">
                  <w:pPr>
                    <w:pStyle w:val="TableContents"/>
                    <w:jc w:val="center"/>
                    <w:rPr>
                      <w:b/>
                      <w:bCs/>
                      <w:sz w:val="22"/>
                      <w:szCs w:val="22"/>
                    </w:rPr>
                  </w:pPr>
                  <w:ins w:id="205" w:author="Antoine Da Costa" w:date="2022-08-10T16:22:00Z">
                    <w:r w:rsidRPr="00823B2E">
                      <w:rPr>
                        <w:b/>
                        <w:bCs/>
                        <w:sz w:val="22"/>
                        <w:szCs w:val="22"/>
                      </w:rPr>
                      <w:t>23.2k</w:t>
                    </w:r>
                    <w:r w:rsidRPr="00C507E3">
                      <w:rPr>
                        <w:rFonts w:cstheme="minorHAnsi"/>
                        <w:b/>
                        <w:bCs/>
                      </w:rPr>
                      <w:t>Ω</w:t>
                    </w:r>
                  </w:ins>
                </w:p>
              </w:tc>
              <w:tc>
                <w:tcPr>
                  <w:tcW w:w="1643" w:type="dxa"/>
                  <w:tcBorders>
                    <w:top w:val="single" w:sz="4" w:space="0" w:color="auto"/>
                    <w:left w:val="single" w:sz="4" w:space="0" w:color="auto"/>
                    <w:bottom w:val="single" w:sz="4" w:space="0" w:color="auto"/>
                    <w:right w:val="single" w:sz="4" w:space="0" w:color="auto"/>
                  </w:tcBorders>
                  <w:vAlign w:val="center"/>
                </w:tcPr>
                <w:p w14:paraId="47D057C6" w14:textId="4EB93110" w:rsidR="00107879" w:rsidRPr="00823B2E" w:rsidRDefault="00C507E3" w:rsidP="007D053E">
                  <w:pPr>
                    <w:pStyle w:val="TableContents"/>
                    <w:jc w:val="center"/>
                    <w:rPr>
                      <w:b/>
                      <w:bCs/>
                      <w:sz w:val="22"/>
                      <w:szCs w:val="22"/>
                    </w:rPr>
                  </w:pPr>
                  <w:ins w:id="206" w:author="Antoine Da Costa" w:date="2022-08-10T16:23:00Z">
                    <w:r w:rsidRPr="00823B2E">
                      <w:rPr>
                        <w:b/>
                        <w:bCs/>
                        <w:sz w:val="22"/>
                        <w:szCs w:val="22"/>
                      </w:rPr>
                      <w:t>OK</w:t>
                    </w:r>
                  </w:ins>
                </w:p>
              </w:tc>
            </w:tr>
            <w:tr w:rsidR="00107879" w14:paraId="71DAA60E" w14:textId="1EC41096" w:rsidTr="00107879">
              <w:trPr>
                <w:trHeight w:val="461"/>
              </w:trPr>
              <w:tc>
                <w:tcPr>
                  <w:tcW w:w="1727" w:type="dxa"/>
                  <w:tcBorders>
                    <w:left w:val="single" w:sz="2" w:space="0" w:color="000000"/>
                    <w:bottom w:val="single" w:sz="2" w:space="0" w:color="000000"/>
                  </w:tcBorders>
                  <w:shd w:val="clear" w:color="auto" w:fill="auto"/>
                  <w:vAlign w:val="center"/>
                </w:tcPr>
                <w:p w14:paraId="70E52721" w14:textId="6C11DA1D" w:rsidR="00107879" w:rsidRDefault="00107879" w:rsidP="007D053E">
                  <w:pPr>
                    <w:pStyle w:val="TableContents"/>
                    <w:jc w:val="center"/>
                    <w:rPr>
                      <w:sz w:val="22"/>
                      <w:szCs w:val="22"/>
                    </w:rPr>
                  </w:pPr>
                  <w:r>
                    <w:rPr>
                      <w:b/>
                      <w:bCs/>
                      <w:sz w:val="22"/>
                      <w:szCs w:val="22"/>
                    </w:rPr>
                    <w:t>P3V3 (CI5.1)</w:t>
                  </w:r>
                </w:p>
              </w:tc>
              <w:tc>
                <w:tcPr>
                  <w:tcW w:w="1727" w:type="dxa"/>
                  <w:tcBorders>
                    <w:left w:val="single" w:sz="2" w:space="0" w:color="000000"/>
                    <w:bottom w:val="single" w:sz="2" w:space="0" w:color="000000"/>
                    <w:right w:val="single" w:sz="4" w:space="0" w:color="auto"/>
                  </w:tcBorders>
                  <w:shd w:val="clear" w:color="auto" w:fill="auto"/>
                  <w:vAlign w:val="center"/>
                </w:tcPr>
                <w:p w14:paraId="221B19E5" w14:textId="14ECFC76" w:rsidR="00107879" w:rsidRPr="007D053E" w:rsidRDefault="00107879" w:rsidP="007D053E">
                  <w:pPr>
                    <w:pStyle w:val="TableContents"/>
                    <w:jc w:val="center"/>
                    <w:rPr>
                      <w:b/>
                      <w:bCs/>
                      <w:sz w:val="22"/>
                      <w:szCs w:val="22"/>
                    </w:rPr>
                  </w:pPr>
                  <w:r w:rsidRPr="007D053E">
                    <w:rPr>
                      <w:b/>
                      <w:bCs/>
                      <w:sz w:val="22"/>
                      <w:szCs w:val="22"/>
                    </w:rPr>
                    <w:t>GND</w:t>
                  </w:r>
                </w:p>
              </w:tc>
              <w:tc>
                <w:tcPr>
                  <w:tcW w:w="1505" w:type="dxa"/>
                  <w:tcBorders>
                    <w:left w:val="single" w:sz="4" w:space="0" w:color="auto"/>
                    <w:bottom w:val="single" w:sz="4" w:space="0" w:color="auto"/>
                    <w:right w:val="single" w:sz="4" w:space="0" w:color="auto"/>
                  </w:tcBorders>
                  <w:vAlign w:val="center"/>
                </w:tcPr>
                <w:p w14:paraId="563EDF43" w14:textId="488B2E31" w:rsidR="00107879" w:rsidRPr="007D053E" w:rsidRDefault="00C507E3" w:rsidP="00107879">
                  <w:pPr>
                    <w:pStyle w:val="TableContents"/>
                    <w:jc w:val="center"/>
                    <w:rPr>
                      <w:sz w:val="22"/>
                      <w:szCs w:val="22"/>
                    </w:rPr>
                  </w:pPr>
                  <w:ins w:id="207" w:author="Antoine Da Costa" w:date="2022-08-10T16:22:00Z">
                    <w:r>
                      <w:rPr>
                        <w:rFonts w:cs="Calibri"/>
                        <w:sz w:val="22"/>
                        <w:szCs w:val="22"/>
                      </w:rPr>
                      <w:t>≈</w:t>
                    </w:r>
                  </w:ins>
                  <w:r w:rsidR="00107879">
                    <w:rPr>
                      <w:sz w:val="22"/>
                      <w:szCs w:val="22"/>
                    </w:rPr>
                    <w:t>100kΩ</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6A235207" w14:textId="5542B012" w:rsidR="00107879" w:rsidRPr="00823B2E" w:rsidRDefault="00C507E3" w:rsidP="007D053E">
                  <w:pPr>
                    <w:pStyle w:val="TableContents"/>
                    <w:jc w:val="center"/>
                    <w:rPr>
                      <w:b/>
                      <w:bCs/>
                      <w:sz w:val="22"/>
                      <w:szCs w:val="22"/>
                    </w:rPr>
                  </w:pPr>
                  <w:ins w:id="208" w:author="Antoine Da Costa" w:date="2022-08-10T16:22:00Z">
                    <w:r w:rsidRPr="00823B2E">
                      <w:rPr>
                        <w:b/>
                        <w:bCs/>
                        <w:sz w:val="22"/>
                        <w:szCs w:val="22"/>
                      </w:rPr>
                      <w:t>37.8k</w:t>
                    </w:r>
                    <w:r w:rsidRPr="00C507E3">
                      <w:rPr>
                        <w:rFonts w:cstheme="minorHAnsi"/>
                        <w:b/>
                        <w:bCs/>
                      </w:rPr>
                      <w:t>Ω</w:t>
                    </w:r>
                  </w:ins>
                </w:p>
              </w:tc>
              <w:tc>
                <w:tcPr>
                  <w:tcW w:w="1643" w:type="dxa"/>
                  <w:tcBorders>
                    <w:top w:val="single" w:sz="4" w:space="0" w:color="auto"/>
                    <w:left w:val="single" w:sz="4" w:space="0" w:color="auto"/>
                    <w:bottom w:val="single" w:sz="4" w:space="0" w:color="auto"/>
                    <w:right w:val="single" w:sz="4" w:space="0" w:color="auto"/>
                  </w:tcBorders>
                  <w:vAlign w:val="center"/>
                </w:tcPr>
                <w:p w14:paraId="62BD132C" w14:textId="57A9BE6C" w:rsidR="00107879" w:rsidRPr="00823B2E" w:rsidRDefault="00C507E3" w:rsidP="007D053E">
                  <w:pPr>
                    <w:pStyle w:val="TableContents"/>
                    <w:jc w:val="center"/>
                    <w:rPr>
                      <w:b/>
                      <w:bCs/>
                      <w:sz w:val="22"/>
                      <w:szCs w:val="22"/>
                    </w:rPr>
                  </w:pPr>
                  <w:ins w:id="209" w:author="Antoine Da Costa" w:date="2022-08-10T16:23:00Z">
                    <w:r w:rsidRPr="00823B2E">
                      <w:rPr>
                        <w:b/>
                        <w:bCs/>
                        <w:sz w:val="22"/>
                        <w:szCs w:val="22"/>
                      </w:rPr>
                      <w:t>OK</w:t>
                    </w:r>
                  </w:ins>
                </w:p>
              </w:tc>
            </w:tr>
            <w:tr w:rsidR="00107879" w14:paraId="074EB3FD" w14:textId="0A95602C" w:rsidTr="00107879">
              <w:trPr>
                <w:trHeight w:val="461"/>
              </w:trPr>
              <w:tc>
                <w:tcPr>
                  <w:tcW w:w="1727" w:type="dxa"/>
                  <w:tcBorders>
                    <w:left w:val="single" w:sz="2" w:space="0" w:color="000000"/>
                    <w:bottom w:val="single" w:sz="2" w:space="0" w:color="000000"/>
                  </w:tcBorders>
                  <w:shd w:val="clear" w:color="auto" w:fill="auto"/>
                  <w:vAlign w:val="center"/>
                </w:tcPr>
                <w:p w14:paraId="6C216E7B" w14:textId="68E9CAB1" w:rsidR="00107879" w:rsidRDefault="00107879" w:rsidP="007D053E">
                  <w:pPr>
                    <w:pStyle w:val="TableContents"/>
                    <w:jc w:val="center"/>
                    <w:rPr>
                      <w:sz w:val="22"/>
                      <w:szCs w:val="22"/>
                    </w:rPr>
                  </w:pPr>
                  <w:r>
                    <w:rPr>
                      <w:b/>
                      <w:bCs/>
                      <w:sz w:val="22"/>
                      <w:szCs w:val="22"/>
                    </w:rPr>
                    <w:t>P5V (CI3.5)</w:t>
                  </w:r>
                </w:p>
              </w:tc>
              <w:tc>
                <w:tcPr>
                  <w:tcW w:w="1727" w:type="dxa"/>
                  <w:tcBorders>
                    <w:left w:val="single" w:sz="2" w:space="0" w:color="000000"/>
                    <w:bottom w:val="single" w:sz="2" w:space="0" w:color="000000"/>
                    <w:right w:val="single" w:sz="4" w:space="0" w:color="auto"/>
                  </w:tcBorders>
                  <w:shd w:val="clear" w:color="auto" w:fill="auto"/>
                  <w:vAlign w:val="center"/>
                </w:tcPr>
                <w:p w14:paraId="59984737" w14:textId="629E0139" w:rsidR="00107879" w:rsidRPr="007D053E" w:rsidRDefault="00107879" w:rsidP="007D053E">
                  <w:pPr>
                    <w:pStyle w:val="TableContents"/>
                    <w:jc w:val="center"/>
                    <w:rPr>
                      <w:b/>
                      <w:bCs/>
                      <w:sz w:val="22"/>
                      <w:szCs w:val="22"/>
                    </w:rPr>
                  </w:pPr>
                  <w:r w:rsidRPr="007D053E">
                    <w:rPr>
                      <w:b/>
                      <w:bCs/>
                      <w:sz w:val="22"/>
                      <w:szCs w:val="22"/>
                    </w:rPr>
                    <w:t>GND</w:t>
                  </w:r>
                </w:p>
              </w:tc>
              <w:tc>
                <w:tcPr>
                  <w:tcW w:w="1505" w:type="dxa"/>
                  <w:tcBorders>
                    <w:left w:val="single" w:sz="4" w:space="0" w:color="auto"/>
                    <w:bottom w:val="single" w:sz="4" w:space="0" w:color="auto"/>
                    <w:right w:val="single" w:sz="4" w:space="0" w:color="auto"/>
                  </w:tcBorders>
                  <w:vAlign w:val="center"/>
                </w:tcPr>
                <w:p w14:paraId="5F0B158A" w14:textId="6E5162B6" w:rsidR="00107879" w:rsidRPr="007D053E" w:rsidRDefault="00C507E3" w:rsidP="00107879">
                  <w:pPr>
                    <w:pStyle w:val="TableContents"/>
                    <w:jc w:val="center"/>
                    <w:rPr>
                      <w:sz w:val="22"/>
                      <w:szCs w:val="22"/>
                    </w:rPr>
                  </w:pPr>
                  <w:ins w:id="210" w:author="Antoine Da Costa" w:date="2022-08-10T16:22:00Z">
                    <w:r>
                      <w:rPr>
                        <w:rFonts w:cs="Calibri"/>
                        <w:sz w:val="22"/>
                        <w:szCs w:val="22"/>
                      </w:rPr>
                      <w:t>≈</w:t>
                    </w:r>
                  </w:ins>
                  <w:r w:rsidR="00107879">
                    <w:rPr>
                      <w:sz w:val="22"/>
                      <w:szCs w:val="22"/>
                    </w:rPr>
                    <w:t>100kΩ</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506B6D46" w14:textId="12665022" w:rsidR="00107879" w:rsidRPr="00823B2E" w:rsidRDefault="00C507E3" w:rsidP="007D053E">
                  <w:pPr>
                    <w:pStyle w:val="TableContents"/>
                    <w:jc w:val="center"/>
                    <w:rPr>
                      <w:b/>
                      <w:bCs/>
                      <w:sz w:val="22"/>
                      <w:szCs w:val="22"/>
                    </w:rPr>
                  </w:pPr>
                  <w:ins w:id="211" w:author="Antoine Da Costa" w:date="2022-08-10T16:22:00Z">
                    <w:r w:rsidRPr="00823B2E">
                      <w:rPr>
                        <w:b/>
                        <w:bCs/>
                        <w:sz w:val="22"/>
                        <w:szCs w:val="22"/>
                      </w:rPr>
                      <w:t>193.4k</w:t>
                    </w:r>
                    <w:r w:rsidRPr="00C507E3">
                      <w:rPr>
                        <w:rFonts w:cstheme="minorHAnsi"/>
                        <w:b/>
                        <w:bCs/>
                      </w:rPr>
                      <w:t>Ω</w:t>
                    </w:r>
                  </w:ins>
                </w:p>
              </w:tc>
              <w:tc>
                <w:tcPr>
                  <w:tcW w:w="1643" w:type="dxa"/>
                  <w:tcBorders>
                    <w:top w:val="single" w:sz="4" w:space="0" w:color="auto"/>
                    <w:left w:val="single" w:sz="4" w:space="0" w:color="auto"/>
                    <w:bottom w:val="single" w:sz="4" w:space="0" w:color="auto"/>
                    <w:right w:val="single" w:sz="4" w:space="0" w:color="auto"/>
                  </w:tcBorders>
                  <w:vAlign w:val="center"/>
                </w:tcPr>
                <w:p w14:paraId="1F971BA7" w14:textId="6965DC4F" w:rsidR="00107879" w:rsidRPr="00823B2E" w:rsidRDefault="00C507E3" w:rsidP="007D053E">
                  <w:pPr>
                    <w:pStyle w:val="TableContents"/>
                    <w:jc w:val="center"/>
                    <w:rPr>
                      <w:b/>
                      <w:bCs/>
                      <w:sz w:val="22"/>
                      <w:szCs w:val="22"/>
                    </w:rPr>
                  </w:pPr>
                  <w:ins w:id="212" w:author="Antoine Da Costa" w:date="2022-08-10T16:23:00Z">
                    <w:r w:rsidRPr="00823B2E">
                      <w:rPr>
                        <w:b/>
                        <w:bCs/>
                        <w:sz w:val="22"/>
                        <w:szCs w:val="22"/>
                      </w:rPr>
                      <w:t>OK</w:t>
                    </w:r>
                  </w:ins>
                </w:p>
              </w:tc>
            </w:tr>
          </w:tbl>
          <w:p w14:paraId="02860BDC" w14:textId="77777777" w:rsidR="00F4051E" w:rsidRDefault="00F4051E">
            <w:pPr>
              <w:rPr>
                <w:rFonts w:ascii="Calibri" w:hAnsi="Calibri"/>
              </w:rPr>
            </w:pPr>
          </w:p>
          <w:p w14:paraId="58237F96" w14:textId="50E88012" w:rsidR="005116FA" w:rsidRDefault="005116FA">
            <w:pPr>
              <w:rPr>
                <w:rFonts w:ascii="Calibri" w:hAnsi="Calibri"/>
              </w:rPr>
            </w:pPr>
          </w:p>
        </w:tc>
      </w:tr>
    </w:tbl>
    <w:p w14:paraId="60A0F72F" w14:textId="77777777" w:rsidR="00F4051E" w:rsidRDefault="00F4051E">
      <w:pPr>
        <w:pStyle w:val="Standard"/>
        <w:rPr>
          <w:rFonts w:ascii="Calibri" w:hAnsi="Calibri"/>
          <w:sz w:val="22"/>
          <w:szCs w:val="22"/>
        </w:rPr>
      </w:pPr>
    </w:p>
    <w:p w14:paraId="1A37BC17" w14:textId="77777777" w:rsidR="00F4051E" w:rsidRDefault="00F4051E">
      <w:pPr>
        <w:pStyle w:val="Standard"/>
        <w:rPr>
          <w:rFonts w:ascii="Calibri" w:hAnsi="Calibri"/>
          <w:sz w:val="22"/>
          <w:szCs w:val="22"/>
        </w:rPr>
      </w:pPr>
    </w:p>
    <w:p w14:paraId="6737750D" w14:textId="77777777" w:rsidR="00F4051E" w:rsidRDefault="00F4051E">
      <w:pPr>
        <w:pStyle w:val="Standard"/>
        <w:rPr>
          <w:rFonts w:ascii="Calibri" w:hAnsi="Calibri"/>
          <w:sz w:val="22"/>
          <w:szCs w:val="22"/>
        </w:rPr>
      </w:pPr>
    </w:p>
    <w:p w14:paraId="5592647D" w14:textId="77777777" w:rsidR="00F4051E" w:rsidRDefault="00F4051E">
      <w:pPr>
        <w:pStyle w:val="Standard"/>
        <w:rPr>
          <w:rFonts w:ascii="Calibri" w:hAnsi="Calibri"/>
          <w:sz w:val="22"/>
          <w:szCs w:val="22"/>
        </w:rPr>
      </w:pPr>
    </w:p>
    <w:p w14:paraId="6C25F769" w14:textId="77777777" w:rsidR="00F4051E" w:rsidRDefault="00C87652">
      <w:pPr>
        <w:rPr>
          <w:rFonts w:ascii="Calibri" w:eastAsiaTheme="majorEastAsia" w:hAnsi="Calibri" w:cstheme="majorBidi"/>
          <w:b/>
          <w:bCs/>
          <w:smallCaps/>
          <w:color w:val="000000" w:themeColor="text1"/>
        </w:rPr>
      </w:pPr>
      <w:r>
        <w:br w:type="page"/>
      </w:r>
    </w:p>
    <w:tbl>
      <w:tblPr>
        <w:tblW w:w="8976" w:type="dxa"/>
        <w:jc w:val="center"/>
        <w:tblCellMar>
          <w:left w:w="70" w:type="dxa"/>
          <w:right w:w="70" w:type="dxa"/>
        </w:tblCellMar>
        <w:tblLook w:val="0000" w:firstRow="0" w:lastRow="0" w:firstColumn="0" w:lastColumn="0" w:noHBand="0" w:noVBand="0"/>
      </w:tblPr>
      <w:tblGrid>
        <w:gridCol w:w="8976"/>
      </w:tblGrid>
      <w:tr w:rsidR="00F4051E" w14:paraId="6D891D88" w14:textId="77777777" w:rsidTr="002904CB">
        <w:trPr>
          <w:cantSplit/>
          <w:jc w:val="center"/>
        </w:trPr>
        <w:tc>
          <w:tcPr>
            <w:tcW w:w="8976" w:type="dxa"/>
            <w:tcBorders>
              <w:top w:val="single" w:sz="12" w:space="0" w:color="000000"/>
              <w:left w:val="single" w:sz="12" w:space="0" w:color="000000"/>
              <w:bottom w:val="single" w:sz="6" w:space="0" w:color="000000"/>
              <w:right w:val="single" w:sz="12" w:space="0" w:color="000000"/>
            </w:tcBorders>
            <w:shd w:val="clear" w:color="auto" w:fill="E6E6E6"/>
          </w:tcPr>
          <w:p w14:paraId="0791557C" w14:textId="2E309999" w:rsidR="00F4051E" w:rsidRDefault="00C87652">
            <w:pPr>
              <w:pStyle w:val="Titredetableau"/>
              <w:pageBreakBefore/>
              <w:rPr>
                <w:rFonts w:ascii="Calibri" w:hAnsi="Calibri"/>
                <w:szCs w:val="24"/>
              </w:rPr>
            </w:pPr>
            <w:r>
              <w:rPr>
                <w:szCs w:val="24"/>
              </w:rPr>
              <w:lastRenderedPageBreak/>
              <w:t xml:space="preserve">Test </w:t>
            </w:r>
            <w:r w:rsidR="00756B4D">
              <w:rPr>
                <w:szCs w:val="24"/>
              </w:rPr>
              <w:t>07</w:t>
            </w:r>
            <w:r>
              <w:rPr>
                <w:szCs w:val="24"/>
              </w:rPr>
              <w:t xml:space="preserve">: Vérification </w:t>
            </w:r>
            <w:r w:rsidR="005806AB">
              <w:rPr>
                <w:szCs w:val="24"/>
              </w:rPr>
              <w:t>de l’orientation</w:t>
            </w:r>
            <w:r>
              <w:rPr>
                <w:szCs w:val="24"/>
              </w:rPr>
              <w:t xml:space="preserve"> du connecteur capteur (JF</w:t>
            </w:r>
            <w:r w:rsidR="005806AB">
              <w:rPr>
                <w:szCs w:val="24"/>
              </w:rPr>
              <w:t>6</w:t>
            </w:r>
            <w:r>
              <w:rPr>
                <w:szCs w:val="24"/>
              </w:rPr>
              <w:t>)</w:t>
            </w:r>
          </w:p>
        </w:tc>
      </w:tr>
      <w:tr w:rsidR="00F4051E" w14:paraId="4ADC8C5B" w14:textId="77777777" w:rsidTr="002904CB">
        <w:trPr>
          <w:cantSplit/>
          <w:trHeight w:val="997"/>
          <w:jc w:val="center"/>
        </w:trPr>
        <w:tc>
          <w:tcPr>
            <w:tcW w:w="8976" w:type="dxa"/>
            <w:tcBorders>
              <w:top w:val="single" w:sz="6" w:space="0" w:color="000000"/>
              <w:left w:val="single" w:sz="12" w:space="0" w:color="000000"/>
              <w:bottom w:val="single" w:sz="6" w:space="0" w:color="000000"/>
              <w:right w:val="single" w:sz="12" w:space="0" w:color="000000"/>
            </w:tcBorders>
            <w:shd w:val="clear" w:color="auto" w:fill="auto"/>
          </w:tcPr>
          <w:p w14:paraId="4725E6BA" w14:textId="77777777" w:rsidR="00F4051E" w:rsidRDefault="00C87652">
            <w:pPr>
              <w:rPr>
                <w:rFonts w:ascii="Calibri" w:hAnsi="Calibri"/>
              </w:rPr>
            </w:pPr>
            <w:r>
              <w:t>Description :</w:t>
            </w:r>
          </w:p>
          <w:p w14:paraId="14115A85" w14:textId="77777777" w:rsidR="00F4051E" w:rsidRDefault="00C87652">
            <w:pPr>
              <w:textAlignment w:val="baseline"/>
              <w:rPr>
                <w:rFonts w:ascii="Calibri" w:hAnsi="Calibri"/>
              </w:rPr>
            </w:pPr>
            <w:r>
              <w:t>L’objectif de ce test est de vérifier la bonne orientation du connecteur ainsi que le positionnement des broches.</w:t>
            </w:r>
          </w:p>
          <w:p w14:paraId="24B414A8" w14:textId="77777777" w:rsidR="00F4051E" w:rsidRDefault="005806AB">
            <w:pPr>
              <w:textAlignment w:val="baseline"/>
            </w:pPr>
            <w:r>
              <w:t>Sur</w:t>
            </w:r>
            <w:r w:rsidR="00C87652">
              <w:t xml:space="preserve"> carte </w:t>
            </w:r>
            <w:r w:rsidR="000200B0">
              <w:rPr>
                <w:b/>
                <w:bCs/>
              </w:rPr>
              <w:t>NON-ALIMENTEE</w:t>
            </w:r>
            <w:r w:rsidR="00C87652">
              <w:t xml:space="preserve">, </w:t>
            </w:r>
            <w:r>
              <w:t xml:space="preserve">face à </w:t>
            </w:r>
            <w:r w:rsidR="00C87652">
              <w:t xml:space="preserve">la couche </w:t>
            </w:r>
            <w:r w:rsidR="00C87652">
              <w:rPr>
                <w:b/>
                <w:bCs/>
              </w:rPr>
              <w:t>BOTTOM</w:t>
            </w:r>
            <w:r>
              <w:rPr>
                <w:b/>
                <w:bCs/>
              </w:rPr>
              <w:t xml:space="preserve">, </w:t>
            </w:r>
            <w:r w:rsidRPr="00BC7477">
              <w:t>l</w:t>
            </w:r>
            <w:r w:rsidR="00C87652" w:rsidRPr="00BC7477">
              <w:t>e testeur</w:t>
            </w:r>
            <w:r w:rsidR="00C87652">
              <w:t xml:space="preserve"> doit voir le connecteur carré JF</w:t>
            </w:r>
            <w:r>
              <w:t>6</w:t>
            </w:r>
            <w:r w:rsidR="00C87652">
              <w:t xml:space="preserve"> avec </w:t>
            </w:r>
            <w:r w:rsidR="00F60FB1">
              <w:t>le</w:t>
            </w:r>
            <w:r w:rsidR="00C87652">
              <w:t xml:space="preserve"> </w:t>
            </w:r>
            <w:r w:rsidR="00F60FB1">
              <w:t>détrompeur</w:t>
            </w:r>
            <w:r w:rsidR="00C87652">
              <w:t xml:space="preserve"> en </w:t>
            </w:r>
            <w:r>
              <w:t>bas à gauch</w:t>
            </w:r>
            <w:r w:rsidR="00870D22">
              <w:t>e</w:t>
            </w:r>
            <w:r w:rsidR="00C87652">
              <w:t>.</w:t>
            </w:r>
          </w:p>
          <w:p w14:paraId="05989D70" w14:textId="58BB4E34" w:rsidR="00FB5923" w:rsidRDefault="00FB5923">
            <w:pPr>
              <w:textAlignment w:val="baseline"/>
              <w:rPr>
                <w:rFonts w:ascii="Calibri" w:hAnsi="Calibri"/>
              </w:rPr>
            </w:pPr>
          </w:p>
        </w:tc>
      </w:tr>
      <w:tr w:rsidR="00F4051E" w14:paraId="7BB1C18C" w14:textId="77777777" w:rsidTr="002904CB">
        <w:trPr>
          <w:cantSplit/>
          <w:trHeight w:val="1563"/>
          <w:jc w:val="center"/>
        </w:trPr>
        <w:tc>
          <w:tcPr>
            <w:tcW w:w="8976" w:type="dxa"/>
            <w:tcBorders>
              <w:top w:val="single" w:sz="6" w:space="0" w:color="000000"/>
              <w:left w:val="single" w:sz="12" w:space="0" w:color="000000"/>
              <w:bottom w:val="single" w:sz="6" w:space="0" w:color="000000"/>
              <w:right w:val="single" w:sz="12" w:space="0" w:color="000000"/>
            </w:tcBorders>
            <w:shd w:val="clear" w:color="auto" w:fill="auto"/>
          </w:tcPr>
          <w:p w14:paraId="7206D25A" w14:textId="435A382A" w:rsidR="00F4051E" w:rsidRDefault="00C87652">
            <w:pPr>
              <w:rPr>
                <w:rFonts w:ascii="Calibri" w:hAnsi="Calibri"/>
              </w:rPr>
            </w:pPr>
            <w:r>
              <w:t>Résultat attendu :</w:t>
            </w:r>
          </w:p>
          <w:p w14:paraId="0AC0B8E4" w14:textId="71212368" w:rsidR="00F4051E" w:rsidRDefault="00DF5EB6">
            <w:pPr>
              <w:jc w:val="center"/>
              <w:rPr>
                <w:rFonts w:ascii="Calibri" w:hAnsi="Calibri"/>
              </w:rPr>
            </w:pPr>
            <w:r>
              <w:rPr>
                <w:b/>
                <w:iCs/>
              </w:rPr>
              <w:t>ORICONN</w:t>
            </w:r>
            <w:r w:rsidR="00C87652">
              <w:rPr>
                <w:b/>
                <w:iCs/>
              </w:rPr>
              <w:t>0</w:t>
            </w:r>
            <w:r>
              <w:rPr>
                <w:b/>
                <w:iCs/>
              </w:rPr>
              <w:t>1</w:t>
            </w:r>
            <w:r w:rsidR="00C87652">
              <w:rPr>
                <w:iCs/>
              </w:rPr>
              <w:t xml:space="preserve"> : Vérification </w:t>
            </w:r>
            <w:r w:rsidR="00562607">
              <w:rPr>
                <w:iCs/>
              </w:rPr>
              <w:t>de l’orientation de JF6</w:t>
            </w:r>
            <w:r w:rsidR="00C87652">
              <w:rPr>
                <w:iCs/>
              </w:rPr>
              <w:t xml:space="preserve"> :</w:t>
            </w:r>
          </w:p>
          <w:tbl>
            <w:tblPr>
              <w:tblStyle w:val="Grilledutableau"/>
              <w:tblW w:w="8816" w:type="dxa"/>
              <w:tblLook w:val="04A0" w:firstRow="1" w:lastRow="0" w:firstColumn="1" w:lastColumn="0" w:noHBand="0" w:noVBand="1"/>
            </w:tblPr>
            <w:tblGrid>
              <w:gridCol w:w="3966"/>
              <w:gridCol w:w="3085"/>
              <w:gridCol w:w="1765"/>
            </w:tblGrid>
            <w:tr w:rsidR="00F4051E" w14:paraId="7FFFE88A" w14:textId="77777777" w:rsidTr="00A56DAA">
              <w:tc>
                <w:tcPr>
                  <w:tcW w:w="3966" w:type="dxa"/>
                  <w:shd w:val="clear" w:color="auto" w:fill="auto"/>
                  <w:vAlign w:val="center"/>
                </w:tcPr>
                <w:p w14:paraId="1E81AF6A" w14:textId="5B3958F7" w:rsidR="00F4051E" w:rsidRDefault="00A56DAA" w:rsidP="00A56DAA">
                  <w:pPr>
                    <w:spacing w:after="0" w:line="240" w:lineRule="auto"/>
                    <w:jc w:val="center"/>
                    <w:rPr>
                      <w:rFonts w:ascii="Calibri" w:hAnsi="Calibri"/>
                    </w:rPr>
                  </w:pPr>
                  <w:r>
                    <w:t>Orientation a</w:t>
                  </w:r>
                  <w:r w:rsidR="00C87652">
                    <w:t>ttendu</w:t>
                  </w:r>
                  <w:r>
                    <w:t>e</w:t>
                  </w:r>
                </w:p>
              </w:tc>
              <w:tc>
                <w:tcPr>
                  <w:tcW w:w="3085" w:type="dxa"/>
                  <w:shd w:val="clear" w:color="auto" w:fill="auto"/>
                  <w:vAlign w:val="center"/>
                </w:tcPr>
                <w:p w14:paraId="70332BE7" w14:textId="77777777" w:rsidR="00F4051E" w:rsidRDefault="00C87652" w:rsidP="00A56DAA">
                  <w:pPr>
                    <w:spacing w:after="0" w:line="240" w:lineRule="auto"/>
                    <w:jc w:val="center"/>
                    <w:rPr>
                      <w:rFonts w:ascii="Calibri" w:hAnsi="Calibri"/>
                    </w:rPr>
                  </w:pPr>
                  <w:r>
                    <w:t>Observation</w:t>
                  </w:r>
                </w:p>
              </w:tc>
              <w:tc>
                <w:tcPr>
                  <w:tcW w:w="1765" w:type="dxa"/>
                  <w:shd w:val="clear" w:color="auto" w:fill="auto"/>
                  <w:vAlign w:val="center"/>
                </w:tcPr>
                <w:p w14:paraId="7628382C" w14:textId="77777777" w:rsidR="00F4051E" w:rsidRDefault="00C87652" w:rsidP="00A56DAA">
                  <w:pPr>
                    <w:spacing w:after="0" w:line="240" w:lineRule="auto"/>
                    <w:jc w:val="center"/>
                    <w:rPr>
                      <w:rFonts w:ascii="Calibri" w:hAnsi="Calibri"/>
                    </w:rPr>
                  </w:pPr>
                  <w:r>
                    <w:t>Statut</w:t>
                  </w:r>
                </w:p>
              </w:tc>
            </w:tr>
            <w:tr w:rsidR="00F4051E" w14:paraId="0567A058" w14:textId="77777777" w:rsidTr="00A56DAA">
              <w:trPr>
                <w:trHeight w:val="649"/>
              </w:trPr>
              <w:tc>
                <w:tcPr>
                  <w:tcW w:w="3966" w:type="dxa"/>
                  <w:shd w:val="clear" w:color="auto" w:fill="auto"/>
                  <w:vAlign w:val="center"/>
                </w:tcPr>
                <w:p w14:paraId="17890061" w14:textId="1B92D49D" w:rsidR="00F4051E" w:rsidRDefault="00870D22" w:rsidP="00A56DAA">
                  <w:pPr>
                    <w:spacing w:after="0" w:line="240" w:lineRule="auto"/>
                    <w:jc w:val="center"/>
                  </w:pPr>
                  <w:r>
                    <w:t>Pastille en bas à gauche du connecteur</w:t>
                  </w:r>
                </w:p>
              </w:tc>
              <w:tc>
                <w:tcPr>
                  <w:tcW w:w="3085" w:type="dxa"/>
                  <w:shd w:val="clear" w:color="auto" w:fill="auto"/>
                  <w:vAlign w:val="center"/>
                </w:tcPr>
                <w:p w14:paraId="7DE041A8" w14:textId="07983EE7" w:rsidR="00F4051E" w:rsidRPr="00823B2E" w:rsidRDefault="00C507E3" w:rsidP="00A56DAA">
                  <w:pPr>
                    <w:spacing w:after="0" w:line="240" w:lineRule="auto"/>
                    <w:jc w:val="center"/>
                    <w:rPr>
                      <w:rFonts w:ascii="Calibri" w:hAnsi="Calibri"/>
                      <w:b/>
                      <w:bCs/>
                    </w:rPr>
                  </w:pPr>
                  <w:ins w:id="213" w:author="Antoine Da Costa" w:date="2022-08-10T16:23:00Z">
                    <w:r w:rsidRPr="00823B2E">
                      <w:rPr>
                        <w:rFonts w:ascii="Calibri" w:hAnsi="Calibri"/>
                        <w:b/>
                        <w:bCs/>
                      </w:rPr>
                      <w:t>/</w:t>
                    </w:r>
                  </w:ins>
                </w:p>
              </w:tc>
              <w:tc>
                <w:tcPr>
                  <w:tcW w:w="1765" w:type="dxa"/>
                  <w:shd w:val="clear" w:color="auto" w:fill="auto"/>
                  <w:vAlign w:val="center"/>
                </w:tcPr>
                <w:p w14:paraId="1F43C19E" w14:textId="4420EBB8" w:rsidR="00F4051E" w:rsidRPr="00823B2E" w:rsidRDefault="00C507E3" w:rsidP="00A56DAA">
                  <w:pPr>
                    <w:spacing w:after="0" w:line="240" w:lineRule="auto"/>
                    <w:jc w:val="center"/>
                    <w:rPr>
                      <w:rFonts w:ascii="Calibri" w:hAnsi="Calibri"/>
                      <w:b/>
                      <w:bCs/>
                    </w:rPr>
                  </w:pPr>
                  <w:ins w:id="214" w:author="Antoine Da Costa" w:date="2022-08-10T16:23:00Z">
                    <w:r w:rsidRPr="00823B2E">
                      <w:rPr>
                        <w:rFonts w:ascii="Calibri" w:hAnsi="Calibri"/>
                        <w:b/>
                        <w:bCs/>
                      </w:rPr>
                      <w:t>OK</w:t>
                    </w:r>
                  </w:ins>
                </w:p>
              </w:tc>
            </w:tr>
          </w:tbl>
          <w:p w14:paraId="737F108E" w14:textId="77777777" w:rsidR="00F4051E" w:rsidRDefault="00F4051E">
            <w:pPr>
              <w:rPr>
                <w:rFonts w:ascii="Calibri" w:hAnsi="Calibri"/>
              </w:rPr>
            </w:pPr>
          </w:p>
          <w:p w14:paraId="558573A1" w14:textId="77777777" w:rsidR="00F4051E" w:rsidRDefault="00F4051E">
            <w:pPr>
              <w:rPr>
                <w:rFonts w:ascii="Calibri" w:hAnsi="Calibri"/>
              </w:rPr>
            </w:pPr>
            <w:bookmarkStart w:id="215" w:name="_Hlk546047982"/>
            <w:bookmarkStart w:id="216" w:name="_Hlk546991852"/>
            <w:bookmarkEnd w:id="215"/>
            <w:bookmarkEnd w:id="216"/>
          </w:p>
        </w:tc>
      </w:tr>
    </w:tbl>
    <w:p w14:paraId="7F899D42" w14:textId="5D62D739" w:rsidR="00A61C23" w:rsidRDefault="00A61C23">
      <w:pPr>
        <w:rPr>
          <w:b/>
        </w:rPr>
      </w:pPr>
    </w:p>
    <w:p w14:paraId="33E7956D" w14:textId="77777777" w:rsidR="00A61C23" w:rsidRDefault="00A61C23">
      <w:pPr>
        <w:rPr>
          <w:b/>
        </w:rPr>
      </w:pPr>
    </w:p>
    <w:tbl>
      <w:tblPr>
        <w:tblW w:w="8970" w:type="dxa"/>
        <w:jc w:val="center"/>
        <w:tblCellMar>
          <w:left w:w="70" w:type="dxa"/>
          <w:right w:w="70" w:type="dxa"/>
        </w:tblCellMar>
        <w:tblLook w:val="0000" w:firstRow="0" w:lastRow="0" w:firstColumn="0" w:lastColumn="0" w:noHBand="0" w:noVBand="0"/>
      </w:tblPr>
      <w:tblGrid>
        <w:gridCol w:w="8970"/>
      </w:tblGrid>
      <w:tr w:rsidR="00A61C23" w14:paraId="15C5437B" w14:textId="77777777" w:rsidTr="007A42A5">
        <w:trPr>
          <w:cantSplit/>
          <w:jc w:val="center"/>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189135AF" w14:textId="1171DC39" w:rsidR="00A61C23" w:rsidRDefault="00A61C23" w:rsidP="007A42A5">
            <w:pPr>
              <w:pStyle w:val="Titredetableau"/>
            </w:pPr>
            <w:r>
              <w:t>Test 08: Contrôle de la valeur de résistance de mesure de courant</w:t>
            </w:r>
          </w:p>
        </w:tc>
      </w:tr>
      <w:tr w:rsidR="00A61C23" w14:paraId="0EF9E3D9" w14:textId="77777777" w:rsidTr="007A42A5">
        <w:trPr>
          <w:cantSplit/>
          <w:trHeight w:val="997"/>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4BBA9568" w14:textId="581A3BCA" w:rsidR="00A61C23" w:rsidRDefault="00A61C23" w:rsidP="007A42A5">
            <w:r>
              <w:t>Description :</w:t>
            </w:r>
          </w:p>
          <w:p w14:paraId="4AF096DE" w14:textId="77777777" w:rsidR="00A61C23" w:rsidRDefault="00A61C23" w:rsidP="00A61C23">
            <w:pPr>
              <w:textAlignment w:val="baseline"/>
              <w:rPr>
                <w:rFonts w:ascii="Calibri" w:hAnsi="Calibri"/>
              </w:rPr>
            </w:pPr>
            <w:r>
              <w:t>L’objectif de ce test est de vérifier, à l’aide d’un ohmmètre que la résistance RE65 soit de 100m</w:t>
            </w:r>
            <w:r>
              <w:rPr>
                <w:rFonts w:ascii="Calibri" w:hAnsi="Calibri"/>
              </w:rPr>
              <w:t>Ω.</w:t>
            </w:r>
          </w:p>
          <w:p w14:paraId="50029ACF" w14:textId="2B893CDC" w:rsidR="00FB5923" w:rsidRDefault="00FB5923" w:rsidP="00A61C23">
            <w:pPr>
              <w:textAlignment w:val="baseline"/>
              <w:rPr>
                <w:sz w:val="20"/>
                <w:szCs w:val="20"/>
              </w:rPr>
            </w:pPr>
          </w:p>
        </w:tc>
      </w:tr>
      <w:tr w:rsidR="00A61C23" w14:paraId="77E9D01E" w14:textId="77777777" w:rsidTr="007A42A5">
        <w:trPr>
          <w:cantSplit/>
          <w:trHeight w:val="1563"/>
          <w:jc w:val="center"/>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4ECDE248" w14:textId="07D56508" w:rsidR="00A61C23" w:rsidRDefault="00A61C23" w:rsidP="007A42A5">
            <w:r>
              <w:t>Résultat attendu :</w:t>
            </w:r>
          </w:p>
          <w:p w14:paraId="4B6EC3B0" w14:textId="7D2218B2" w:rsidR="00A61C23" w:rsidRDefault="00A61C23" w:rsidP="007A42A5">
            <w:pPr>
              <w:jc w:val="center"/>
            </w:pPr>
            <w:r>
              <w:rPr>
                <w:b/>
                <w:iCs/>
                <w:sz w:val="20"/>
                <w:szCs w:val="20"/>
              </w:rPr>
              <w:t>R</w:t>
            </w:r>
            <w:r w:rsidR="005D246B">
              <w:rPr>
                <w:b/>
                <w:iCs/>
                <w:sz w:val="20"/>
                <w:szCs w:val="20"/>
              </w:rPr>
              <w:t>R01</w:t>
            </w:r>
            <w:r>
              <w:rPr>
                <w:iCs/>
                <w:sz w:val="20"/>
                <w:szCs w:val="20"/>
              </w:rPr>
              <w:t xml:space="preserve"> : </w:t>
            </w:r>
            <w:r w:rsidR="005D246B">
              <w:rPr>
                <w:iCs/>
                <w:sz w:val="20"/>
                <w:szCs w:val="20"/>
              </w:rPr>
              <w:t>Mesure de la valeur de la résistance RE65</w:t>
            </w:r>
            <w:r>
              <w:rPr>
                <w:iCs/>
              </w:rPr>
              <w:t> </w:t>
            </w:r>
            <w:r w:rsidR="005D246B">
              <w:rPr>
                <w:rFonts w:ascii="Calibri" w:hAnsi="Calibri"/>
              </w:rPr>
              <w:t>(Mesure en Ω)</w:t>
            </w:r>
            <w:r>
              <w:rPr>
                <w:iCs/>
              </w:rPr>
              <w:t>:</w:t>
            </w:r>
          </w:p>
          <w:tbl>
            <w:tblPr>
              <w:tblStyle w:val="Grilledutableau"/>
              <w:tblW w:w="8816" w:type="dxa"/>
              <w:tblLook w:val="04A0" w:firstRow="1" w:lastRow="0" w:firstColumn="1" w:lastColumn="0" w:noHBand="0" w:noVBand="1"/>
            </w:tblPr>
            <w:tblGrid>
              <w:gridCol w:w="1763"/>
              <w:gridCol w:w="1763"/>
              <w:gridCol w:w="1763"/>
              <w:gridCol w:w="1763"/>
              <w:gridCol w:w="1764"/>
            </w:tblGrid>
            <w:tr w:rsidR="00A61C23" w14:paraId="7AF32216" w14:textId="77777777" w:rsidTr="007A42A5">
              <w:tc>
                <w:tcPr>
                  <w:tcW w:w="1763" w:type="dxa"/>
                  <w:shd w:val="clear" w:color="auto" w:fill="auto"/>
                </w:tcPr>
                <w:p w14:paraId="7356277A" w14:textId="77777777" w:rsidR="00A61C23" w:rsidRDefault="00A61C23" w:rsidP="007A42A5">
                  <w:pPr>
                    <w:spacing w:after="0" w:line="240" w:lineRule="auto"/>
                    <w:jc w:val="center"/>
                  </w:pPr>
                  <w:r>
                    <w:t>Min</w:t>
                  </w:r>
                </w:p>
              </w:tc>
              <w:tc>
                <w:tcPr>
                  <w:tcW w:w="1763" w:type="dxa"/>
                  <w:shd w:val="clear" w:color="auto" w:fill="auto"/>
                </w:tcPr>
                <w:p w14:paraId="4B356CC7" w14:textId="77777777" w:rsidR="00A61C23" w:rsidRDefault="00A61C23" w:rsidP="007A42A5">
                  <w:pPr>
                    <w:spacing w:after="0" w:line="240" w:lineRule="auto"/>
                    <w:jc w:val="center"/>
                  </w:pPr>
                  <w:r>
                    <w:t>Typ</w:t>
                  </w:r>
                </w:p>
              </w:tc>
              <w:tc>
                <w:tcPr>
                  <w:tcW w:w="1763" w:type="dxa"/>
                  <w:shd w:val="clear" w:color="auto" w:fill="auto"/>
                </w:tcPr>
                <w:p w14:paraId="5B9AF910" w14:textId="77777777" w:rsidR="00A61C23" w:rsidRDefault="00A61C23" w:rsidP="007A42A5">
                  <w:pPr>
                    <w:spacing w:after="0" w:line="240" w:lineRule="auto"/>
                    <w:jc w:val="center"/>
                  </w:pPr>
                  <w:r>
                    <w:t>Max</w:t>
                  </w:r>
                </w:p>
              </w:tc>
              <w:tc>
                <w:tcPr>
                  <w:tcW w:w="1763" w:type="dxa"/>
                  <w:shd w:val="clear" w:color="auto" w:fill="auto"/>
                </w:tcPr>
                <w:p w14:paraId="6351D4CB" w14:textId="77777777" w:rsidR="00A61C23" w:rsidRDefault="00A61C23" w:rsidP="007A42A5">
                  <w:pPr>
                    <w:spacing w:after="0" w:line="240" w:lineRule="auto"/>
                    <w:jc w:val="center"/>
                  </w:pPr>
                  <w:r>
                    <w:t>Mesure</w:t>
                  </w:r>
                </w:p>
              </w:tc>
              <w:tc>
                <w:tcPr>
                  <w:tcW w:w="1764" w:type="dxa"/>
                  <w:shd w:val="clear" w:color="auto" w:fill="auto"/>
                </w:tcPr>
                <w:p w14:paraId="555D64DC" w14:textId="77777777" w:rsidR="00A61C23" w:rsidRDefault="00A61C23" w:rsidP="007A42A5">
                  <w:pPr>
                    <w:spacing w:after="0" w:line="240" w:lineRule="auto"/>
                    <w:jc w:val="center"/>
                  </w:pPr>
                  <w:r>
                    <w:t>Statut</w:t>
                  </w:r>
                </w:p>
              </w:tc>
            </w:tr>
            <w:tr w:rsidR="00A61C23" w14:paraId="36373817" w14:textId="77777777" w:rsidTr="007A42A5">
              <w:tc>
                <w:tcPr>
                  <w:tcW w:w="1763" w:type="dxa"/>
                  <w:shd w:val="clear" w:color="auto" w:fill="auto"/>
                </w:tcPr>
                <w:p w14:paraId="5C6FA1D9" w14:textId="3E57C94C" w:rsidR="00A61C23" w:rsidRDefault="005D246B" w:rsidP="007A42A5">
                  <w:pPr>
                    <w:spacing w:after="0" w:line="240" w:lineRule="auto"/>
                    <w:jc w:val="center"/>
                  </w:pPr>
                  <w:r>
                    <w:t>99.5</w:t>
                  </w:r>
                  <w:ins w:id="217" w:author="Antoine Da Costa" w:date="2022-08-10T16:24:00Z">
                    <w:r w:rsidR="00C507E3">
                      <w:t>m</w:t>
                    </w:r>
                  </w:ins>
                </w:p>
              </w:tc>
              <w:tc>
                <w:tcPr>
                  <w:tcW w:w="1763" w:type="dxa"/>
                  <w:shd w:val="clear" w:color="auto" w:fill="auto"/>
                </w:tcPr>
                <w:p w14:paraId="41A0E569" w14:textId="720EA03F" w:rsidR="00A61C23" w:rsidRDefault="005D246B" w:rsidP="007A42A5">
                  <w:pPr>
                    <w:spacing w:after="0" w:line="240" w:lineRule="auto"/>
                    <w:jc w:val="center"/>
                  </w:pPr>
                  <w:r>
                    <w:t>100m</w:t>
                  </w:r>
                </w:p>
              </w:tc>
              <w:tc>
                <w:tcPr>
                  <w:tcW w:w="1763" w:type="dxa"/>
                  <w:shd w:val="clear" w:color="auto" w:fill="auto"/>
                </w:tcPr>
                <w:p w14:paraId="548DD658" w14:textId="5902224D" w:rsidR="00A61C23" w:rsidRDefault="005D246B" w:rsidP="007A42A5">
                  <w:pPr>
                    <w:spacing w:after="0" w:line="240" w:lineRule="auto"/>
                    <w:jc w:val="center"/>
                  </w:pPr>
                  <w:r>
                    <w:t>100.5</w:t>
                  </w:r>
                  <w:ins w:id="218" w:author="Antoine Da Costa" w:date="2022-08-10T16:23:00Z">
                    <w:r w:rsidR="00C507E3">
                      <w:t>m</w:t>
                    </w:r>
                  </w:ins>
                </w:p>
              </w:tc>
              <w:tc>
                <w:tcPr>
                  <w:tcW w:w="1763" w:type="dxa"/>
                  <w:shd w:val="clear" w:color="auto" w:fill="auto"/>
                </w:tcPr>
                <w:p w14:paraId="6064C8B5" w14:textId="31F39A0C" w:rsidR="00A61C23" w:rsidRPr="00823B2E" w:rsidRDefault="00C507E3" w:rsidP="007A42A5">
                  <w:pPr>
                    <w:spacing w:after="0" w:line="240" w:lineRule="auto"/>
                    <w:jc w:val="center"/>
                    <w:rPr>
                      <w:b/>
                      <w:bCs/>
                    </w:rPr>
                  </w:pPr>
                  <w:ins w:id="219" w:author="Antoine Da Costa" w:date="2022-08-10T16:23:00Z">
                    <w:r w:rsidRPr="00823B2E">
                      <w:rPr>
                        <w:b/>
                        <w:bCs/>
                      </w:rPr>
                      <w:t>400m</w:t>
                    </w:r>
                  </w:ins>
                </w:p>
              </w:tc>
              <w:tc>
                <w:tcPr>
                  <w:tcW w:w="1764" w:type="dxa"/>
                  <w:shd w:val="clear" w:color="auto" w:fill="auto"/>
                </w:tcPr>
                <w:p w14:paraId="1574A052" w14:textId="6C10341F" w:rsidR="00A61C23" w:rsidRPr="00823B2E" w:rsidRDefault="00C507E3" w:rsidP="007A42A5">
                  <w:pPr>
                    <w:spacing w:after="0" w:line="240" w:lineRule="auto"/>
                    <w:jc w:val="center"/>
                    <w:rPr>
                      <w:b/>
                      <w:bCs/>
                    </w:rPr>
                  </w:pPr>
                  <w:ins w:id="220" w:author="Antoine Da Costa" w:date="2022-08-10T16:24:00Z">
                    <w:r w:rsidRPr="00823B2E">
                      <w:rPr>
                        <w:b/>
                        <w:bCs/>
                      </w:rPr>
                      <w:t>FAIL</w:t>
                    </w:r>
                  </w:ins>
                </w:p>
              </w:tc>
            </w:tr>
          </w:tbl>
          <w:p w14:paraId="37D05B51" w14:textId="43A09F57" w:rsidR="00A61C23" w:rsidRPr="00C507E3" w:rsidRDefault="00C507E3" w:rsidP="007A42A5">
            <w:ins w:id="221" w:author="Antoine Da Costa" w:date="2022-08-10T16:24:00Z">
              <w:r w:rsidRPr="00C507E3">
                <w:t xml:space="preserve">PS : La mesure ne peut pas donner ce que </w:t>
              </w:r>
            </w:ins>
            <w:ins w:id="222" w:author="Antoine Da Costa" w:date="2022-08-10T16:25:00Z">
              <w:r w:rsidRPr="00C507E3">
                <w:t>l’on veut</w:t>
              </w:r>
              <w:r>
                <w:t xml:space="preserve"> </w:t>
              </w:r>
            </w:ins>
            <w:ins w:id="223" w:author="Antoine Da Costa" w:date="2022-08-10T16:26:00Z">
              <w:r>
                <w:t>avoir</w:t>
              </w:r>
            </w:ins>
            <w:ins w:id="224" w:author="Antoine Da Costa" w:date="2022-08-10T16:25:00Z">
              <w:r w:rsidRPr="00C507E3">
                <w:t>, la précision de l’ohmmètre ne peut mesurer au m</w:t>
              </w:r>
              <w:r w:rsidRPr="00823B2E">
                <w:rPr>
                  <w:rFonts w:cstheme="minorHAnsi"/>
                </w:rPr>
                <w:t>Ω près</w:t>
              </w:r>
            </w:ins>
            <w:ins w:id="225" w:author="Antoine Da Costa" w:date="2022-08-10T16:26:00Z">
              <w:r w:rsidR="00F2007C">
                <w:rPr>
                  <w:rFonts w:cstheme="minorHAnsi"/>
                </w:rPr>
                <w:t>.</w:t>
              </w:r>
            </w:ins>
          </w:p>
          <w:p w14:paraId="7F6F9D13" w14:textId="08EAEE9B" w:rsidR="00630211" w:rsidRDefault="00630211" w:rsidP="007A42A5"/>
        </w:tc>
      </w:tr>
    </w:tbl>
    <w:p w14:paraId="5CCADB9C" w14:textId="77777777" w:rsidR="00A61C23" w:rsidRDefault="00A61C23">
      <w:pPr>
        <w:rPr>
          <w:b/>
        </w:rPr>
      </w:pPr>
    </w:p>
    <w:p w14:paraId="536AC43A" w14:textId="421B429F" w:rsidR="002C64FE" w:rsidRDefault="002C64FE">
      <w:r>
        <w:rPr>
          <w:b/>
        </w:rPr>
        <w:br w:type="page"/>
      </w:r>
    </w:p>
    <w:tbl>
      <w:tblPr>
        <w:tblW w:w="9199" w:type="dxa"/>
        <w:jc w:val="center"/>
        <w:tblCellMar>
          <w:left w:w="70" w:type="dxa"/>
          <w:right w:w="70" w:type="dxa"/>
        </w:tblCellMar>
        <w:tblLook w:val="0000" w:firstRow="0" w:lastRow="0" w:firstColumn="0" w:lastColumn="0" w:noHBand="0" w:noVBand="0"/>
      </w:tblPr>
      <w:tblGrid>
        <w:gridCol w:w="9199"/>
      </w:tblGrid>
      <w:tr w:rsidR="00F4051E" w14:paraId="5C9F9993" w14:textId="77777777" w:rsidTr="002904CB">
        <w:trPr>
          <w:cantSplit/>
          <w:jc w:val="center"/>
        </w:trPr>
        <w:tc>
          <w:tcPr>
            <w:tcW w:w="9199" w:type="dxa"/>
            <w:tcBorders>
              <w:top w:val="single" w:sz="12" w:space="0" w:color="000000"/>
              <w:left w:val="single" w:sz="12" w:space="0" w:color="000000"/>
              <w:bottom w:val="single" w:sz="6" w:space="0" w:color="000000"/>
              <w:right w:val="single" w:sz="12" w:space="0" w:color="000000"/>
            </w:tcBorders>
            <w:shd w:val="clear" w:color="auto" w:fill="E6E6E6"/>
          </w:tcPr>
          <w:p w14:paraId="6D5B24CC" w14:textId="7BE2386F" w:rsidR="00F4051E" w:rsidRDefault="00C87652">
            <w:pPr>
              <w:pStyle w:val="Titredetableau"/>
              <w:rPr>
                <w:rFonts w:ascii="Calibri" w:hAnsi="Calibri"/>
                <w:szCs w:val="24"/>
              </w:rPr>
            </w:pPr>
            <w:r w:rsidRPr="00537081">
              <w:rPr>
                <w:szCs w:val="24"/>
              </w:rPr>
              <w:lastRenderedPageBreak/>
              <w:t xml:space="preserve">Test </w:t>
            </w:r>
            <w:r w:rsidR="00756B4D" w:rsidRPr="00537081">
              <w:rPr>
                <w:szCs w:val="24"/>
              </w:rPr>
              <w:t>0</w:t>
            </w:r>
            <w:r w:rsidR="00A61C23">
              <w:rPr>
                <w:szCs w:val="24"/>
              </w:rPr>
              <w:t>9</w:t>
            </w:r>
            <w:r w:rsidRPr="00537081">
              <w:rPr>
                <w:szCs w:val="24"/>
              </w:rPr>
              <w:t>:  Mise sous tension</w:t>
            </w:r>
          </w:p>
        </w:tc>
      </w:tr>
      <w:tr w:rsidR="00F4051E" w14:paraId="2864167E" w14:textId="77777777" w:rsidTr="002904CB">
        <w:trPr>
          <w:cantSplit/>
          <w:trHeight w:val="997"/>
          <w:jc w:val="center"/>
        </w:trPr>
        <w:tc>
          <w:tcPr>
            <w:tcW w:w="9199" w:type="dxa"/>
            <w:tcBorders>
              <w:top w:val="single" w:sz="6" w:space="0" w:color="000000"/>
              <w:left w:val="single" w:sz="12" w:space="0" w:color="000000"/>
              <w:bottom w:val="single" w:sz="6" w:space="0" w:color="000000"/>
              <w:right w:val="single" w:sz="12" w:space="0" w:color="000000"/>
            </w:tcBorders>
            <w:shd w:val="clear" w:color="auto" w:fill="auto"/>
          </w:tcPr>
          <w:p w14:paraId="57E7C025" w14:textId="77777777" w:rsidR="00F4051E" w:rsidRPr="00866D2B" w:rsidRDefault="00C87652">
            <w:pPr>
              <w:rPr>
                <w:rFonts w:cstheme="minorHAnsi"/>
              </w:rPr>
            </w:pPr>
            <w:r w:rsidRPr="00866D2B">
              <w:rPr>
                <w:rFonts w:cstheme="minorHAnsi"/>
              </w:rPr>
              <w:t>Description :</w:t>
            </w:r>
          </w:p>
          <w:p w14:paraId="60CDDBA4" w14:textId="6927900A" w:rsidR="002F0CE4" w:rsidRPr="00866D2B" w:rsidRDefault="002F0CE4" w:rsidP="003F0DDE">
            <w:pPr>
              <w:pStyle w:val="Standard"/>
              <w:rPr>
                <w:rFonts w:asciiTheme="minorHAnsi" w:hAnsiTheme="minorHAnsi" w:cstheme="minorHAnsi"/>
                <w:sz w:val="22"/>
                <w:szCs w:val="22"/>
              </w:rPr>
            </w:pPr>
            <w:r w:rsidRPr="00866D2B">
              <w:rPr>
                <w:rFonts w:asciiTheme="minorHAnsi" w:hAnsiTheme="minorHAnsi" w:cstheme="minorHAnsi"/>
                <w:sz w:val="22"/>
                <w:szCs w:val="22"/>
              </w:rPr>
              <w:t>Mise sous tension de la carte à l’aide d’une alimentation de laboratoire.</w:t>
            </w:r>
          </w:p>
          <w:p w14:paraId="40BADF30" w14:textId="4BCF0A60" w:rsidR="004A47E6" w:rsidRPr="00866D2B" w:rsidRDefault="004A47E6" w:rsidP="003F0DDE">
            <w:pPr>
              <w:pStyle w:val="Standard"/>
              <w:rPr>
                <w:rFonts w:asciiTheme="minorHAnsi" w:hAnsiTheme="minorHAnsi" w:cstheme="minorHAnsi"/>
                <w:sz w:val="22"/>
                <w:szCs w:val="22"/>
              </w:rPr>
            </w:pPr>
            <w:r w:rsidRPr="00866D2B">
              <w:rPr>
                <w:rFonts w:asciiTheme="minorHAnsi" w:hAnsiTheme="minorHAnsi" w:cstheme="minorHAnsi"/>
                <w:sz w:val="22"/>
                <w:szCs w:val="22"/>
              </w:rPr>
              <w:t>L’objectif de ce test est la vérification de la conformité des tensions d’alimentations avec les caractéristiques des composants.</w:t>
            </w:r>
          </w:p>
          <w:p w14:paraId="6A82D142" w14:textId="58FB6BE0" w:rsidR="002F0CE4" w:rsidRDefault="009119A5" w:rsidP="003F0DDE">
            <w:pPr>
              <w:pStyle w:val="Standard"/>
              <w:rPr>
                <w:rFonts w:asciiTheme="minorHAnsi" w:hAnsiTheme="minorHAnsi" w:cstheme="minorHAnsi"/>
                <w:sz w:val="22"/>
                <w:szCs w:val="22"/>
              </w:rPr>
            </w:pPr>
            <w:r w:rsidRPr="00866D2B">
              <w:rPr>
                <w:rFonts w:asciiTheme="minorHAnsi" w:hAnsiTheme="minorHAnsi" w:cstheme="minorHAnsi"/>
                <w:sz w:val="22"/>
                <w:szCs w:val="22"/>
              </w:rPr>
              <w:t>L</w:t>
            </w:r>
            <w:r w:rsidR="00C87652" w:rsidRPr="00866D2B">
              <w:rPr>
                <w:rFonts w:asciiTheme="minorHAnsi" w:hAnsiTheme="minorHAnsi" w:cstheme="minorHAnsi"/>
                <w:sz w:val="22"/>
                <w:szCs w:val="22"/>
              </w:rPr>
              <w:t xml:space="preserve">a tension fournie sera </w:t>
            </w:r>
            <w:r w:rsidR="00C87652" w:rsidRPr="00866D2B">
              <w:rPr>
                <w:rFonts w:asciiTheme="minorHAnsi" w:hAnsiTheme="minorHAnsi" w:cstheme="minorHAnsi"/>
                <w:b/>
                <w:bCs/>
                <w:sz w:val="22"/>
                <w:szCs w:val="22"/>
              </w:rPr>
              <w:t>3V</w:t>
            </w:r>
            <w:r w:rsidRPr="00866D2B">
              <w:rPr>
                <w:rFonts w:asciiTheme="minorHAnsi" w:hAnsiTheme="minorHAnsi" w:cstheme="minorHAnsi"/>
                <w:b/>
                <w:bCs/>
                <w:sz w:val="22"/>
                <w:szCs w:val="22"/>
              </w:rPr>
              <w:t>7</w:t>
            </w:r>
            <w:r w:rsidR="00C87652" w:rsidRPr="00866D2B">
              <w:rPr>
                <w:rFonts w:asciiTheme="minorHAnsi" w:hAnsiTheme="minorHAnsi" w:cstheme="minorHAnsi"/>
                <w:sz w:val="22"/>
                <w:szCs w:val="22"/>
              </w:rPr>
              <w:t xml:space="preserve">. Le terminal </w:t>
            </w:r>
            <w:r w:rsidR="00C87652" w:rsidRPr="00866D2B">
              <w:rPr>
                <w:rFonts w:asciiTheme="minorHAnsi" w:hAnsiTheme="minorHAnsi" w:cstheme="minorHAnsi"/>
                <w:b/>
                <w:bCs/>
                <w:sz w:val="22"/>
                <w:szCs w:val="22"/>
              </w:rPr>
              <w:t>positif</w:t>
            </w:r>
            <w:r w:rsidR="00C87652"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00C87652" w:rsidRPr="00866D2B">
              <w:rPr>
                <w:rFonts w:asciiTheme="minorHAnsi" w:hAnsiTheme="minorHAnsi" w:cstheme="minorHAnsi"/>
                <w:sz w:val="22"/>
                <w:szCs w:val="22"/>
              </w:rPr>
              <w:t xml:space="preserve"> et le terminal </w:t>
            </w:r>
            <w:r w:rsidR="00C87652" w:rsidRPr="00866D2B">
              <w:rPr>
                <w:rFonts w:asciiTheme="minorHAnsi" w:hAnsiTheme="minorHAnsi" w:cstheme="minorHAnsi"/>
                <w:b/>
                <w:bCs/>
                <w:sz w:val="22"/>
                <w:szCs w:val="22"/>
              </w:rPr>
              <w:t>négatif</w:t>
            </w:r>
            <w:r w:rsidR="00C87652"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w:t>
            </w:r>
            <w:r w:rsidR="00C87652" w:rsidRPr="00866D2B">
              <w:rPr>
                <w:rFonts w:asciiTheme="minorHAnsi" w:hAnsiTheme="minorHAnsi" w:cstheme="minorHAnsi"/>
                <w:b/>
                <w:bCs/>
                <w:sz w:val="22"/>
                <w:szCs w:val="22"/>
              </w:rPr>
              <w:t>4</w:t>
            </w:r>
            <w:r w:rsidR="00C87652" w:rsidRPr="00866D2B">
              <w:rPr>
                <w:rFonts w:asciiTheme="minorHAnsi" w:hAnsiTheme="minorHAnsi" w:cstheme="minorHAnsi"/>
                <w:sz w:val="22"/>
                <w:szCs w:val="22"/>
              </w:rPr>
              <w:t xml:space="preserve">. </w:t>
            </w:r>
          </w:p>
          <w:p w14:paraId="40664379" w14:textId="77777777" w:rsidR="00866D2B" w:rsidRPr="00866D2B" w:rsidRDefault="00866D2B" w:rsidP="003F0DDE">
            <w:pPr>
              <w:pStyle w:val="Standard"/>
              <w:rPr>
                <w:rFonts w:asciiTheme="minorHAnsi" w:hAnsiTheme="minorHAnsi" w:cstheme="minorHAnsi"/>
                <w:sz w:val="22"/>
                <w:szCs w:val="22"/>
              </w:rPr>
            </w:pPr>
          </w:p>
          <w:p w14:paraId="7A49B359" w14:textId="1912F69D" w:rsidR="00866D2B" w:rsidRPr="00866D2B" w:rsidRDefault="00866D2B" w:rsidP="003F0DDE">
            <w:pPr>
              <w:pStyle w:val="Standard"/>
              <w:rPr>
                <w:rFonts w:asciiTheme="minorHAnsi" w:hAnsiTheme="minorHAnsi" w:cstheme="minorHAnsi"/>
                <w:sz w:val="22"/>
                <w:szCs w:val="22"/>
              </w:rPr>
            </w:pPr>
            <w:r w:rsidRPr="00866D2B">
              <w:rPr>
                <w:rFonts w:asciiTheme="minorHAnsi" w:hAnsiTheme="minorHAnsi" w:cstheme="minorHAnsi"/>
              </w:rPr>
              <w:t xml:space="preserve">A l’aide d’un </w:t>
            </w:r>
            <w:r w:rsidR="008E1861">
              <w:rPr>
                <w:rFonts w:asciiTheme="minorHAnsi" w:hAnsiTheme="minorHAnsi" w:cstheme="minorHAnsi"/>
              </w:rPr>
              <w:t>multimètre</w:t>
            </w:r>
            <w:r w:rsidRPr="00866D2B">
              <w:rPr>
                <w:rFonts w:asciiTheme="minorHAnsi" w:hAnsiTheme="minorHAnsi" w:cstheme="minorHAnsi"/>
              </w:rPr>
              <w:t xml:space="preserve">, </w:t>
            </w:r>
            <w:r w:rsidR="008E1861">
              <w:rPr>
                <w:rFonts w:asciiTheme="minorHAnsi" w:hAnsiTheme="minorHAnsi" w:cstheme="minorHAnsi"/>
                <w:b/>
                <w:bCs/>
              </w:rPr>
              <w:t>JF4</w:t>
            </w:r>
            <w:r w:rsidR="008E1861" w:rsidRPr="00866D2B">
              <w:rPr>
                <w:rFonts w:asciiTheme="minorHAnsi" w:hAnsiTheme="minorHAnsi" w:cstheme="minorHAnsi"/>
              </w:rPr>
              <w:t xml:space="preserve"> </w:t>
            </w:r>
            <w:r w:rsidRPr="00866D2B">
              <w:rPr>
                <w:rFonts w:asciiTheme="minorHAnsi" w:hAnsiTheme="minorHAnsi" w:cstheme="minorHAnsi"/>
              </w:rPr>
              <w:t xml:space="preserve">sera le point de référence à </w:t>
            </w:r>
            <w:r w:rsidRPr="00866D2B">
              <w:rPr>
                <w:rFonts w:asciiTheme="minorHAnsi" w:hAnsiTheme="minorHAnsi" w:cstheme="minorHAnsi"/>
                <w:b/>
                <w:bCs/>
              </w:rPr>
              <w:t>GND</w:t>
            </w:r>
            <w:r w:rsidRPr="00866D2B">
              <w:rPr>
                <w:rFonts w:asciiTheme="minorHAnsi" w:hAnsiTheme="minorHAnsi" w:cstheme="minorHAnsi"/>
              </w:rPr>
              <w:t>.</w:t>
            </w:r>
          </w:p>
          <w:p w14:paraId="778B3991" w14:textId="77777777" w:rsidR="002F0CE4" w:rsidRPr="00866D2B" w:rsidRDefault="002F0CE4" w:rsidP="003F0DDE">
            <w:pPr>
              <w:pStyle w:val="Standard"/>
              <w:rPr>
                <w:rFonts w:asciiTheme="minorHAnsi" w:hAnsiTheme="minorHAnsi" w:cstheme="minorHAnsi"/>
                <w:sz w:val="22"/>
                <w:szCs w:val="22"/>
              </w:rPr>
            </w:pPr>
          </w:p>
          <w:p w14:paraId="63A4A742" w14:textId="37A2B1C9" w:rsidR="00F4051E" w:rsidRPr="00866D2B" w:rsidRDefault="00C87652" w:rsidP="003F0DDE">
            <w:pPr>
              <w:pStyle w:val="Standard"/>
              <w:rPr>
                <w:rFonts w:asciiTheme="minorHAnsi" w:hAnsiTheme="minorHAnsi" w:cstheme="minorHAnsi"/>
                <w:sz w:val="22"/>
                <w:szCs w:val="22"/>
              </w:rPr>
            </w:pPr>
            <w:r w:rsidRPr="00866D2B">
              <w:rPr>
                <w:rFonts w:asciiTheme="minorHAnsi" w:hAnsiTheme="minorHAnsi" w:cstheme="minorHAnsi"/>
                <w:sz w:val="22"/>
                <w:szCs w:val="22"/>
              </w:rPr>
              <w:t>L’écran et le</w:t>
            </w:r>
            <w:r w:rsidR="009119A5" w:rsidRPr="00866D2B">
              <w:rPr>
                <w:rFonts w:asciiTheme="minorHAnsi" w:hAnsiTheme="minorHAnsi" w:cstheme="minorHAnsi"/>
                <w:sz w:val="22"/>
                <w:szCs w:val="22"/>
              </w:rPr>
              <w:t>s</w:t>
            </w:r>
            <w:r w:rsidRPr="00866D2B">
              <w:rPr>
                <w:rFonts w:asciiTheme="minorHAnsi" w:hAnsiTheme="minorHAnsi" w:cstheme="minorHAnsi"/>
                <w:sz w:val="22"/>
                <w:szCs w:val="22"/>
              </w:rPr>
              <w:t xml:space="preserve"> capteur</w:t>
            </w:r>
            <w:r w:rsidR="009119A5" w:rsidRPr="00866D2B">
              <w:rPr>
                <w:rFonts w:asciiTheme="minorHAnsi" w:hAnsiTheme="minorHAnsi" w:cstheme="minorHAnsi"/>
                <w:sz w:val="22"/>
                <w:szCs w:val="22"/>
              </w:rPr>
              <w:t>s</w:t>
            </w:r>
            <w:r w:rsidRPr="00866D2B">
              <w:rPr>
                <w:rFonts w:asciiTheme="minorHAnsi" w:hAnsiTheme="minorHAnsi" w:cstheme="minorHAnsi"/>
                <w:sz w:val="22"/>
                <w:szCs w:val="22"/>
              </w:rPr>
              <w:t xml:space="preserve"> ne sont pas branchés.</w:t>
            </w:r>
          </w:p>
          <w:p w14:paraId="2C604928" w14:textId="77777777" w:rsidR="003F0DDE" w:rsidRDefault="003F0DDE" w:rsidP="003F0DDE">
            <w:pPr>
              <w:pStyle w:val="Standard"/>
              <w:rPr>
                <w:rFonts w:ascii="Calibri" w:hAnsi="Calibri"/>
                <w:sz w:val="22"/>
                <w:szCs w:val="22"/>
              </w:rPr>
            </w:pPr>
          </w:p>
          <w:p w14:paraId="0912917D" w14:textId="17943920" w:rsidR="005432FB" w:rsidRPr="003F0DDE" w:rsidRDefault="005432FB" w:rsidP="003F0DDE">
            <w:pPr>
              <w:pStyle w:val="Standard"/>
              <w:rPr>
                <w:rFonts w:ascii="Calibri" w:hAnsi="Calibri"/>
                <w:sz w:val="22"/>
                <w:szCs w:val="22"/>
              </w:rPr>
            </w:pPr>
          </w:p>
        </w:tc>
      </w:tr>
      <w:tr w:rsidR="00F4051E" w14:paraId="54E9AB21" w14:textId="77777777" w:rsidTr="002904CB">
        <w:trPr>
          <w:cantSplit/>
          <w:trHeight w:val="1563"/>
          <w:jc w:val="center"/>
        </w:trPr>
        <w:tc>
          <w:tcPr>
            <w:tcW w:w="9199" w:type="dxa"/>
            <w:tcBorders>
              <w:top w:val="single" w:sz="6" w:space="0" w:color="000000"/>
              <w:left w:val="single" w:sz="12" w:space="0" w:color="000000"/>
              <w:bottom w:val="single" w:sz="6" w:space="0" w:color="000000"/>
              <w:right w:val="single" w:sz="12" w:space="0" w:color="000000"/>
            </w:tcBorders>
            <w:shd w:val="clear" w:color="auto" w:fill="auto"/>
          </w:tcPr>
          <w:p w14:paraId="3F7492F4" w14:textId="3E4F4BC8" w:rsidR="00F4051E" w:rsidRDefault="00C87652" w:rsidP="00D2058B">
            <w:pPr>
              <w:rPr>
                <w:rFonts w:ascii="Calibri" w:hAnsi="Calibri"/>
              </w:rPr>
            </w:pPr>
            <w:r>
              <w:t>Résultat attendu :</w:t>
            </w:r>
          </w:p>
          <w:p w14:paraId="7636809D" w14:textId="514AA324" w:rsidR="00F4051E" w:rsidRDefault="00BB34BF">
            <w:pPr>
              <w:pStyle w:val="Standard"/>
              <w:jc w:val="center"/>
              <w:rPr>
                <w:rFonts w:ascii="Calibri" w:hAnsi="Calibri"/>
                <w:sz w:val="22"/>
                <w:szCs w:val="22"/>
              </w:rPr>
            </w:pPr>
            <w:r>
              <w:rPr>
                <w:rFonts w:ascii="Calibri" w:hAnsi="Calibri"/>
                <w:b/>
                <w:bCs/>
                <w:sz w:val="22"/>
                <w:szCs w:val="22"/>
              </w:rPr>
              <w:t>MST</w:t>
            </w:r>
            <w:r w:rsidR="00FB703F">
              <w:rPr>
                <w:rFonts w:ascii="Calibri" w:hAnsi="Calibri"/>
                <w:b/>
                <w:bCs/>
                <w:sz w:val="22"/>
                <w:szCs w:val="22"/>
              </w:rPr>
              <w:t>0</w:t>
            </w:r>
            <w:r w:rsidR="00D2058B">
              <w:rPr>
                <w:rFonts w:ascii="Calibri" w:hAnsi="Calibri"/>
                <w:b/>
                <w:bCs/>
                <w:sz w:val="22"/>
                <w:szCs w:val="22"/>
              </w:rPr>
              <w:t>1</w:t>
            </w:r>
            <w:r w:rsidR="00C87652">
              <w:rPr>
                <w:rFonts w:ascii="Calibri" w:hAnsi="Calibri"/>
                <w:b/>
                <w:bCs/>
                <w:sz w:val="22"/>
                <w:szCs w:val="22"/>
              </w:rPr>
              <w:t> :</w:t>
            </w:r>
            <w:r w:rsidR="00C87652">
              <w:rPr>
                <w:rFonts w:ascii="Calibri" w:hAnsi="Calibri"/>
                <w:sz w:val="22"/>
                <w:szCs w:val="22"/>
              </w:rPr>
              <w:t xml:space="preserve"> Mesure de la tension entre </w:t>
            </w:r>
            <w:r w:rsidR="00C87652">
              <w:rPr>
                <w:rFonts w:ascii="Calibri" w:hAnsi="Calibri"/>
                <w:b/>
                <w:bCs/>
                <w:sz w:val="22"/>
                <w:szCs w:val="22"/>
              </w:rPr>
              <w:t>PVBATT</w:t>
            </w:r>
            <w:r w:rsidR="00695648">
              <w:rPr>
                <w:rFonts w:ascii="Calibri" w:hAnsi="Calibri"/>
                <w:b/>
                <w:bCs/>
                <w:sz w:val="22"/>
                <w:szCs w:val="22"/>
              </w:rPr>
              <w:t xml:space="preserve"> </w:t>
            </w:r>
            <w:r w:rsidR="00695648" w:rsidRPr="00695648">
              <w:rPr>
                <w:rFonts w:ascii="Calibri" w:hAnsi="Calibri"/>
                <w:b/>
                <w:bCs/>
                <w:sz w:val="22"/>
                <w:szCs w:val="22"/>
              </w:rPr>
              <w:t>(JF3)</w:t>
            </w:r>
            <w:r w:rsidR="00C87652">
              <w:rPr>
                <w:rFonts w:ascii="Calibri" w:hAnsi="Calibri"/>
                <w:b/>
                <w:bCs/>
                <w:sz w:val="22"/>
                <w:szCs w:val="22"/>
              </w:rPr>
              <w:t xml:space="preserve"> </w:t>
            </w:r>
            <w:r w:rsidR="00C87652">
              <w:rPr>
                <w:rFonts w:ascii="Calibri" w:hAnsi="Calibri"/>
                <w:sz w:val="22"/>
                <w:szCs w:val="22"/>
              </w:rPr>
              <w:t xml:space="preserve">et </w:t>
            </w:r>
            <w:r w:rsidR="009119A5">
              <w:rPr>
                <w:rFonts w:ascii="Calibri" w:hAnsi="Calibri"/>
                <w:b/>
                <w:bCs/>
                <w:sz w:val="22"/>
                <w:szCs w:val="22"/>
              </w:rPr>
              <w:t>la masse</w:t>
            </w:r>
            <w:r w:rsidR="00C87652">
              <w:rPr>
                <w:rFonts w:ascii="Calibri" w:hAnsi="Calibri"/>
                <w:b/>
                <w:bCs/>
                <w:sz w:val="22"/>
                <w:szCs w:val="22"/>
              </w:rPr>
              <w:t xml:space="preserve"> </w:t>
            </w:r>
            <w:r w:rsidR="00C87652">
              <w:rPr>
                <w:rFonts w:ascii="Calibri" w:hAnsi="Calibri"/>
                <w:sz w:val="22"/>
                <w:szCs w:val="22"/>
              </w:rPr>
              <w:t>(Mesure en Volts)</w:t>
            </w:r>
            <w:r w:rsidR="00D2058B">
              <w:rPr>
                <w:rFonts w:ascii="Calibri" w:hAnsi="Calibri"/>
                <w:sz w:val="22"/>
                <w:szCs w:val="22"/>
              </w:rPr>
              <w:t xml:space="preserve"> avec une limite de courant placée à </w:t>
            </w:r>
            <w:r w:rsidR="004A47E6">
              <w:rPr>
                <w:rFonts w:ascii="Calibri" w:hAnsi="Calibri"/>
                <w:b/>
                <w:bCs/>
                <w:sz w:val="22"/>
                <w:szCs w:val="22"/>
              </w:rPr>
              <w:t>0.5A</w:t>
            </w:r>
          </w:p>
          <w:p w14:paraId="23F10F68" w14:textId="77777777" w:rsidR="00F4051E" w:rsidRDefault="00F4051E">
            <w:pPr>
              <w:pStyle w:val="Standard"/>
              <w:jc w:val="center"/>
              <w:rPr>
                <w:rFonts w:ascii="Calibri" w:hAnsi="Calibri"/>
                <w:b/>
                <w:bCs/>
                <w:sz w:val="22"/>
                <w:szCs w:val="22"/>
              </w:rPr>
            </w:pPr>
          </w:p>
          <w:tbl>
            <w:tblPr>
              <w:tblW w:w="8790" w:type="dxa"/>
              <w:tblCellMar>
                <w:top w:w="55" w:type="dxa"/>
                <w:left w:w="55" w:type="dxa"/>
                <w:bottom w:w="55" w:type="dxa"/>
                <w:right w:w="55" w:type="dxa"/>
              </w:tblCellMar>
              <w:tblLook w:val="04A0" w:firstRow="1" w:lastRow="0" w:firstColumn="1" w:lastColumn="0" w:noHBand="0" w:noVBand="1"/>
            </w:tblPr>
            <w:tblGrid>
              <w:gridCol w:w="3215"/>
              <w:gridCol w:w="3214"/>
              <w:gridCol w:w="2361"/>
            </w:tblGrid>
            <w:tr w:rsidR="00F4051E" w14:paraId="02A63577" w14:textId="77777777">
              <w:tc>
                <w:tcPr>
                  <w:tcW w:w="3215" w:type="dxa"/>
                  <w:tcBorders>
                    <w:top w:val="single" w:sz="2" w:space="0" w:color="000000"/>
                    <w:left w:val="single" w:sz="2" w:space="0" w:color="000000"/>
                    <w:bottom w:val="single" w:sz="2" w:space="0" w:color="000000"/>
                  </w:tcBorders>
                  <w:shd w:val="clear" w:color="auto" w:fill="auto"/>
                </w:tcPr>
                <w:p w14:paraId="71E8D2BC" w14:textId="77777777" w:rsidR="00F4051E" w:rsidRDefault="00C87652">
                  <w:pPr>
                    <w:pStyle w:val="TableContents"/>
                    <w:jc w:val="center"/>
                    <w:rPr>
                      <w:sz w:val="22"/>
                      <w:szCs w:val="22"/>
                    </w:rPr>
                  </w:pPr>
                  <w:r>
                    <w:rPr>
                      <w:sz w:val="22"/>
                      <w:szCs w:val="22"/>
                    </w:rPr>
                    <w:t>Attendu</w:t>
                  </w:r>
                </w:p>
              </w:tc>
              <w:tc>
                <w:tcPr>
                  <w:tcW w:w="3214" w:type="dxa"/>
                  <w:tcBorders>
                    <w:top w:val="single" w:sz="2" w:space="0" w:color="000000"/>
                    <w:left w:val="single" w:sz="2" w:space="0" w:color="000000"/>
                    <w:bottom w:val="single" w:sz="2" w:space="0" w:color="000000"/>
                  </w:tcBorders>
                  <w:shd w:val="clear" w:color="auto" w:fill="auto"/>
                </w:tcPr>
                <w:p w14:paraId="0BE95ADB" w14:textId="77777777" w:rsidR="00F4051E" w:rsidRDefault="00C87652">
                  <w:pPr>
                    <w:pStyle w:val="TableContents"/>
                    <w:jc w:val="center"/>
                    <w:rPr>
                      <w:sz w:val="22"/>
                      <w:szCs w:val="22"/>
                    </w:rPr>
                  </w:pPr>
                  <w:r>
                    <w:rPr>
                      <w:sz w:val="22"/>
                      <w:szCs w:val="22"/>
                    </w:rPr>
                    <w:t>Mesuré</w:t>
                  </w:r>
                </w:p>
              </w:tc>
              <w:tc>
                <w:tcPr>
                  <w:tcW w:w="2361" w:type="dxa"/>
                  <w:tcBorders>
                    <w:top w:val="single" w:sz="2" w:space="0" w:color="000000"/>
                    <w:left w:val="single" w:sz="2" w:space="0" w:color="000000"/>
                    <w:bottom w:val="single" w:sz="2" w:space="0" w:color="000000"/>
                    <w:right w:val="single" w:sz="2" w:space="0" w:color="000000"/>
                  </w:tcBorders>
                  <w:shd w:val="clear" w:color="auto" w:fill="auto"/>
                </w:tcPr>
                <w:p w14:paraId="124F2E0C" w14:textId="77777777" w:rsidR="00F4051E" w:rsidRDefault="00C87652">
                  <w:pPr>
                    <w:pStyle w:val="TableContents"/>
                    <w:jc w:val="center"/>
                    <w:rPr>
                      <w:sz w:val="22"/>
                      <w:szCs w:val="22"/>
                    </w:rPr>
                  </w:pPr>
                  <w:r>
                    <w:rPr>
                      <w:sz w:val="22"/>
                      <w:szCs w:val="22"/>
                    </w:rPr>
                    <w:t>Statuts</w:t>
                  </w:r>
                </w:p>
              </w:tc>
            </w:tr>
            <w:tr w:rsidR="00F4051E" w14:paraId="41BD9FDC" w14:textId="77777777" w:rsidTr="00823B2E">
              <w:tc>
                <w:tcPr>
                  <w:tcW w:w="3215" w:type="dxa"/>
                  <w:tcBorders>
                    <w:left w:val="single" w:sz="2" w:space="0" w:color="000000"/>
                    <w:bottom w:val="single" w:sz="2" w:space="0" w:color="000000"/>
                  </w:tcBorders>
                  <w:shd w:val="clear" w:color="auto" w:fill="auto"/>
                  <w:vAlign w:val="center"/>
                </w:tcPr>
                <w:p w14:paraId="3D5DC510" w14:textId="3FD5D0DA" w:rsidR="00F4051E" w:rsidRDefault="00C87652" w:rsidP="008E1861">
                  <w:pPr>
                    <w:pStyle w:val="TableContents"/>
                    <w:jc w:val="center"/>
                    <w:rPr>
                      <w:sz w:val="22"/>
                      <w:szCs w:val="22"/>
                    </w:rPr>
                  </w:pPr>
                  <w:r>
                    <w:rPr>
                      <w:b/>
                      <w:bCs/>
                      <w:sz w:val="22"/>
                      <w:szCs w:val="22"/>
                    </w:rPr>
                    <w:t>3V</w:t>
                  </w:r>
                  <w:r w:rsidR="009119A5">
                    <w:rPr>
                      <w:b/>
                      <w:bCs/>
                      <w:sz w:val="22"/>
                      <w:szCs w:val="22"/>
                    </w:rPr>
                    <w:t>7</w:t>
                  </w:r>
                  <w:ins w:id="226" w:author="Antoine Da Costa" w:date="2022-08-10T16:27:00Z">
                    <w:r w:rsidR="008E1861">
                      <w:rPr>
                        <w:b/>
                        <w:bCs/>
                        <w:sz w:val="22"/>
                        <w:szCs w:val="22"/>
                      </w:rPr>
                      <w:t>1</w:t>
                    </w:r>
                  </w:ins>
                </w:p>
              </w:tc>
              <w:tc>
                <w:tcPr>
                  <w:tcW w:w="3214" w:type="dxa"/>
                  <w:tcBorders>
                    <w:left w:val="single" w:sz="2" w:space="0" w:color="000000"/>
                    <w:bottom w:val="single" w:sz="2" w:space="0" w:color="000000"/>
                  </w:tcBorders>
                  <w:shd w:val="clear" w:color="auto" w:fill="auto"/>
                  <w:vAlign w:val="center"/>
                </w:tcPr>
                <w:p w14:paraId="515DBE72" w14:textId="2F072EB6" w:rsidR="00F4051E" w:rsidRPr="00823B2E" w:rsidRDefault="008E1861" w:rsidP="008E1861">
                  <w:pPr>
                    <w:pStyle w:val="TableContents"/>
                    <w:jc w:val="center"/>
                    <w:rPr>
                      <w:b/>
                      <w:bCs/>
                      <w:sz w:val="22"/>
                      <w:szCs w:val="22"/>
                    </w:rPr>
                  </w:pPr>
                  <w:ins w:id="227" w:author="Antoine Da Costa" w:date="2022-08-10T16:27:00Z">
                    <w:r w:rsidRPr="00823B2E">
                      <w:rPr>
                        <w:b/>
                        <w:bCs/>
                        <w:sz w:val="22"/>
                        <w:szCs w:val="22"/>
                      </w:rPr>
                      <w:t>3.71</w:t>
                    </w:r>
                  </w:ins>
                </w:p>
              </w:tc>
              <w:tc>
                <w:tcPr>
                  <w:tcW w:w="2361" w:type="dxa"/>
                  <w:tcBorders>
                    <w:left w:val="single" w:sz="2" w:space="0" w:color="000000"/>
                    <w:bottom w:val="single" w:sz="2" w:space="0" w:color="000000"/>
                    <w:right w:val="single" w:sz="2" w:space="0" w:color="000000"/>
                  </w:tcBorders>
                  <w:shd w:val="clear" w:color="auto" w:fill="auto"/>
                  <w:vAlign w:val="center"/>
                </w:tcPr>
                <w:p w14:paraId="145FFEC6" w14:textId="70480F24" w:rsidR="00F4051E" w:rsidRPr="00823B2E" w:rsidRDefault="008E1861" w:rsidP="00823B2E">
                  <w:pPr>
                    <w:pStyle w:val="Corpsdetexte"/>
                    <w:jc w:val="center"/>
                    <w:rPr>
                      <w:rFonts w:ascii="Calibri" w:hAnsi="Calibri"/>
                      <w:b/>
                      <w:bCs/>
                    </w:rPr>
                  </w:pPr>
                  <w:ins w:id="228" w:author="Antoine Da Costa" w:date="2022-08-10T16:27:00Z">
                    <w:r w:rsidRPr="00823B2E">
                      <w:rPr>
                        <w:rFonts w:ascii="Calibri" w:hAnsi="Calibri"/>
                        <w:b/>
                        <w:bCs/>
                      </w:rPr>
                      <w:t>OK</w:t>
                    </w:r>
                  </w:ins>
                </w:p>
              </w:tc>
            </w:tr>
          </w:tbl>
          <w:p w14:paraId="2BF899DE" w14:textId="77777777" w:rsidR="000848FA" w:rsidRDefault="000848FA">
            <w:pPr>
              <w:pStyle w:val="Standard"/>
              <w:jc w:val="center"/>
              <w:rPr>
                <w:rFonts w:ascii="Calibri" w:hAnsi="Calibri"/>
                <w:sz w:val="22"/>
                <w:szCs w:val="22"/>
              </w:rPr>
            </w:pPr>
          </w:p>
          <w:p w14:paraId="22AAA206" w14:textId="608D68C1" w:rsidR="00F4051E" w:rsidRDefault="00C87652">
            <w:pPr>
              <w:pStyle w:val="Standard"/>
              <w:jc w:val="center"/>
              <w:rPr>
                <w:rFonts w:ascii="Calibri" w:hAnsi="Calibri"/>
                <w:sz w:val="22"/>
                <w:szCs w:val="22"/>
              </w:rPr>
            </w:pPr>
            <w:r>
              <w:rPr>
                <w:rFonts w:ascii="Calibri" w:hAnsi="Calibri"/>
                <w:sz w:val="22"/>
                <w:szCs w:val="22"/>
              </w:rPr>
              <w:t xml:space="preserve"> </w:t>
            </w:r>
          </w:p>
          <w:p w14:paraId="65DF7057" w14:textId="4B8A8143" w:rsidR="00AE0596" w:rsidRDefault="00BB34BF" w:rsidP="00AE0596">
            <w:pPr>
              <w:pStyle w:val="Standard"/>
              <w:rPr>
                <w:rFonts w:ascii="Calibri" w:hAnsi="Calibri"/>
                <w:sz w:val="22"/>
                <w:szCs w:val="22"/>
              </w:rPr>
            </w:pPr>
            <w:r>
              <w:rPr>
                <w:rFonts w:ascii="Calibri" w:hAnsi="Calibri"/>
                <w:b/>
                <w:bCs/>
                <w:sz w:val="22"/>
                <w:szCs w:val="22"/>
              </w:rPr>
              <w:t>MST</w:t>
            </w:r>
            <w:r w:rsidR="00AE0596">
              <w:rPr>
                <w:rFonts w:ascii="Calibri" w:hAnsi="Calibri"/>
                <w:b/>
                <w:bCs/>
                <w:sz w:val="22"/>
                <w:szCs w:val="22"/>
              </w:rPr>
              <w:t>0</w:t>
            </w:r>
            <w:r w:rsidR="00FB703F">
              <w:rPr>
                <w:rFonts w:ascii="Calibri" w:hAnsi="Calibri"/>
                <w:b/>
                <w:bCs/>
                <w:sz w:val="22"/>
                <w:szCs w:val="22"/>
              </w:rPr>
              <w:t>2</w:t>
            </w:r>
            <w:r w:rsidR="00AE0596">
              <w:rPr>
                <w:rFonts w:ascii="Calibri" w:hAnsi="Calibri"/>
                <w:b/>
                <w:bCs/>
                <w:sz w:val="22"/>
                <w:szCs w:val="22"/>
              </w:rPr>
              <w:t> :</w:t>
            </w:r>
            <w:r w:rsidR="00AE0596">
              <w:rPr>
                <w:rFonts w:ascii="Calibri" w:hAnsi="Calibri"/>
                <w:sz w:val="22"/>
                <w:szCs w:val="22"/>
              </w:rPr>
              <w:t xml:space="preserve"> Avec la limite de courant sur l’alimentation de laboratoire placée à </w:t>
            </w:r>
            <w:r w:rsidR="00AE0596">
              <w:rPr>
                <w:rFonts w:ascii="Calibri" w:hAnsi="Calibri"/>
                <w:b/>
                <w:bCs/>
                <w:sz w:val="22"/>
                <w:szCs w:val="22"/>
              </w:rPr>
              <w:t xml:space="preserve">0.5A </w:t>
            </w:r>
            <w:r w:rsidR="00AE0596" w:rsidRPr="00AE0596">
              <w:rPr>
                <w:rFonts w:ascii="Calibri" w:hAnsi="Calibri"/>
                <w:sz w:val="22"/>
                <w:szCs w:val="22"/>
              </w:rPr>
              <w:t>et un appui</w:t>
            </w:r>
            <w:r w:rsidR="00AE0596">
              <w:rPr>
                <w:rFonts w:ascii="Calibri" w:hAnsi="Calibri"/>
                <w:sz w:val="22"/>
                <w:szCs w:val="22"/>
              </w:rPr>
              <w:t xml:space="preserve"> sur </w:t>
            </w:r>
            <w:r w:rsidR="00AE0596" w:rsidRPr="00D2058B">
              <w:rPr>
                <w:rFonts w:ascii="Calibri" w:hAnsi="Calibri"/>
                <w:b/>
                <w:bCs/>
                <w:sz w:val="22"/>
                <w:szCs w:val="22"/>
              </w:rPr>
              <w:t>SW2</w:t>
            </w:r>
            <w:r w:rsidR="00AE0596">
              <w:rPr>
                <w:rFonts w:ascii="Calibri" w:hAnsi="Calibri"/>
                <w:b/>
                <w:bCs/>
                <w:sz w:val="22"/>
                <w:szCs w:val="22"/>
              </w:rPr>
              <w:t xml:space="preserve">. </w:t>
            </w:r>
            <w:r w:rsidR="00AE0596">
              <w:rPr>
                <w:rFonts w:ascii="Calibri" w:hAnsi="Calibri"/>
                <w:sz w:val="22"/>
                <w:szCs w:val="22"/>
              </w:rPr>
              <w:t>Mesure de la tension, à l’aide d’un oscilloscope, entre le point de référence spécifié</w:t>
            </w:r>
            <w:r w:rsidR="00AE0596">
              <w:rPr>
                <w:rFonts w:ascii="Calibri" w:hAnsi="Calibri"/>
                <w:b/>
                <w:bCs/>
                <w:sz w:val="22"/>
                <w:szCs w:val="22"/>
              </w:rPr>
              <w:t xml:space="preserve"> </w:t>
            </w:r>
            <w:r w:rsidR="00AE0596">
              <w:rPr>
                <w:rFonts w:ascii="Calibri" w:hAnsi="Calibri"/>
                <w:sz w:val="22"/>
                <w:szCs w:val="22"/>
              </w:rPr>
              <w:t xml:space="preserve">et </w:t>
            </w:r>
            <w:r w:rsidR="00AE0596">
              <w:rPr>
                <w:rFonts w:ascii="Calibri" w:hAnsi="Calibri"/>
                <w:b/>
                <w:bCs/>
                <w:sz w:val="22"/>
                <w:szCs w:val="22"/>
              </w:rPr>
              <w:t xml:space="preserve">JF4 </w:t>
            </w:r>
            <w:r w:rsidR="00AE0596">
              <w:rPr>
                <w:rFonts w:ascii="Calibri" w:hAnsi="Calibri"/>
                <w:sz w:val="22"/>
                <w:szCs w:val="22"/>
              </w:rPr>
              <w:t>(Mesure en Volts)</w:t>
            </w:r>
          </w:p>
          <w:p w14:paraId="47E59B29" w14:textId="77777777" w:rsidR="00AE0596" w:rsidRDefault="00AE0596" w:rsidP="00AE0596">
            <w:pPr>
              <w:pStyle w:val="Standard"/>
              <w:jc w:val="center"/>
              <w:rPr>
                <w:rFonts w:ascii="Calibri" w:hAnsi="Calibri"/>
                <w:b/>
                <w:bCs/>
                <w:sz w:val="22"/>
                <w:szCs w:val="22"/>
              </w:rPr>
            </w:pPr>
          </w:p>
          <w:tbl>
            <w:tblPr>
              <w:tblW w:w="8726" w:type="dxa"/>
              <w:tblCellMar>
                <w:top w:w="55" w:type="dxa"/>
                <w:left w:w="55" w:type="dxa"/>
                <w:bottom w:w="55" w:type="dxa"/>
                <w:right w:w="55" w:type="dxa"/>
              </w:tblCellMar>
              <w:tblLook w:val="04A0" w:firstRow="1" w:lastRow="0" w:firstColumn="1" w:lastColumn="0" w:noHBand="0" w:noVBand="1"/>
            </w:tblPr>
            <w:tblGrid>
              <w:gridCol w:w="2180"/>
              <w:gridCol w:w="2184"/>
              <w:gridCol w:w="2181"/>
              <w:gridCol w:w="2181"/>
            </w:tblGrid>
            <w:tr w:rsidR="00AE0596" w14:paraId="4FCE18E8" w14:textId="77777777" w:rsidTr="005F4A0A">
              <w:trPr>
                <w:trHeight w:val="418"/>
              </w:trPr>
              <w:tc>
                <w:tcPr>
                  <w:tcW w:w="2180" w:type="dxa"/>
                  <w:tcBorders>
                    <w:top w:val="single" w:sz="2" w:space="0" w:color="000000"/>
                    <w:left w:val="single" w:sz="2" w:space="0" w:color="000000"/>
                    <w:bottom w:val="single" w:sz="2" w:space="0" w:color="000000"/>
                  </w:tcBorders>
                  <w:shd w:val="clear" w:color="auto" w:fill="auto"/>
                </w:tcPr>
                <w:p w14:paraId="4E7E60C4" w14:textId="77777777" w:rsidR="00AE0596" w:rsidRDefault="00AE0596" w:rsidP="00AE0596">
                  <w:pPr>
                    <w:pStyle w:val="TableContents"/>
                    <w:jc w:val="center"/>
                    <w:rPr>
                      <w:sz w:val="22"/>
                      <w:szCs w:val="22"/>
                    </w:rPr>
                  </w:pPr>
                  <w:r>
                    <w:rPr>
                      <w:sz w:val="22"/>
                      <w:szCs w:val="22"/>
                    </w:rPr>
                    <w:t>Point de référence</w:t>
                  </w:r>
                </w:p>
              </w:tc>
              <w:tc>
                <w:tcPr>
                  <w:tcW w:w="2184" w:type="dxa"/>
                  <w:tcBorders>
                    <w:top w:val="single" w:sz="2" w:space="0" w:color="000000"/>
                    <w:left w:val="single" w:sz="2" w:space="0" w:color="000000"/>
                    <w:bottom w:val="single" w:sz="2" w:space="0" w:color="000000"/>
                  </w:tcBorders>
                  <w:shd w:val="clear" w:color="auto" w:fill="auto"/>
                </w:tcPr>
                <w:p w14:paraId="6153161E" w14:textId="77777777" w:rsidR="00AE0596" w:rsidRDefault="00AE0596" w:rsidP="00AE0596">
                  <w:pPr>
                    <w:pStyle w:val="TableContents"/>
                    <w:jc w:val="center"/>
                    <w:rPr>
                      <w:sz w:val="22"/>
                      <w:szCs w:val="22"/>
                    </w:rPr>
                  </w:pPr>
                  <w:r>
                    <w:rPr>
                      <w:sz w:val="22"/>
                      <w:szCs w:val="22"/>
                    </w:rPr>
                    <w:t>Attendu</w:t>
                  </w:r>
                </w:p>
              </w:tc>
              <w:tc>
                <w:tcPr>
                  <w:tcW w:w="2181" w:type="dxa"/>
                  <w:tcBorders>
                    <w:top w:val="single" w:sz="2" w:space="0" w:color="000000"/>
                    <w:left w:val="single" w:sz="2" w:space="0" w:color="000000"/>
                    <w:bottom w:val="single" w:sz="2" w:space="0" w:color="000000"/>
                  </w:tcBorders>
                  <w:shd w:val="clear" w:color="auto" w:fill="auto"/>
                </w:tcPr>
                <w:p w14:paraId="4B8471B6" w14:textId="77777777" w:rsidR="00AE0596" w:rsidRDefault="00AE0596" w:rsidP="00AE0596">
                  <w:pPr>
                    <w:pStyle w:val="TableContents"/>
                    <w:jc w:val="center"/>
                    <w:rPr>
                      <w:sz w:val="22"/>
                      <w:szCs w:val="22"/>
                    </w:rPr>
                  </w:pPr>
                  <w:r>
                    <w:rPr>
                      <w:sz w:val="22"/>
                      <w:szCs w:val="22"/>
                    </w:rPr>
                    <w:t>Mesuré</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330B33C7" w14:textId="77777777" w:rsidR="00AE0596" w:rsidRDefault="00AE0596" w:rsidP="00AE0596">
                  <w:pPr>
                    <w:pStyle w:val="TableContents"/>
                    <w:jc w:val="center"/>
                    <w:rPr>
                      <w:sz w:val="22"/>
                      <w:szCs w:val="22"/>
                    </w:rPr>
                  </w:pPr>
                  <w:r>
                    <w:rPr>
                      <w:sz w:val="22"/>
                      <w:szCs w:val="22"/>
                    </w:rPr>
                    <w:t>Statuts</w:t>
                  </w:r>
                </w:p>
              </w:tc>
            </w:tr>
            <w:tr w:rsidR="00AE0596" w14:paraId="141ACA3B" w14:textId="77777777" w:rsidTr="005F4A0A">
              <w:trPr>
                <w:trHeight w:val="418"/>
              </w:trPr>
              <w:tc>
                <w:tcPr>
                  <w:tcW w:w="2180" w:type="dxa"/>
                  <w:tcBorders>
                    <w:left w:val="single" w:sz="2" w:space="0" w:color="000000"/>
                    <w:bottom w:val="single" w:sz="2" w:space="0" w:color="000000"/>
                  </w:tcBorders>
                  <w:shd w:val="clear" w:color="auto" w:fill="auto"/>
                </w:tcPr>
                <w:p w14:paraId="309E5E4A" w14:textId="3B47AC1C" w:rsidR="00AE0596" w:rsidRDefault="00AE0596" w:rsidP="00AE0596">
                  <w:pPr>
                    <w:pStyle w:val="TableContents"/>
                    <w:rPr>
                      <w:sz w:val="22"/>
                      <w:szCs w:val="22"/>
                    </w:rPr>
                  </w:pPr>
                  <w:r>
                    <w:rPr>
                      <w:b/>
                      <w:bCs/>
                      <w:sz w:val="22"/>
                      <w:szCs w:val="22"/>
                    </w:rPr>
                    <w:t>PVBAT</w:t>
                  </w:r>
                  <w:r w:rsidR="005351DE">
                    <w:rPr>
                      <w:b/>
                      <w:bCs/>
                      <w:sz w:val="22"/>
                      <w:szCs w:val="22"/>
                    </w:rPr>
                    <w:t xml:space="preserve"> (JF3)</w:t>
                  </w:r>
                </w:p>
              </w:tc>
              <w:tc>
                <w:tcPr>
                  <w:tcW w:w="2184" w:type="dxa"/>
                  <w:tcBorders>
                    <w:left w:val="single" w:sz="2" w:space="0" w:color="000000"/>
                    <w:bottom w:val="single" w:sz="2" w:space="0" w:color="000000"/>
                  </w:tcBorders>
                  <w:shd w:val="clear" w:color="auto" w:fill="auto"/>
                </w:tcPr>
                <w:p w14:paraId="469406D6" w14:textId="11CDB54E" w:rsidR="00AE0596" w:rsidRPr="000D1CD6" w:rsidRDefault="00AE0596" w:rsidP="00AE0596">
                  <w:pPr>
                    <w:pStyle w:val="TableContents"/>
                    <w:jc w:val="center"/>
                    <w:rPr>
                      <w:b/>
                      <w:bCs/>
                      <w:sz w:val="22"/>
                      <w:szCs w:val="22"/>
                    </w:rPr>
                  </w:pPr>
                  <w:r w:rsidRPr="000D1CD6">
                    <w:rPr>
                      <w:b/>
                      <w:bCs/>
                      <w:sz w:val="22"/>
                      <w:szCs w:val="22"/>
                    </w:rPr>
                    <w:t>3</w:t>
                  </w:r>
                  <w:r w:rsidR="009909F0">
                    <w:rPr>
                      <w:b/>
                      <w:bCs/>
                      <w:sz w:val="22"/>
                      <w:szCs w:val="22"/>
                    </w:rPr>
                    <w:t>.</w:t>
                  </w:r>
                  <w:r w:rsidRPr="000D1CD6">
                    <w:rPr>
                      <w:b/>
                      <w:bCs/>
                      <w:sz w:val="22"/>
                      <w:szCs w:val="22"/>
                    </w:rPr>
                    <w:t>7</w:t>
                  </w:r>
                  <w:ins w:id="229" w:author="Antoine Da Costa" w:date="2022-08-10T16:27:00Z">
                    <w:r w:rsidR="008E1861">
                      <w:rPr>
                        <w:b/>
                        <w:bCs/>
                        <w:sz w:val="22"/>
                        <w:szCs w:val="22"/>
                      </w:rPr>
                      <w:t>1</w:t>
                    </w:r>
                  </w:ins>
                </w:p>
              </w:tc>
              <w:tc>
                <w:tcPr>
                  <w:tcW w:w="2181" w:type="dxa"/>
                  <w:tcBorders>
                    <w:left w:val="single" w:sz="2" w:space="0" w:color="000000"/>
                    <w:bottom w:val="single" w:sz="2" w:space="0" w:color="000000"/>
                  </w:tcBorders>
                  <w:shd w:val="clear" w:color="auto" w:fill="auto"/>
                </w:tcPr>
                <w:p w14:paraId="37D7244C" w14:textId="7612BEAE" w:rsidR="00AE0596" w:rsidRPr="00823B2E" w:rsidRDefault="008E1861" w:rsidP="00AE0596">
                  <w:pPr>
                    <w:pStyle w:val="TableContents"/>
                    <w:jc w:val="center"/>
                    <w:rPr>
                      <w:b/>
                      <w:bCs/>
                      <w:sz w:val="22"/>
                      <w:szCs w:val="22"/>
                    </w:rPr>
                  </w:pPr>
                  <w:ins w:id="230" w:author="Antoine Da Costa" w:date="2022-08-10T16:27:00Z">
                    <w:r w:rsidRPr="00823B2E">
                      <w:rPr>
                        <w:b/>
                        <w:bCs/>
                        <w:sz w:val="22"/>
                        <w:szCs w:val="22"/>
                      </w:rPr>
                      <w:t>3.71</w:t>
                    </w:r>
                  </w:ins>
                  <w:ins w:id="231" w:author="Antoine Da Costa" w:date="2022-08-10T16:28:00Z">
                    <w:r w:rsidRPr="00823B2E">
                      <w:rPr>
                        <w:b/>
                        <w:bCs/>
                        <w:sz w:val="22"/>
                        <w:szCs w:val="22"/>
                      </w:rPr>
                      <w:t xml:space="preserve"> V</w:t>
                    </w:r>
                  </w:ins>
                </w:p>
              </w:tc>
              <w:tc>
                <w:tcPr>
                  <w:tcW w:w="2181" w:type="dxa"/>
                  <w:tcBorders>
                    <w:left w:val="single" w:sz="2" w:space="0" w:color="000000"/>
                    <w:bottom w:val="single" w:sz="2" w:space="0" w:color="000000"/>
                    <w:right w:val="single" w:sz="2" w:space="0" w:color="000000"/>
                  </w:tcBorders>
                  <w:shd w:val="clear" w:color="auto" w:fill="auto"/>
                </w:tcPr>
                <w:p w14:paraId="5398484E" w14:textId="23076812" w:rsidR="00AE0596" w:rsidRPr="00823B2E" w:rsidRDefault="008E1861" w:rsidP="00AE0596">
                  <w:pPr>
                    <w:pStyle w:val="TableContents"/>
                    <w:jc w:val="center"/>
                    <w:rPr>
                      <w:b/>
                      <w:bCs/>
                      <w:sz w:val="22"/>
                      <w:szCs w:val="22"/>
                    </w:rPr>
                  </w:pPr>
                  <w:ins w:id="232" w:author="Antoine Da Costa" w:date="2022-08-10T16:27:00Z">
                    <w:r w:rsidRPr="00823B2E">
                      <w:rPr>
                        <w:b/>
                        <w:bCs/>
                        <w:sz w:val="22"/>
                        <w:szCs w:val="22"/>
                      </w:rPr>
                      <w:t>OK</w:t>
                    </w:r>
                  </w:ins>
                </w:p>
              </w:tc>
            </w:tr>
            <w:tr w:rsidR="00AE0596" w14:paraId="64BEB980" w14:textId="77777777" w:rsidTr="005F4A0A">
              <w:trPr>
                <w:trHeight w:val="418"/>
              </w:trPr>
              <w:tc>
                <w:tcPr>
                  <w:tcW w:w="2180" w:type="dxa"/>
                  <w:tcBorders>
                    <w:left w:val="single" w:sz="2" w:space="0" w:color="000000"/>
                    <w:bottom w:val="single" w:sz="2" w:space="0" w:color="000000"/>
                  </w:tcBorders>
                  <w:shd w:val="clear" w:color="auto" w:fill="auto"/>
                </w:tcPr>
                <w:p w14:paraId="62CCF081" w14:textId="58A6D9A6" w:rsidR="00AE0596" w:rsidRDefault="00AE0596" w:rsidP="00AE0596">
                  <w:pPr>
                    <w:pStyle w:val="TableContents"/>
                    <w:rPr>
                      <w:sz w:val="22"/>
                      <w:szCs w:val="22"/>
                    </w:rPr>
                  </w:pPr>
                  <w:r>
                    <w:rPr>
                      <w:b/>
                      <w:bCs/>
                      <w:sz w:val="22"/>
                      <w:szCs w:val="22"/>
                    </w:rPr>
                    <w:t>P1V2</w:t>
                  </w:r>
                  <w:r w:rsidR="005351DE">
                    <w:rPr>
                      <w:b/>
                      <w:bCs/>
                      <w:sz w:val="22"/>
                      <w:szCs w:val="22"/>
                    </w:rPr>
                    <w:t xml:space="preserve"> (JF5.10)</w:t>
                  </w:r>
                </w:p>
              </w:tc>
              <w:tc>
                <w:tcPr>
                  <w:tcW w:w="2184" w:type="dxa"/>
                  <w:tcBorders>
                    <w:left w:val="single" w:sz="2" w:space="0" w:color="000000"/>
                    <w:bottom w:val="single" w:sz="2" w:space="0" w:color="000000"/>
                  </w:tcBorders>
                  <w:shd w:val="clear" w:color="auto" w:fill="auto"/>
                </w:tcPr>
                <w:p w14:paraId="6B33721B" w14:textId="6BD85CAD" w:rsidR="00AE0596" w:rsidRPr="000D1CD6" w:rsidRDefault="004A47E6" w:rsidP="00AE0596">
                  <w:pPr>
                    <w:pStyle w:val="TableContents"/>
                    <w:jc w:val="center"/>
                    <w:rPr>
                      <w:b/>
                      <w:bCs/>
                      <w:sz w:val="22"/>
                      <w:szCs w:val="22"/>
                    </w:rPr>
                  </w:pPr>
                  <w:r>
                    <w:rPr>
                      <w:b/>
                      <w:bCs/>
                      <w:sz w:val="22"/>
                      <w:szCs w:val="22"/>
                    </w:rPr>
                    <w:t xml:space="preserve">1.14 &lt; </w:t>
                  </w:r>
                  <w:r w:rsidR="00AE0596" w:rsidRPr="000D1CD6">
                    <w:rPr>
                      <w:b/>
                      <w:bCs/>
                      <w:sz w:val="22"/>
                      <w:szCs w:val="22"/>
                    </w:rPr>
                    <w:t>1</w:t>
                  </w:r>
                  <w:r w:rsidR="009909F0">
                    <w:rPr>
                      <w:b/>
                      <w:bCs/>
                      <w:sz w:val="22"/>
                      <w:szCs w:val="22"/>
                    </w:rPr>
                    <w:t>.</w:t>
                  </w:r>
                  <w:r w:rsidR="00AE0596" w:rsidRPr="000D1CD6">
                    <w:rPr>
                      <w:b/>
                      <w:bCs/>
                      <w:sz w:val="22"/>
                      <w:szCs w:val="22"/>
                    </w:rPr>
                    <w:t>2</w:t>
                  </w:r>
                  <w:ins w:id="233" w:author="Antoine Da Costa" w:date="2022-08-10T16:27:00Z">
                    <w:r w:rsidR="008E1861">
                      <w:rPr>
                        <w:b/>
                        <w:bCs/>
                        <w:sz w:val="22"/>
                        <w:szCs w:val="22"/>
                      </w:rPr>
                      <w:t>3</w:t>
                    </w:r>
                  </w:ins>
                  <w:r>
                    <w:rPr>
                      <w:b/>
                      <w:bCs/>
                      <w:sz w:val="22"/>
                      <w:szCs w:val="22"/>
                    </w:rPr>
                    <w:t xml:space="preserve"> &lt; 1.26</w:t>
                  </w:r>
                </w:p>
              </w:tc>
              <w:tc>
                <w:tcPr>
                  <w:tcW w:w="2181" w:type="dxa"/>
                  <w:tcBorders>
                    <w:left w:val="single" w:sz="2" w:space="0" w:color="000000"/>
                    <w:bottom w:val="single" w:sz="2" w:space="0" w:color="000000"/>
                  </w:tcBorders>
                  <w:shd w:val="clear" w:color="auto" w:fill="auto"/>
                </w:tcPr>
                <w:p w14:paraId="2FAD6F92" w14:textId="5726BEA1" w:rsidR="00AE0596" w:rsidRPr="00823B2E" w:rsidRDefault="008E1861" w:rsidP="00AE0596">
                  <w:pPr>
                    <w:pStyle w:val="TableContents"/>
                    <w:jc w:val="center"/>
                    <w:rPr>
                      <w:b/>
                      <w:bCs/>
                      <w:sz w:val="22"/>
                      <w:szCs w:val="22"/>
                    </w:rPr>
                  </w:pPr>
                  <w:ins w:id="234" w:author="Antoine Da Costa" w:date="2022-08-10T16:28:00Z">
                    <w:r w:rsidRPr="00823B2E">
                      <w:rPr>
                        <w:b/>
                        <w:bCs/>
                        <w:sz w:val="22"/>
                        <w:szCs w:val="22"/>
                      </w:rPr>
                      <w:t>1.228 V</w:t>
                    </w:r>
                  </w:ins>
                </w:p>
              </w:tc>
              <w:tc>
                <w:tcPr>
                  <w:tcW w:w="2181" w:type="dxa"/>
                  <w:tcBorders>
                    <w:left w:val="single" w:sz="2" w:space="0" w:color="000000"/>
                    <w:bottom w:val="single" w:sz="2" w:space="0" w:color="000000"/>
                    <w:right w:val="single" w:sz="2" w:space="0" w:color="000000"/>
                  </w:tcBorders>
                  <w:shd w:val="clear" w:color="auto" w:fill="auto"/>
                </w:tcPr>
                <w:p w14:paraId="2B9DEDF6" w14:textId="00704D6D" w:rsidR="00AE0596" w:rsidRPr="00823B2E" w:rsidRDefault="008E1861" w:rsidP="00AE0596">
                  <w:pPr>
                    <w:pStyle w:val="TableContents"/>
                    <w:jc w:val="center"/>
                    <w:rPr>
                      <w:b/>
                      <w:bCs/>
                      <w:sz w:val="22"/>
                      <w:szCs w:val="22"/>
                    </w:rPr>
                  </w:pPr>
                  <w:ins w:id="235" w:author="Antoine Da Costa" w:date="2022-08-10T16:27:00Z">
                    <w:r w:rsidRPr="00823B2E">
                      <w:rPr>
                        <w:b/>
                        <w:bCs/>
                        <w:sz w:val="22"/>
                        <w:szCs w:val="22"/>
                      </w:rPr>
                      <w:t>OK</w:t>
                    </w:r>
                  </w:ins>
                </w:p>
              </w:tc>
            </w:tr>
            <w:tr w:rsidR="00AE0596" w14:paraId="0AE6716C" w14:textId="77777777" w:rsidTr="005F4A0A">
              <w:trPr>
                <w:trHeight w:val="418"/>
              </w:trPr>
              <w:tc>
                <w:tcPr>
                  <w:tcW w:w="2180" w:type="dxa"/>
                  <w:tcBorders>
                    <w:left w:val="single" w:sz="2" w:space="0" w:color="000000"/>
                    <w:bottom w:val="single" w:sz="2" w:space="0" w:color="000000"/>
                  </w:tcBorders>
                  <w:shd w:val="clear" w:color="auto" w:fill="auto"/>
                </w:tcPr>
                <w:p w14:paraId="03DF5A1E" w14:textId="19F7DE59" w:rsidR="00AE0596" w:rsidRDefault="00AE0596" w:rsidP="00AE0596">
                  <w:pPr>
                    <w:pStyle w:val="TableContents"/>
                    <w:rPr>
                      <w:sz w:val="22"/>
                      <w:szCs w:val="22"/>
                    </w:rPr>
                  </w:pPr>
                  <w:r>
                    <w:rPr>
                      <w:b/>
                      <w:bCs/>
                      <w:sz w:val="22"/>
                      <w:szCs w:val="22"/>
                    </w:rPr>
                    <w:t>P2V8</w:t>
                  </w:r>
                  <w:r w:rsidR="005351DE">
                    <w:rPr>
                      <w:b/>
                      <w:bCs/>
                      <w:sz w:val="22"/>
                      <w:szCs w:val="22"/>
                    </w:rPr>
                    <w:t xml:space="preserve"> (CI8.1)</w:t>
                  </w:r>
                </w:p>
              </w:tc>
              <w:tc>
                <w:tcPr>
                  <w:tcW w:w="2184" w:type="dxa"/>
                  <w:tcBorders>
                    <w:left w:val="single" w:sz="2" w:space="0" w:color="000000"/>
                    <w:bottom w:val="single" w:sz="2" w:space="0" w:color="000000"/>
                  </w:tcBorders>
                  <w:shd w:val="clear" w:color="auto" w:fill="auto"/>
                </w:tcPr>
                <w:p w14:paraId="2A90D29E" w14:textId="697E8E27" w:rsidR="00AE0596" w:rsidRPr="000D1CD6" w:rsidRDefault="004A47E6" w:rsidP="00AE0596">
                  <w:pPr>
                    <w:pStyle w:val="TableContents"/>
                    <w:jc w:val="center"/>
                    <w:rPr>
                      <w:b/>
                      <w:bCs/>
                      <w:sz w:val="22"/>
                      <w:szCs w:val="22"/>
                    </w:rPr>
                  </w:pPr>
                  <w:r>
                    <w:rPr>
                      <w:b/>
                      <w:bCs/>
                      <w:sz w:val="22"/>
                      <w:szCs w:val="22"/>
                    </w:rPr>
                    <w:t xml:space="preserve">2.72 &lt; </w:t>
                  </w:r>
                  <w:r w:rsidR="00AE0596" w:rsidRPr="000D1CD6">
                    <w:rPr>
                      <w:b/>
                      <w:bCs/>
                      <w:sz w:val="22"/>
                      <w:szCs w:val="22"/>
                    </w:rPr>
                    <w:t>2</w:t>
                  </w:r>
                  <w:r w:rsidR="009909F0">
                    <w:rPr>
                      <w:b/>
                      <w:bCs/>
                      <w:sz w:val="22"/>
                      <w:szCs w:val="22"/>
                    </w:rPr>
                    <w:t>.</w:t>
                  </w:r>
                  <w:r w:rsidR="00AE0596" w:rsidRPr="000D1CD6">
                    <w:rPr>
                      <w:b/>
                      <w:bCs/>
                      <w:sz w:val="22"/>
                      <w:szCs w:val="22"/>
                    </w:rPr>
                    <w:t>8</w:t>
                  </w:r>
                  <w:r>
                    <w:rPr>
                      <w:b/>
                      <w:bCs/>
                      <w:sz w:val="22"/>
                      <w:szCs w:val="22"/>
                    </w:rPr>
                    <w:t xml:space="preserve"> &lt; 2.88</w:t>
                  </w:r>
                </w:p>
              </w:tc>
              <w:tc>
                <w:tcPr>
                  <w:tcW w:w="2181" w:type="dxa"/>
                  <w:tcBorders>
                    <w:left w:val="single" w:sz="2" w:space="0" w:color="000000"/>
                    <w:bottom w:val="single" w:sz="2" w:space="0" w:color="000000"/>
                  </w:tcBorders>
                  <w:shd w:val="clear" w:color="auto" w:fill="auto"/>
                </w:tcPr>
                <w:p w14:paraId="10ECC733" w14:textId="2CC86E7A" w:rsidR="00AE0596" w:rsidRPr="00823B2E" w:rsidRDefault="008E1861" w:rsidP="00AE0596">
                  <w:pPr>
                    <w:pStyle w:val="TableContents"/>
                    <w:jc w:val="center"/>
                    <w:rPr>
                      <w:b/>
                      <w:bCs/>
                      <w:sz w:val="22"/>
                      <w:szCs w:val="22"/>
                    </w:rPr>
                  </w:pPr>
                  <w:ins w:id="236" w:author="Antoine Da Costa" w:date="2022-08-10T16:28:00Z">
                    <w:r w:rsidRPr="00823B2E">
                      <w:rPr>
                        <w:b/>
                        <w:bCs/>
                        <w:sz w:val="22"/>
                        <w:szCs w:val="22"/>
                      </w:rPr>
                      <w:t>2.814 V</w:t>
                    </w:r>
                  </w:ins>
                </w:p>
              </w:tc>
              <w:tc>
                <w:tcPr>
                  <w:tcW w:w="2181" w:type="dxa"/>
                  <w:tcBorders>
                    <w:left w:val="single" w:sz="2" w:space="0" w:color="000000"/>
                    <w:bottom w:val="single" w:sz="2" w:space="0" w:color="000000"/>
                    <w:right w:val="single" w:sz="2" w:space="0" w:color="000000"/>
                  </w:tcBorders>
                  <w:shd w:val="clear" w:color="auto" w:fill="auto"/>
                </w:tcPr>
                <w:p w14:paraId="66A2B429" w14:textId="4EA3E272" w:rsidR="00AE0596" w:rsidRPr="00823B2E" w:rsidRDefault="008E1861" w:rsidP="00AE0596">
                  <w:pPr>
                    <w:pStyle w:val="TableContents"/>
                    <w:jc w:val="center"/>
                    <w:rPr>
                      <w:b/>
                      <w:bCs/>
                      <w:sz w:val="22"/>
                      <w:szCs w:val="22"/>
                    </w:rPr>
                  </w:pPr>
                  <w:ins w:id="237" w:author="Antoine Da Costa" w:date="2022-08-10T16:27:00Z">
                    <w:r w:rsidRPr="00823B2E">
                      <w:rPr>
                        <w:b/>
                        <w:bCs/>
                        <w:sz w:val="22"/>
                        <w:szCs w:val="22"/>
                      </w:rPr>
                      <w:t>OK</w:t>
                    </w:r>
                  </w:ins>
                </w:p>
              </w:tc>
            </w:tr>
            <w:tr w:rsidR="00AE0596" w14:paraId="6B3AA6B6" w14:textId="77777777" w:rsidTr="005F4A0A">
              <w:trPr>
                <w:trHeight w:val="418"/>
              </w:trPr>
              <w:tc>
                <w:tcPr>
                  <w:tcW w:w="2180" w:type="dxa"/>
                  <w:tcBorders>
                    <w:left w:val="single" w:sz="2" w:space="0" w:color="000000"/>
                    <w:bottom w:val="single" w:sz="2" w:space="0" w:color="000000"/>
                  </w:tcBorders>
                  <w:shd w:val="clear" w:color="auto" w:fill="auto"/>
                </w:tcPr>
                <w:p w14:paraId="4599FE9F" w14:textId="10AAFFE2" w:rsidR="00AE0596" w:rsidRDefault="00AE0596" w:rsidP="00AE0596">
                  <w:pPr>
                    <w:pStyle w:val="TableContents"/>
                    <w:rPr>
                      <w:sz w:val="22"/>
                      <w:szCs w:val="22"/>
                    </w:rPr>
                  </w:pPr>
                  <w:r>
                    <w:rPr>
                      <w:b/>
                      <w:bCs/>
                      <w:sz w:val="22"/>
                      <w:szCs w:val="22"/>
                    </w:rPr>
                    <w:t>P3V3</w:t>
                  </w:r>
                  <w:r w:rsidR="005351DE">
                    <w:rPr>
                      <w:b/>
                      <w:bCs/>
                      <w:sz w:val="22"/>
                      <w:szCs w:val="22"/>
                    </w:rPr>
                    <w:t xml:space="preserve"> (CI5.1)</w:t>
                  </w:r>
                </w:p>
              </w:tc>
              <w:tc>
                <w:tcPr>
                  <w:tcW w:w="2184" w:type="dxa"/>
                  <w:tcBorders>
                    <w:left w:val="single" w:sz="2" w:space="0" w:color="000000"/>
                    <w:bottom w:val="single" w:sz="2" w:space="0" w:color="000000"/>
                  </w:tcBorders>
                  <w:shd w:val="clear" w:color="auto" w:fill="auto"/>
                </w:tcPr>
                <w:p w14:paraId="3FC9F10E" w14:textId="356CDFCA" w:rsidR="00AE0596" w:rsidRPr="000D1CD6" w:rsidRDefault="004A47E6" w:rsidP="00AE0596">
                  <w:pPr>
                    <w:pStyle w:val="TableContents"/>
                    <w:jc w:val="center"/>
                    <w:rPr>
                      <w:b/>
                      <w:bCs/>
                      <w:sz w:val="22"/>
                      <w:szCs w:val="22"/>
                    </w:rPr>
                  </w:pPr>
                  <w:r>
                    <w:rPr>
                      <w:b/>
                      <w:bCs/>
                      <w:sz w:val="22"/>
                      <w:szCs w:val="22"/>
                    </w:rPr>
                    <w:t xml:space="preserve">NA &lt; </w:t>
                  </w:r>
                  <w:r w:rsidR="00AE0596" w:rsidRPr="000D1CD6">
                    <w:rPr>
                      <w:b/>
                      <w:bCs/>
                      <w:sz w:val="22"/>
                      <w:szCs w:val="22"/>
                    </w:rPr>
                    <w:t>3</w:t>
                  </w:r>
                  <w:r w:rsidR="009909F0">
                    <w:rPr>
                      <w:b/>
                      <w:bCs/>
                      <w:sz w:val="22"/>
                      <w:szCs w:val="22"/>
                    </w:rPr>
                    <w:t>.</w:t>
                  </w:r>
                  <w:r w:rsidR="00AE0596" w:rsidRPr="000D1CD6">
                    <w:rPr>
                      <w:b/>
                      <w:bCs/>
                      <w:sz w:val="22"/>
                      <w:szCs w:val="22"/>
                    </w:rPr>
                    <w:t>3</w:t>
                  </w:r>
                  <w:r>
                    <w:rPr>
                      <w:b/>
                      <w:bCs/>
                      <w:sz w:val="22"/>
                      <w:szCs w:val="22"/>
                    </w:rPr>
                    <w:t xml:space="preserve"> &lt; 3.4</w:t>
                  </w:r>
                </w:p>
              </w:tc>
              <w:tc>
                <w:tcPr>
                  <w:tcW w:w="2181" w:type="dxa"/>
                  <w:tcBorders>
                    <w:left w:val="single" w:sz="2" w:space="0" w:color="000000"/>
                    <w:bottom w:val="single" w:sz="2" w:space="0" w:color="000000"/>
                  </w:tcBorders>
                  <w:shd w:val="clear" w:color="auto" w:fill="auto"/>
                </w:tcPr>
                <w:p w14:paraId="41317104" w14:textId="5F2BB4EB" w:rsidR="00AE0596" w:rsidRPr="00823B2E" w:rsidRDefault="008E1861" w:rsidP="00AE0596">
                  <w:pPr>
                    <w:pStyle w:val="TableContents"/>
                    <w:jc w:val="center"/>
                    <w:rPr>
                      <w:b/>
                      <w:bCs/>
                      <w:sz w:val="22"/>
                      <w:szCs w:val="22"/>
                    </w:rPr>
                  </w:pPr>
                  <w:ins w:id="238" w:author="Antoine Da Costa" w:date="2022-08-10T16:28:00Z">
                    <w:r w:rsidRPr="00823B2E">
                      <w:rPr>
                        <w:b/>
                        <w:bCs/>
                        <w:sz w:val="22"/>
                        <w:szCs w:val="22"/>
                      </w:rPr>
                      <w:t>3.37 V</w:t>
                    </w:r>
                  </w:ins>
                </w:p>
              </w:tc>
              <w:tc>
                <w:tcPr>
                  <w:tcW w:w="2181" w:type="dxa"/>
                  <w:tcBorders>
                    <w:left w:val="single" w:sz="2" w:space="0" w:color="000000"/>
                    <w:bottom w:val="single" w:sz="2" w:space="0" w:color="000000"/>
                    <w:right w:val="single" w:sz="2" w:space="0" w:color="000000"/>
                  </w:tcBorders>
                  <w:shd w:val="clear" w:color="auto" w:fill="auto"/>
                </w:tcPr>
                <w:p w14:paraId="20C97282" w14:textId="0F35F9C5" w:rsidR="00AE0596" w:rsidRPr="00823B2E" w:rsidRDefault="008E1861" w:rsidP="00AE0596">
                  <w:pPr>
                    <w:pStyle w:val="TableContents"/>
                    <w:jc w:val="center"/>
                    <w:rPr>
                      <w:b/>
                      <w:bCs/>
                      <w:sz w:val="22"/>
                      <w:szCs w:val="22"/>
                    </w:rPr>
                  </w:pPr>
                  <w:ins w:id="239" w:author="Antoine Da Costa" w:date="2022-08-10T16:28:00Z">
                    <w:r w:rsidRPr="00823B2E">
                      <w:rPr>
                        <w:b/>
                        <w:bCs/>
                        <w:sz w:val="22"/>
                        <w:szCs w:val="22"/>
                      </w:rPr>
                      <w:t>OK</w:t>
                    </w:r>
                  </w:ins>
                </w:p>
              </w:tc>
            </w:tr>
            <w:tr w:rsidR="00AE0596" w14:paraId="0F16B35B" w14:textId="77777777" w:rsidTr="005F4A0A">
              <w:trPr>
                <w:trHeight w:val="418"/>
              </w:trPr>
              <w:tc>
                <w:tcPr>
                  <w:tcW w:w="2180" w:type="dxa"/>
                  <w:tcBorders>
                    <w:left w:val="single" w:sz="2" w:space="0" w:color="000000"/>
                    <w:bottom w:val="single" w:sz="2" w:space="0" w:color="000000"/>
                  </w:tcBorders>
                  <w:shd w:val="clear" w:color="auto" w:fill="auto"/>
                </w:tcPr>
                <w:p w14:paraId="441A8AE1" w14:textId="4F9623F1" w:rsidR="00AE0596" w:rsidRDefault="00AE0596" w:rsidP="00AE0596">
                  <w:pPr>
                    <w:pStyle w:val="TableContents"/>
                    <w:rPr>
                      <w:sz w:val="22"/>
                      <w:szCs w:val="22"/>
                    </w:rPr>
                  </w:pPr>
                  <w:r>
                    <w:rPr>
                      <w:b/>
                      <w:bCs/>
                      <w:sz w:val="22"/>
                      <w:szCs w:val="22"/>
                    </w:rPr>
                    <w:t>P5V</w:t>
                  </w:r>
                  <w:r w:rsidR="005351DE">
                    <w:rPr>
                      <w:b/>
                      <w:bCs/>
                      <w:sz w:val="22"/>
                      <w:szCs w:val="22"/>
                    </w:rPr>
                    <w:t xml:space="preserve"> </w:t>
                  </w:r>
                  <w:r w:rsidR="00695648" w:rsidRPr="00695648">
                    <w:rPr>
                      <w:b/>
                      <w:bCs/>
                      <w:sz w:val="22"/>
                      <w:szCs w:val="22"/>
                    </w:rPr>
                    <w:t>(CI3.5)</w:t>
                  </w:r>
                </w:p>
              </w:tc>
              <w:tc>
                <w:tcPr>
                  <w:tcW w:w="2184" w:type="dxa"/>
                  <w:tcBorders>
                    <w:left w:val="single" w:sz="2" w:space="0" w:color="000000"/>
                    <w:bottom w:val="single" w:sz="2" w:space="0" w:color="000000"/>
                  </w:tcBorders>
                  <w:shd w:val="clear" w:color="auto" w:fill="auto"/>
                </w:tcPr>
                <w:p w14:paraId="494EAFD5" w14:textId="197023A8" w:rsidR="00AE0596" w:rsidRPr="000D1CD6" w:rsidRDefault="00AE0596" w:rsidP="00AE0596">
                  <w:pPr>
                    <w:pStyle w:val="TableContents"/>
                    <w:jc w:val="center"/>
                    <w:rPr>
                      <w:b/>
                      <w:bCs/>
                      <w:sz w:val="22"/>
                      <w:szCs w:val="22"/>
                    </w:rPr>
                  </w:pPr>
                  <w:r w:rsidRPr="000D1CD6">
                    <w:rPr>
                      <w:b/>
                      <w:bCs/>
                      <w:sz w:val="22"/>
                      <w:szCs w:val="22"/>
                    </w:rPr>
                    <w:t>0</w:t>
                  </w:r>
                  <w:r w:rsidR="009909F0">
                    <w:rPr>
                      <w:b/>
                      <w:bCs/>
                      <w:sz w:val="22"/>
                      <w:szCs w:val="22"/>
                    </w:rPr>
                    <w:t>.0</w:t>
                  </w:r>
                </w:p>
              </w:tc>
              <w:tc>
                <w:tcPr>
                  <w:tcW w:w="2181" w:type="dxa"/>
                  <w:tcBorders>
                    <w:left w:val="single" w:sz="2" w:space="0" w:color="000000"/>
                    <w:bottom w:val="single" w:sz="2" w:space="0" w:color="000000"/>
                  </w:tcBorders>
                  <w:shd w:val="clear" w:color="auto" w:fill="auto"/>
                </w:tcPr>
                <w:p w14:paraId="6ABC4CE7" w14:textId="4BE45D01" w:rsidR="00AE0596" w:rsidRPr="00823B2E" w:rsidRDefault="008E1861" w:rsidP="00AE0596">
                  <w:pPr>
                    <w:pStyle w:val="TableContents"/>
                    <w:jc w:val="center"/>
                    <w:rPr>
                      <w:b/>
                      <w:bCs/>
                      <w:sz w:val="22"/>
                      <w:szCs w:val="22"/>
                    </w:rPr>
                  </w:pPr>
                  <w:ins w:id="240" w:author="Antoine Da Costa" w:date="2022-08-10T16:28:00Z">
                    <w:r w:rsidRPr="00823B2E">
                      <w:rPr>
                        <w:b/>
                        <w:bCs/>
                        <w:sz w:val="22"/>
                        <w:szCs w:val="22"/>
                      </w:rPr>
                      <w:t>0.0 V</w:t>
                    </w:r>
                  </w:ins>
                </w:p>
              </w:tc>
              <w:tc>
                <w:tcPr>
                  <w:tcW w:w="2181" w:type="dxa"/>
                  <w:tcBorders>
                    <w:left w:val="single" w:sz="2" w:space="0" w:color="000000"/>
                    <w:bottom w:val="single" w:sz="2" w:space="0" w:color="000000"/>
                    <w:right w:val="single" w:sz="2" w:space="0" w:color="000000"/>
                  </w:tcBorders>
                  <w:shd w:val="clear" w:color="auto" w:fill="auto"/>
                </w:tcPr>
                <w:p w14:paraId="54DF218B" w14:textId="06B8316B" w:rsidR="00AE0596" w:rsidRPr="00823B2E" w:rsidRDefault="008E1861" w:rsidP="00AE0596">
                  <w:pPr>
                    <w:pStyle w:val="TableContents"/>
                    <w:jc w:val="center"/>
                    <w:rPr>
                      <w:b/>
                      <w:bCs/>
                      <w:sz w:val="22"/>
                      <w:szCs w:val="22"/>
                    </w:rPr>
                  </w:pPr>
                  <w:ins w:id="241" w:author="Antoine Da Costa" w:date="2022-08-10T16:28:00Z">
                    <w:r w:rsidRPr="00823B2E">
                      <w:rPr>
                        <w:b/>
                        <w:bCs/>
                        <w:sz w:val="22"/>
                        <w:szCs w:val="22"/>
                      </w:rPr>
                      <w:t>OK</w:t>
                    </w:r>
                  </w:ins>
                </w:p>
              </w:tc>
            </w:tr>
          </w:tbl>
          <w:p w14:paraId="3D86715F" w14:textId="77777777" w:rsidR="00F4051E" w:rsidRDefault="00F4051E">
            <w:pPr>
              <w:pStyle w:val="Standard"/>
              <w:jc w:val="center"/>
              <w:rPr>
                <w:rFonts w:ascii="Calibri" w:hAnsi="Calibri"/>
                <w:sz w:val="22"/>
                <w:szCs w:val="22"/>
              </w:rPr>
            </w:pPr>
          </w:p>
          <w:p w14:paraId="69B80D78" w14:textId="77777777" w:rsidR="00F4051E" w:rsidRDefault="00F4051E">
            <w:pPr>
              <w:pStyle w:val="Standard"/>
              <w:jc w:val="center"/>
              <w:rPr>
                <w:rFonts w:ascii="Calibri" w:hAnsi="Calibri"/>
                <w:sz w:val="22"/>
                <w:szCs w:val="22"/>
              </w:rPr>
            </w:pPr>
          </w:p>
        </w:tc>
      </w:tr>
    </w:tbl>
    <w:p w14:paraId="07F35F8B" w14:textId="77777777" w:rsidR="00F4051E" w:rsidRDefault="00F4051E">
      <w:pPr>
        <w:pStyle w:val="Standard"/>
        <w:rPr>
          <w:rFonts w:ascii="Calibri" w:hAnsi="Calibri"/>
          <w:sz w:val="22"/>
          <w:szCs w:val="22"/>
        </w:rPr>
      </w:pPr>
    </w:p>
    <w:p w14:paraId="1EA51C95" w14:textId="77777777" w:rsidR="00F4051E" w:rsidRDefault="00F4051E">
      <w:pPr>
        <w:pStyle w:val="Standard"/>
        <w:rPr>
          <w:rFonts w:ascii="Calibri" w:hAnsi="Calibri"/>
          <w:sz w:val="22"/>
          <w:szCs w:val="22"/>
        </w:rPr>
      </w:pPr>
    </w:p>
    <w:p w14:paraId="3F4645BD" w14:textId="77777777" w:rsidR="00F4051E" w:rsidRDefault="00F4051E">
      <w:pPr>
        <w:pStyle w:val="Standard"/>
        <w:rPr>
          <w:rFonts w:ascii="Calibri" w:hAnsi="Calibri"/>
          <w:sz w:val="22"/>
          <w:szCs w:val="22"/>
        </w:rPr>
      </w:pPr>
    </w:p>
    <w:tbl>
      <w:tblPr>
        <w:tblW w:w="8978" w:type="dxa"/>
        <w:jc w:val="center"/>
        <w:tblCellMar>
          <w:left w:w="70" w:type="dxa"/>
          <w:right w:w="70" w:type="dxa"/>
        </w:tblCellMar>
        <w:tblLook w:val="0000" w:firstRow="0" w:lastRow="0" w:firstColumn="0" w:lastColumn="0" w:noHBand="0" w:noVBand="0"/>
      </w:tblPr>
      <w:tblGrid>
        <w:gridCol w:w="8978"/>
      </w:tblGrid>
      <w:tr w:rsidR="00F4051E" w14:paraId="42CBB619" w14:textId="77777777" w:rsidTr="002904CB">
        <w:trPr>
          <w:cantSplit/>
          <w:jc w:val="center"/>
        </w:trPr>
        <w:tc>
          <w:tcPr>
            <w:tcW w:w="8978" w:type="dxa"/>
            <w:tcBorders>
              <w:top w:val="single" w:sz="12" w:space="0" w:color="000000"/>
              <w:left w:val="single" w:sz="12" w:space="0" w:color="000000"/>
              <w:bottom w:val="single" w:sz="6" w:space="0" w:color="000000"/>
              <w:right w:val="single" w:sz="12" w:space="0" w:color="000000"/>
            </w:tcBorders>
            <w:shd w:val="clear" w:color="auto" w:fill="E6E6E6"/>
          </w:tcPr>
          <w:p w14:paraId="1B87C636" w14:textId="0EFD8859" w:rsidR="00F4051E" w:rsidRDefault="00C87652">
            <w:pPr>
              <w:pStyle w:val="Titredetableau"/>
              <w:rPr>
                <w:rFonts w:ascii="Calibri" w:hAnsi="Calibri"/>
                <w:szCs w:val="24"/>
              </w:rPr>
            </w:pPr>
            <w:r>
              <w:rPr>
                <w:szCs w:val="24"/>
              </w:rPr>
              <w:lastRenderedPageBreak/>
              <w:t>Test 1</w:t>
            </w:r>
            <w:r w:rsidR="00866D2B">
              <w:rPr>
                <w:szCs w:val="24"/>
              </w:rPr>
              <w:t>0</w:t>
            </w:r>
            <w:r>
              <w:rPr>
                <w:szCs w:val="24"/>
              </w:rPr>
              <w:t xml:space="preserve">: </w:t>
            </w:r>
            <w:r>
              <w:rPr>
                <w:rFonts w:eastAsia="NSimSun" w:cs="Arial"/>
                <w:kern w:val="2"/>
                <w:szCs w:val="24"/>
                <w:lang w:eastAsia="zh-CN" w:bidi="hi-IN"/>
              </w:rPr>
              <w:t xml:space="preserve"> </w:t>
            </w:r>
            <w:r>
              <w:rPr>
                <w:szCs w:val="24"/>
              </w:rPr>
              <w:t>Vérification du Séquençage des tensions</w:t>
            </w:r>
          </w:p>
        </w:tc>
      </w:tr>
      <w:tr w:rsidR="00F4051E" w14:paraId="4A76D4CF" w14:textId="77777777" w:rsidTr="002904CB">
        <w:trPr>
          <w:cantSplit/>
          <w:trHeight w:val="997"/>
          <w:jc w:val="center"/>
        </w:trPr>
        <w:tc>
          <w:tcPr>
            <w:tcW w:w="8978" w:type="dxa"/>
            <w:tcBorders>
              <w:top w:val="single" w:sz="6" w:space="0" w:color="000000"/>
              <w:left w:val="single" w:sz="12" w:space="0" w:color="000000"/>
              <w:bottom w:val="single" w:sz="6" w:space="0" w:color="000000"/>
              <w:right w:val="single" w:sz="12" w:space="0" w:color="000000"/>
            </w:tcBorders>
            <w:shd w:val="clear" w:color="auto" w:fill="auto"/>
          </w:tcPr>
          <w:p w14:paraId="05570D18" w14:textId="77777777" w:rsidR="00F4051E" w:rsidRDefault="00C87652">
            <w:pPr>
              <w:rPr>
                <w:rFonts w:ascii="Calibri" w:hAnsi="Calibri"/>
              </w:rPr>
            </w:pPr>
            <w:r>
              <w:t>Description :</w:t>
            </w:r>
          </w:p>
          <w:p w14:paraId="779E10F5" w14:textId="04AB13B6" w:rsidR="00F4051E" w:rsidRDefault="00C87652">
            <w:pPr>
              <w:pStyle w:val="Standard"/>
              <w:rPr>
                <w:rFonts w:ascii="Calibri" w:hAnsi="Calibri"/>
                <w:sz w:val="22"/>
                <w:szCs w:val="22"/>
              </w:rPr>
            </w:pPr>
            <w:r>
              <w:rPr>
                <w:rFonts w:ascii="Calibri" w:hAnsi="Calibri"/>
                <w:sz w:val="22"/>
                <w:szCs w:val="22"/>
              </w:rPr>
              <w:t xml:space="preserve">L’objectif est de vérifier que l’ordre de séquençage des tensions requis par </w:t>
            </w:r>
            <w:r w:rsidR="00D65E63">
              <w:rPr>
                <w:rFonts w:ascii="Calibri" w:hAnsi="Calibri"/>
                <w:sz w:val="22"/>
                <w:szCs w:val="22"/>
              </w:rPr>
              <w:t xml:space="preserve">les composants est </w:t>
            </w:r>
            <w:r w:rsidR="00537081">
              <w:rPr>
                <w:rFonts w:ascii="Calibri" w:hAnsi="Calibri"/>
                <w:sz w:val="22"/>
                <w:szCs w:val="22"/>
              </w:rPr>
              <w:t>respecté</w:t>
            </w:r>
            <w:r>
              <w:rPr>
                <w:rFonts w:ascii="Calibri" w:hAnsi="Calibri"/>
                <w:sz w:val="22"/>
                <w:szCs w:val="22"/>
              </w:rPr>
              <w:t>.</w:t>
            </w:r>
          </w:p>
          <w:p w14:paraId="1097ACD9" w14:textId="77777777" w:rsidR="00A741DC" w:rsidRDefault="00A741DC">
            <w:pPr>
              <w:pStyle w:val="Standard"/>
              <w:rPr>
                <w:rFonts w:ascii="Calibri" w:hAnsi="Calibri"/>
                <w:sz w:val="22"/>
                <w:szCs w:val="22"/>
              </w:rPr>
            </w:pPr>
          </w:p>
          <w:p w14:paraId="417CC05B" w14:textId="25CEAC24" w:rsidR="00A741DC" w:rsidRPr="00A741DC" w:rsidRDefault="00A741DC">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05FD6C89" w14:textId="198D8913" w:rsidR="00F4051E" w:rsidRDefault="00C87652">
            <w:pPr>
              <w:pStyle w:val="Standard"/>
              <w:rPr>
                <w:rFonts w:ascii="Calibri" w:hAnsi="Calibri"/>
                <w:sz w:val="22"/>
                <w:szCs w:val="22"/>
              </w:rPr>
            </w:pPr>
            <w:r>
              <w:rPr>
                <w:rFonts w:ascii="Calibri" w:hAnsi="Calibri"/>
                <w:sz w:val="22"/>
                <w:szCs w:val="22"/>
              </w:rPr>
              <w:t xml:space="preserve">La séquence de tensions attendue est </w:t>
            </w:r>
            <w:r w:rsidR="000C6A88">
              <w:rPr>
                <w:rFonts w:ascii="Cambria Math" w:hAnsi="Cambria Math" w:cs="Cambria Math"/>
              </w:rPr>
              <w:t>𝑃</w:t>
            </w:r>
            <w:r w:rsidR="000C6A88">
              <w:t>3</w:t>
            </w:r>
            <w:r w:rsidR="000C6A88">
              <w:rPr>
                <w:rFonts w:ascii="Cambria Math" w:hAnsi="Cambria Math" w:cs="Cambria Math"/>
              </w:rPr>
              <w:t>𝑉</w:t>
            </w:r>
            <w:r w:rsidR="000C6A88">
              <w:t xml:space="preserve">3 → </w:t>
            </w:r>
            <w:r w:rsidR="000C6A88">
              <w:rPr>
                <w:rFonts w:ascii="Cambria Math" w:hAnsi="Cambria Math" w:cs="Cambria Math"/>
              </w:rPr>
              <w:t>𝑃</w:t>
            </w:r>
            <w:r w:rsidR="000C6A88">
              <w:t>1</w:t>
            </w:r>
            <w:r w:rsidR="000C6A88">
              <w:rPr>
                <w:rFonts w:ascii="Cambria Math" w:hAnsi="Cambria Math" w:cs="Cambria Math"/>
              </w:rPr>
              <w:t>𝑉</w:t>
            </w:r>
            <w:r w:rsidR="000C6A88">
              <w:t xml:space="preserve">2 → </w:t>
            </w:r>
            <w:r w:rsidR="000C6A88">
              <w:rPr>
                <w:rFonts w:ascii="Cambria Math" w:hAnsi="Cambria Math" w:cs="Cambria Math"/>
              </w:rPr>
              <w:t>𝑃</w:t>
            </w:r>
            <w:r w:rsidR="000C6A88">
              <w:t>2</w:t>
            </w:r>
            <w:r w:rsidR="000C6A88">
              <w:rPr>
                <w:rFonts w:ascii="Cambria Math" w:hAnsi="Cambria Math" w:cs="Cambria Math"/>
              </w:rPr>
              <w:t>𝑉</w:t>
            </w:r>
            <w:r w:rsidR="000C6A88">
              <w:t>8</w:t>
            </w:r>
            <w:r>
              <w:rPr>
                <w:rFonts w:ascii="Calibri" w:hAnsi="Calibri"/>
                <w:sz w:val="22"/>
                <w:szCs w:val="22"/>
              </w:rPr>
              <w:t>.</w:t>
            </w:r>
          </w:p>
          <w:p w14:paraId="66397C0A" w14:textId="77777777" w:rsidR="00F4051E" w:rsidRDefault="00C87652">
            <w:pPr>
              <w:pStyle w:val="Standard"/>
              <w:rPr>
                <w:rFonts w:ascii="Calibri" w:hAnsi="Calibri"/>
                <w:sz w:val="22"/>
                <w:szCs w:val="22"/>
              </w:rPr>
            </w:pPr>
            <w:r>
              <w:rPr>
                <w:rFonts w:ascii="Calibri" w:hAnsi="Calibri"/>
                <w:sz w:val="22"/>
                <w:szCs w:val="22"/>
              </w:rPr>
              <w:t xml:space="preserve">La vérification est effectuée à l’aide d’un oscilloscope à 4 entrées. </w:t>
            </w:r>
          </w:p>
          <w:p w14:paraId="46587548" w14:textId="61C15F7D" w:rsidR="00F4051E" w:rsidRDefault="00C87652">
            <w:pPr>
              <w:pStyle w:val="Standard"/>
              <w:rPr>
                <w:rFonts w:ascii="Calibri" w:hAnsi="Calibri"/>
                <w:sz w:val="22"/>
                <w:szCs w:val="22"/>
              </w:rPr>
            </w:pPr>
            <w:r>
              <w:rPr>
                <w:rFonts w:ascii="Calibri" w:hAnsi="Calibri"/>
                <w:sz w:val="22"/>
                <w:szCs w:val="22"/>
              </w:rPr>
              <w:t xml:space="preserve">Le point de masse </w:t>
            </w:r>
            <w:r w:rsidR="001152FF">
              <w:rPr>
                <w:rFonts w:ascii="Calibri" w:hAnsi="Calibri"/>
                <w:b/>
                <w:bCs/>
                <w:sz w:val="22"/>
                <w:szCs w:val="22"/>
              </w:rPr>
              <w:t>sera JF4</w:t>
            </w:r>
            <w:r>
              <w:rPr>
                <w:rFonts w:ascii="Calibri" w:hAnsi="Calibri"/>
                <w:sz w:val="22"/>
                <w:szCs w:val="22"/>
              </w:rPr>
              <w:t>.</w:t>
            </w:r>
          </w:p>
          <w:p w14:paraId="0A11AE82" w14:textId="63605D82" w:rsidR="00C7031A" w:rsidRDefault="00C7031A">
            <w:pPr>
              <w:pStyle w:val="Standard"/>
              <w:rPr>
                <w:rFonts w:ascii="Calibri" w:hAnsi="Calibri"/>
                <w:sz w:val="22"/>
                <w:szCs w:val="22"/>
              </w:rPr>
            </w:pPr>
          </w:p>
          <w:p w14:paraId="1DB12896" w14:textId="77777777" w:rsidR="00C25180" w:rsidRDefault="00C7031A" w:rsidP="00A741DC">
            <w:r>
              <w:t xml:space="preserve">L’écran et les capteurs </w:t>
            </w:r>
            <w:r w:rsidR="00A741DC" w:rsidRPr="00A741DC">
              <w:t>ne sont pas branchés</w:t>
            </w:r>
            <w:r>
              <w:t>.</w:t>
            </w:r>
          </w:p>
          <w:p w14:paraId="4A982957" w14:textId="736E851F" w:rsidR="00A741DC" w:rsidRDefault="00633EA1" w:rsidP="00823B2E">
            <w:pPr>
              <w:rPr>
                <w:rFonts w:ascii="Calibri" w:hAnsi="Calibri"/>
              </w:rPr>
            </w:pPr>
            <w:r>
              <w:t xml:space="preserve">En utilisant le mode de déclenchement sur la CH4 (PGOODALL), analyse des courbes. </w:t>
            </w:r>
          </w:p>
        </w:tc>
      </w:tr>
      <w:tr w:rsidR="00F4051E" w14:paraId="11A7323D" w14:textId="77777777" w:rsidTr="002904CB">
        <w:trPr>
          <w:cantSplit/>
          <w:trHeight w:val="1563"/>
          <w:jc w:val="center"/>
        </w:trPr>
        <w:tc>
          <w:tcPr>
            <w:tcW w:w="8978" w:type="dxa"/>
            <w:tcBorders>
              <w:top w:val="single" w:sz="6" w:space="0" w:color="000000"/>
              <w:left w:val="single" w:sz="12" w:space="0" w:color="000000"/>
              <w:bottom w:val="single" w:sz="6" w:space="0" w:color="000000"/>
              <w:right w:val="single" w:sz="12" w:space="0" w:color="000000"/>
            </w:tcBorders>
            <w:shd w:val="clear" w:color="auto" w:fill="auto"/>
          </w:tcPr>
          <w:p w14:paraId="59845857" w14:textId="0A1806C2" w:rsidR="00F4051E" w:rsidRDefault="00C87652">
            <w:pPr>
              <w:rPr>
                <w:rFonts w:ascii="Calibri" w:hAnsi="Calibri"/>
              </w:rPr>
            </w:pPr>
            <w:r>
              <w:t>Résultat attendu :</w:t>
            </w:r>
          </w:p>
          <w:p w14:paraId="72DEA1A6" w14:textId="60FC81D2" w:rsidR="00F4051E" w:rsidRPr="00982678" w:rsidRDefault="00BB34BF" w:rsidP="00982678">
            <w:pPr>
              <w:pStyle w:val="Standard"/>
              <w:jc w:val="center"/>
            </w:pPr>
            <w:r>
              <w:rPr>
                <w:rFonts w:ascii="Calibri" w:hAnsi="Calibri"/>
                <w:b/>
                <w:bCs/>
                <w:sz w:val="22"/>
                <w:szCs w:val="22"/>
              </w:rPr>
              <w:t>SEQ</w:t>
            </w:r>
            <w:r w:rsidR="00FB703F">
              <w:rPr>
                <w:rFonts w:ascii="Calibri" w:hAnsi="Calibri"/>
                <w:b/>
                <w:bCs/>
                <w:sz w:val="22"/>
                <w:szCs w:val="22"/>
              </w:rPr>
              <w:t>0</w:t>
            </w:r>
            <w:r w:rsidR="00EF6C67">
              <w:rPr>
                <w:rFonts w:ascii="Calibri" w:hAnsi="Calibri"/>
                <w:b/>
                <w:bCs/>
                <w:sz w:val="22"/>
                <w:szCs w:val="22"/>
              </w:rPr>
              <w:t>1</w:t>
            </w:r>
            <w:r w:rsidR="00C87652">
              <w:rPr>
                <w:rFonts w:ascii="Calibri" w:hAnsi="Calibri"/>
                <w:b/>
                <w:bCs/>
                <w:sz w:val="22"/>
                <w:szCs w:val="22"/>
              </w:rPr>
              <w:t> :</w:t>
            </w:r>
            <w:r w:rsidR="00C87652">
              <w:rPr>
                <w:rFonts w:ascii="Calibri" w:hAnsi="Calibri"/>
                <w:sz w:val="22"/>
                <w:szCs w:val="22"/>
              </w:rPr>
              <w:t xml:space="preserve"> Vérification du </w:t>
            </w:r>
            <w:r w:rsidR="00982678">
              <w:rPr>
                <w:rFonts w:ascii="Calibri" w:hAnsi="Calibri"/>
                <w:sz w:val="22"/>
                <w:szCs w:val="22"/>
              </w:rPr>
              <w:t>timing o</w:t>
            </w:r>
            <w:r w:rsidR="00A741DC">
              <w:rPr>
                <w:rFonts w:ascii="Calibri" w:hAnsi="Calibri"/>
                <w:sz w:val="22"/>
                <w:szCs w:val="22"/>
              </w:rPr>
              <w:t>ù</w:t>
            </w:r>
            <w:r w:rsidR="00982678">
              <w:rPr>
                <w:rFonts w:ascii="Calibri" w:hAnsi="Calibri"/>
                <w:sz w:val="22"/>
                <w:szCs w:val="22"/>
              </w:rPr>
              <w:t xml:space="preserve"> la tension est stable pour vérifier </w:t>
            </w:r>
            <w:r w:rsidR="00C87652">
              <w:rPr>
                <w:rFonts w:ascii="Calibri" w:hAnsi="Calibri"/>
                <w:sz w:val="22"/>
                <w:szCs w:val="22"/>
              </w:rPr>
              <w:t>l</w:t>
            </w:r>
            <w:r w:rsidR="00982678">
              <w:rPr>
                <w:rFonts w:ascii="Calibri" w:hAnsi="Calibri"/>
                <w:sz w:val="22"/>
                <w:szCs w:val="22"/>
              </w:rPr>
              <w:t>e</w:t>
            </w:r>
            <w:r w:rsidR="00C87652">
              <w:rPr>
                <w:rFonts w:ascii="Calibri" w:hAnsi="Calibri"/>
                <w:sz w:val="22"/>
                <w:szCs w:val="22"/>
              </w:rPr>
              <w:t xml:space="preserve"> séquence</w:t>
            </w:r>
            <w:r w:rsidR="00982678">
              <w:rPr>
                <w:rFonts w:ascii="Calibri" w:hAnsi="Calibri"/>
                <w:sz w:val="22"/>
                <w:szCs w:val="22"/>
              </w:rPr>
              <w:t>ment</w:t>
            </w:r>
            <w:r w:rsidR="00C87652">
              <w:rPr>
                <w:rFonts w:ascii="Calibri" w:hAnsi="Calibri"/>
                <w:sz w:val="22"/>
                <w:szCs w:val="22"/>
              </w:rPr>
              <w:t xml:space="preserve"> 3V3 puis 1V2 </w:t>
            </w:r>
            <w:r w:rsidR="00AD5AA0">
              <w:rPr>
                <w:rFonts w:ascii="Calibri" w:hAnsi="Calibri"/>
                <w:sz w:val="22"/>
                <w:szCs w:val="22"/>
              </w:rPr>
              <w:t xml:space="preserve">puis 2V8 </w:t>
            </w:r>
            <w:r w:rsidR="00C87652">
              <w:rPr>
                <w:rFonts w:ascii="Calibri" w:hAnsi="Calibri"/>
                <w:sz w:val="22"/>
                <w:szCs w:val="22"/>
              </w:rPr>
              <w:t>à partir d</w:t>
            </w:r>
            <w:r w:rsidR="00F345EE">
              <w:rPr>
                <w:rFonts w:ascii="Calibri" w:hAnsi="Calibri"/>
                <w:sz w:val="22"/>
                <w:szCs w:val="22"/>
              </w:rPr>
              <w:t>u début d</w:t>
            </w:r>
            <w:r w:rsidR="00C87652">
              <w:rPr>
                <w:rFonts w:ascii="Calibri" w:hAnsi="Calibri"/>
                <w:sz w:val="22"/>
                <w:szCs w:val="22"/>
              </w:rPr>
              <w:t xml:space="preserve">e la </w:t>
            </w:r>
            <w:r w:rsidR="00633EA1">
              <w:rPr>
                <w:rFonts w:ascii="Calibri" w:hAnsi="Calibri"/>
                <w:sz w:val="22"/>
                <w:szCs w:val="22"/>
              </w:rPr>
              <w:t>montée de la tension de P3V3</w:t>
            </w:r>
            <w:r w:rsidR="00982678">
              <w:rPr>
                <w:rFonts w:ascii="Calibri" w:hAnsi="Calibri"/>
                <w:b/>
                <w:bCs/>
                <w:sz w:val="22"/>
                <w:szCs w:val="22"/>
              </w:rPr>
              <w:t xml:space="preserve"> </w:t>
            </w:r>
            <w:r w:rsidR="00C87652">
              <w:rPr>
                <w:rFonts w:ascii="Calibri" w:hAnsi="Calibri"/>
                <w:sz w:val="22"/>
                <w:szCs w:val="22"/>
              </w:rPr>
              <w:t>(Mesure en ms) </w:t>
            </w:r>
            <w:r w:rsidR="00C87652">
              <w:rPr>
                <w:rFonts w:ascii="Calibri" w:hAnsi="Calibri"/>
                <w:b/>
                <w:bCs/>
                <w:sz w:val="22"/>
                <w:szCs w:val="22"/>
              </w:rPr>
              <w:t>:</w:t>
            </w:r>
          </w:p>
          <w:tbl>
            <w:tblPr>
              <w:tblW w:w="8817" w:type="dxa"/>
              <w:tblCellMar>
                <w:top w:w="55" w:type="dxa"/>
                <w:left w:w="55" w:type="dxa"/>
                <w:bottom w:w="55" w:type="dxa"/>
                <w:right w:w="55" w:type="dxa"/>
              </w:tblCellMar>
              <w:tblLook w:val="04A0" w:firstRow="1" w:lastRow="0" w:firstColumn="1" w:lastColumn="0" w:noHBand="0" w:noVBand="1"/>
            </w:tblPr>
            <w:tblGrid>
              <w:gridCol w:w="2205"/>
              <w:gridCol w:w="2204"/>
              <w:gridCol w:w="2204"/>
              <w:gridCol w:w="2204"/>
            </w:tblGrid>
            <w:tr w:rsidR="00F4051E" w14:paraId="057EFF10" w14:textId="77777777" w:rsidTr="00823B2E">
              <w:trPr>
                <w:trHeight w:val="283"/>
              </w:trPr>
              <w:tc>
                <w:tcPr>
                  <w:tcW w:w="2205" w:type="dxa"/>
                  <w:tcBorders>
                    <w:top w:val="single" w:sz="2" w:space="0" w:color="000000"/>
                    <w:left w:val="single" w:sz="2" w:space="0" w:color="000000"/>
                    <w:bottom w:val="single" w:sz="2" w:space="0" w:color="000000"/>
                  </w:tcBorders>
                  <w:shd w:val="clear" w:color="auto" w:fill="auto"/>
                </w:tcPr>
                <w:p w14:paraId="61EC5E1B" w14:textId="77777777" w:rsidR="00F4051E" w:rsidRDefault="00C87652">
                  <w:pPr>
                    <w:pStyle w:val="TableContents"/>
                    <w:rPr>
                      <w:sz w:val="22"/>
                      <w:szCs w:val="22"/>
                    </w:rPr>
                  </w:pPr>
                  <w:r>
                    <w:rPr>
                      <w:sz w:val="22"/>
                      <w:szCs w:val="22"/>
                    </w:rPr>
                    <w:t>Entrées Oscilloscope</w:t>
                  </w:r>
                </w:p>
              </w:tc>
              <w:tc>
                <w:tcPr>
                  <w:tcW w:w="2204" w:type="dxa"/>
                  <w:tcBorders>
                    <w:top w:val="single" w:sz="2" w:space="0" w:color="000000"/>
                    <w:left w:val="single" w:sz="2" w:space="0" w:color="000000"/>
                    <w:bottom w:val="single" w:sz="2" w:space="0" w:color="000000"/>
                  </w:tcBorders>
                  <w:shd w:val="clear" w:color="auto" w:fill="auto"/>
                </w:tcPr>
                <w:p w14:paraId="43E314F0" w14:textId="77777777" w:rsidR="00F4051E" w:rsidRDefault="00C87652">
                  <w:pPr>
                    <w:pStyle w:val="TableContents"/>
                    <w:rPr>
                      <w:sz w:val="22"/>
                      <w:szCs w:val="22"/>
                    </w:rPr>
                  </w:pPr>
                  <w:r>
                    <w:rPr>
                      <w:sz w:val="22"/>
                      <w:szCs w:val="22"/>
                    </w:rPr>
                    <w:t>Points de référence</w:t>
                  </w:r>
                </w:p>
              </w:tc>
              <w:tc>
                <w:tcPr>
                  <w:tcW w:w="2204" w:type="dxa"/>
                  <w:tcBorders>
                    <w:top w:val="single" w:sz="2" w:space="0" w:color="000000"/>
                    <w:left w:val="single" w:sz="2" w:space="0" w:color="000000"/>
                    <w:bottom w:val="single" w:sz="2" w:space="0" w:color="000000"/>
                  </w:tcBorders>
                  <w:shd w:val="clear" w:color="auto" w:fill="auto"/>
                </w:tcPr>
                <w:p w14:paraId="79A720F0" w14:textId="77777777" w:rsidR="00F4051E" w:rsidRDefault="00C87652">
                  <w:pPr>
                    <w:pStyle w:val="TableContents"/>
                    <w:rPr>
                      <w:sz w:val="22"/>
                      <w:szCs w:val="22"/>
                    </w:rPr>
                  </w:pPr>
                  <w:r>
                    <w:rPr>
                      <w:sz w:val="22"/>
                      <w:szCs w:val="22"/>
                    </w:rPr>
                    <w:t>Mesuré</w:t>
                  </w:r>
                </w:p>
              </w:tc>
              <w:tc>
                <w:tcPr>
                  <w:tcW w:w="2204" w:type="dxa"/>
                  <w:tcBorders>
                    <w:top w:val="single" w:sz="2" w:space="0" w:color="000000"/>
                    <w:left w:val="single" w:sz="2" w:space="0" w:color="000000"/>
                    <w:bottom w:val="single" w:sz="2" w:space="0" w:color="000000"/>
                    <w:right w:val="single" w:sz="2" w:space="0" w:color="000000"/>
                  </w:tcBorders>
                  <w:shd w:val="clear" w:color="auto" w:fill="auto"/>
                </w:tcPr>
                <w:p w14:paraId="1BA78AA8" w14:textId="77777777" w:rsidR="00F4051E" w:rsidRDefault="00C87652">
                  <w:pPr>
                    <w:pStyle w:val="TableContents"/>
                    <w:rPr>
                      <w:sz w:val="22"/>
                      <w:szCs w:val="22"/>
                    </w:rPr>
                  </w:pPr>
                  <w:r>
                    <w:rPr>
                      <w:sz w:val="22"/>
                      <w:szCs w:val="22"/>
                    </w:rPr>
                    <w:t>Statut</w:t>
                  </w:r>
                </w:p>
              </w:tc>
            </w:tr>
            <w:tr w:rsidR="00F4051E" w14:paraId="582266CC" w14:textId="77777777" w:rsidTr="00823B2E">
              <w:trPr>
                <w:trHeight w:val="283"/>
              </w:trPr>
              <w:tc>
                <w:tcPr>
                  <w:tcW w:w="2205" w:type="dxa"/>
                  <w:tcBorders>
                    <w:left w:val="single" w:sz="2" w:space="0" w:color="000000"/>
                    <w:bottom w:val="single" w:sz="2" w:space="0" w:color="000000"/>
                  </w:tcBorders>
                  <w:shd w:val="clear" w:color="auto" w:fill="auto"/>
                </w:tcPr>
                <w:p w14:paraId="325FB00A" w14:textId="549B2BA5" w:rsidR="00F4051E" w:rsidRPr="00AF5329" w:rsidRDefault="000C6A88">
                  <w:pPr>
                    <w:pStyle w:val="TableContents"/>
                    <w:rPr>
                      <w:b/>
                      <w:bCs/>
                      <w:sz w:val="22"/>
                      <w:szCs w:val="22"/>
                    </w:rPr>
                  </w:pPr>
                  <w:r w:rsidRPr="00AF5329">
                    <w:rPr>
                      <w:b/>
                      <w:bCs/>
                      <w:sz w:val="22"/>
                      <w:szCs w:val="22"/>
                    </w:rPr>
                    <w:t>1</w:t>
                  </w:r>
                </w:p>
              </w:tc>
              <w:tc>
                <w:tcPr>
                  <w:tcW w:w="2204" w:type="dxa"/>
                  <w:tcBorders>
                    <w:left w:val="single" w:sz="2" w:space="0" w:color="000000"/>
                    <w:bottom w:val="single" w:sz="2" w:space="0" w:color="000000"/>
                  </w:tcBorders>
                  <w:shd w:val="clear" w:color="auto" w:fill="auto"/>
                </w:tcPr>
                <w:p w14:paraId="1BF144FB" w14:textId="30367A1D" w:rsidR="00F4051E" w:rsidRPr="00AF5329" w:rsidRDefault="00C87652">
                  <w:pPr>
                    <w:pStyle w:val="TableContents"/>
                    <w:rPr>
                      <w:b/>
                      <w:bCs/>
                      <w:sz w:val="22"/>
                      <w:szCs w:val="22"/>
                    </w:rPr>
                  </w:pPr>
                  <w:r w:rsidRPr="00AF5329">
                    <w:rPr>
                      <w:b/>
                      <w:bCs/>
                      <w:sz w:val="22"/>
                      <w:szCs w:val="22"/>
                    </w:rPr>
                    <w:t>P</w:t>
                  </w:r>
                  <w:r w:rsidR="000C6A88" w:rsidRPr="00AF5329">
                    <w:rPr>
                      <w:b/>
                      <w:bCs/>
                      <w:sz w:val="22"/>
                      <w:szCs w:val="22"/>
                    </w:rPr>
                    <w:t>3V3</w:t>
                  </w:r>
                  <w:r w:rsidR="00695648">
                    <w:rPr>
                      <w:b/>
                      <w:bCs/>
                      <w:sz w:val="22"/>
                      <w:szCs w:val="22"/>
                    </w:rPr>
                    <w:t xml:space="preserve"> </w:t>
                  </w:r>
                  <w:r w:rsidR="00695648" w:rsidRPr="00695648">
                    <w:rPr>
                      <w:b/>
                      <w:bCs/>
                      <w:sz w:val="22"/>
                      <w:szCs w:val="22"/>
                    </w:rPr>
                    <w:t>(CI5.1)</w:t>
                  </w:r>
                </w:p>
              </w:tc>
              <w:tc>
                <w:tcPr>
                  <w:tcW w:w="2204" w:type="dxa"/>
                  <w:tcBorders>
                    <w:left w:val="single" w:sz="2" w:space="0" w:color="000000"/>
                    <w:bottom w:val="single" w:sz="2" w:space="0" w:color="000000"/>
                  </w:tcBorders>
                  <w:shd w:val="clear" w:color="auto" w:fill="auto"/>
                  <w:vAlign w:val="center"/>
                </w:tcPr>
                <w:p w14:paraId="11F00064" w14:textId="6D2280AC" w:rsidR="00F4051E" w:rsidRPr="00823B2E" w:rsidRDefault="00F345EE" w:rsidP="00823B2E">
                  <w:pPr>
                    <w:pStyle w:val="TableContents"/>
                    <w:jc w:val="center"/>
                    <w:rPr>
                      <w:b/>
                      <w:bCs/>
                      <w:sz w:val="22"/>
                      <w:szCs w:val="22"/>
                    </w:rPr>
                  </w:pPr>
                  <w:ins w:id="242" w:author="Antoine Da Costa" w:date="2022-08-10T16:31:00Z">
                    <w:r w:rsidRPr="00823B2E">
                      <w:rPr>
                        <w:b/>
                        <w:bCs/>
                        <w:sz w:val="22"/>
                        <w:szCs w:val="22"/>
                      </w:rPr>
                      <w:t>0.5ms</w:t>
                    </w:r>
                  </w:ins>
                </w:p>
              </w:tc>
              <w:tc>
                <w:tcPr>
                  <w:tcW w:w="2204" w:type="dxa"/>
                  <w:tcBorders>
                    <w:left w:val="single" w:sz="2" w:space="0" w:color="000000"/>
                    <w:bottom w:val="single" w:sz="2" w:space="0" w:color="000000"/>
                    <w:right w:val="single" w:sz="2" w:space="0" w:color="000000"/>
                  </w:tcBorders>
                  <w:shd w:val="clear" w:color="auto" w:fill="auto"/>
                  <w:vAlign w:val="center"/>
                </w:tcPr>
                <w:p w14:paraId="3F4BC070" w14:textId="57234CC0" w:rsidR="00F4051E" w:rsidRPr="00823B2E" w:rsidRDefault="00F345EE" w:rsidP="00823B2E">
                  <w:pPr>
                    <w:pStyle w:val="TableContents"/>
                    <w:jc w:val="center"/>
                    <w:rPr>
                      <w:b/>
                      <w:bCs/>
                      <w:sz w:val="22"/>
                      <w:szCs w:val="22"/>
                    </w:rPr>
                  </w:pPr>
                  <w:ins w:id="243" w:author="Antoine Da Costa" w:date="2022-08-10T16:31:00Z">
                    <w:r w:rsidRPr="00823B2E">
                      <w:rPr>
                        <w:b/>
                        <w:bCs/>
                        <w:sz w:val="22"/>
                        <w:szCs w:val="22"/>
                      </w:rPr>
                      <w:t>OK</w:t>
                    </w:r>
                  </w:ins>
                </w:p>
              </w:tc>
            </w:tr>
            <w:tr w:rsidR="00F4051E" w14:paraId="131335A8" w14:textId="77777777" w:rsidTr="00823B2E">
              <w:trPr>
                <w:trHeight w:val="283"/>
              </w:trPr>
              <w:tc>
                <w:tcPr>
                  <w:tcW w:w="2205" w:type="dxa"/>
                  <w:tcBorders>
                    <w:left w:val="single" w:sz="2" w:space="0" w:color="000000"/>
                    <w:bottom w:val="single" w:sz="2" w:space="0" w:color="000000"/>
                  </w:tcBorders>
                  <w:shd w:val="clear" w:color="auto" w:fill="auto"/>
                </w:tcPr>
                <w:p w14:paraId="3ACE7F58" w14:textId="0C177159" w:rsidR="00F4051E" w:rsidRPr="00AF5329" w:rsidRDefault="000C6A88">
                  <w:pPr>
                    <w:pStyle w:val="TableContents"/>
                    <w:rPr>
                      <w:b/>
                      <w:bCs/>
                      <w:sz w:val="22"/>
                      <w:szCs w:val="22"/>
                    </w:rPr>
                  </w:pPr>
                  <w:r w:rsidRPr="00AF5329">
                    <w:rPr>
                      <w:b/>
                      <w:bCs/>
                      <w:sz w:val="22"/>
                      <w:szCs w:val="22"/>
                    </w:rPr>
                    <w:t>2</w:t>
                  </w:r>
                </w:p>
              </w:tc>
              <w:tc>
                <w:tcPr>
                  <w:tcW w:w="2204" w:type="dxa"/>
                  <w:tcBorders>
                    <w:left w:val="single" w:sz="2" w:space="0" w:color="000000"/>
                    <w:bottom w:val="single" w:sz="2" w:space="0" w:color="000000"/>
                  </w:tcBorders>
                  <w:shd w:val="clear" w:color="auto" w:fill="auto"/>
                </w:tcPr>
                <w:p w14:paraId="1EF827A4" w14:textId="7A88F380" w:rsidR="00F4051E" w:rsidRPr="00AF5329" w:rsidRDefault="00C87652">
                  <w:pPr>
                    <w:pStyle w:val="TableContents"/>
                    <w:rPr>
                      <w:b/>
                      <w:bCs/>
                      <w:sz w:val="22"/>
                      <w:szCs w:val="22"/>
                    </w:rPr>
                  </w:pPr>
                  <w:r w:rsidRPr="00AF5329">
                    <w:rPr>
                      <w:b/>
                      <w:bCs/>
                      <w:sz w:val="22"/>
                      <w:szCs w:val="22"/>
                    </w:rPr>
                    <w:t>P</w:t>
                  </w:r>
                  <w:r w:rsidR="000C6A88" w:rsidRPr="00AF5329">
                    <w:rPr>
                      <w:b/>
                      <w:bCs/>
                      <w:sz w:val="22"/>
                      <w:szCs w:val="22"/>
                    </w:rPr>
                    <w:t>1V2</w:t>
                  </w:r>
                  <w:r w:rsidR="00695648">
                    <w:rPr>
                      <w:b/>
                      <w:bCs/>
                      <w:sz w:val="22"/>
                      <w:szCs w:val="22"/>
                    </w:rPr>
                    <w:t xml:space="preserve"> (JF5.10)</w:t>
                  </w:r>
                </w:p>
              </w:tc>
              <w:tc>
                <w:tcPr>
                  <w:tcW w:w="2204" w:type="dxa"/>
                  <w:tcBorders>
                    <w:left w:val="single" w:sz="2" w:space="0" w:color="000000"/>
                    <w:bottom w:val="single" w:sz="2" w:space="0" w:color="000000"/>
                  </w:tcBorders>
                  <w:shd w:val="clear" w:color="auto" w:fill="auto"/>
                  <w:vAlign w:val="center"/>
                </w:tcPr>
                <w:p w14:paraId="31157BCC" w14:textId="32850680" w:rsidR="00F4051E" w:rsidRPr="00823B2E" w:rsidRDefault="00F345EE" w:rsidP="00823B2E">
                  <w:pPr>
                    <w:pStyle w:val="TableContents"/>
                    <w:jc w:val="center"/>
                    <w:rPr>
                      <w:b/>
                      <w:bCs/>
                      <w:sz w:val="22"/>
                      <w:szCs w:val="22"/>
                    </w:rPr>
                  </w:pPr>
                  <w:ins w:id="244" w:author="Antoine Da Costa" w:date="2022-08-10T16:31:00Z">
                    <w:r w:rsidRPr="00823B2E">
                      <w:rPr>
                        <w:b/>
                        <w:bCs/>
                        <w:sz w:val="22"/>
                        <w:szCs w:val="22"/>
                      </w:rPr>
                      <w:t>3.3ms</w:t>
                    </w:r>
                  </w:ins>
                </w:p>
              </w:tc>
              <w:tc>
                <w:tcPr>
                  <w:tcW w:w="2204" w:type="dxa"/>
                  <w:tcBorders>
                    <w:left w:val="single" w:sz="2" w:space="0" w:color="000000"/>
                    <w:bottom w:val="single" w:sz="2" w:space="0" w:color="000000"/>
                    <w:right w:val="single" w:sz="2" w:space="0" w:color="000000"/>
                  </w:tcBorders>
                  <w:shd w:val="clear" w:color="auto" w:fill="auto"/>
                  <w:vAlign w:val="center"/>
                </w:tcPr>
                <w:p w14:paraId="203B03F3" w14:textId="0B2FFDE0" w:rsidR="00F4051E" w:rsidRPr="00823B2E" w:rsidRDefault="00F345EE" w:rsidP="00823B2E">
                  <w:pPr>
                    <w:pStyle w:val="TableContents"/>
                    <w:jc w:val="center"/>
                    <w:rPr>
                      <w:b/>
                      <w:bCs/>
                      <w:sz w:val="22"/>
                      <w:szCs w:val="22"/>
                    </w:rPr>
                  </w:pPr>
                  <w:ins w:id="245" w:author="Antoine Da Costa" w:date="2022-08-10T16:31:00Z">
                    <w:r w:rsidRPr="00823B2E">
                      <w:rPr>
                        <w:b/>
                        <w:bCs/>
                        <w:sz w:val="22"/>
                        <w:szCs w:val="22"/>
                      </w:rPr>
                      <w:t>OK</w:t>
                    </w:r>
                  </w:ins>
                </w:p>
              </w:tc>
            </w:tr>
            <w:tr w:rsidR="00F4051E" w14:paraId="61DAAA8E" w14:textId="77777777" w:rsidTr="00823B2E">
              <w:trPr>
                <w:trHeight w:val="283"/>
              </w:trPr>
              <w:tc>
                <w:tcPr>
                  <w:tcW w:w="2205" w:type="dxa"/>
                  <w:tcBorders>
                    <w:left w:val="single" w:sz="2" w:space="0" w:color="000000"/>
                    <w:bottom w:val="single" w:sz="2" w:space="0" w:color="000000"/>
                  </w:tcBorders>
                  <w:shd w:val="clear" w:color="auto" w:fill="auto"/>
                </w:tcPr>
                <w:p w14:paraId="62FE203B" w14:textId="6334580D" w:rsidR="00F4051E" w:rsidRPr="00AF5329" w:rsidRDefault="000C6A88">
                  <w:pPr>
                    <w:pStyle w:val="TableContents"/>
                    <w:rPr>
                      <w:b/>
                      <w:bCs/>
                      <w:sz w:val="22"/>
                      <w:szCs w:val="22"/>
                    </w:rPr>
                  </w:pPr>
                  <w:r w:rsidRPr="00AF5329">
                    <w:rPr>
                      <w:b/>
                      <w:bCs/>
                      <w:sz w:val="22"/>
                      <w:szCs w:val="22"/>
                    </w:rPr>
                    <w:t>3</w:t>
                  </w:r>
                </w:p>
              </w:tc>
              <w:tc>
                <w:tcPr>
                  <w:tcW w:w="2204" w:type="dxa"/>
                  <w:tcBorders>
                    <w:left w:val="single" w:sz="2" w:space="0" w:color="000000"/>
                    <w:bottom w:val="single" w:sz="2" w:space="0" w:color="000000"/>
                  </w:tcBorders>
                  <w:shd w:val="clear" w:color="auto" w:fill="auto"/>
                </w:tcPr>
                <w:p w14:paraId="4A276C19" w14:textId="00FDB447" w:rsidR="00F4051E" w:rsidRPr="00AF5329" w:rsidRDefault="00C87652">
                  <w:pPr>
                    <w:pStyle w:val="TableContents"/>
                    <w:rPr>
                      <w:b/>
                      <w:bCs/>
                      <w:sz w:val="22"/>
                      <w:szCs w:val="22"/>
                    </w:rPr>
                  </w:pPr>
                  <w:r w:rsidRPr="00AF5329">
                    <w:rPr>
                      <w:b/>
                      <w:bCs/>
                      <w:sz w:val="22"/>
                      <w:szCs w:val="22"/>
                    </w:rPr>
                    <w:t>P</w:t>
                  </w:r>
                  <w:r w:rsidR="000C6A88" w:rsidRPr="00AF5329">
                    <w:rPr>
                      <w:b/>
                      <w:bCs/>
                      <w:sz w:val="22"/>
                      <w:szCs w:val="22"/>
                    </w:rPr>
                    <w:t>2V8</w:t>
                  </w:r>
                  <w:r w:rsidR="00695648">
                    <w:rPr>
                      <w:b/>
                      <w:bCs/>
                      <w:sz w:val="22"/>
                      <w:szCs w:val="22"/>
                    </w:rPr>
                    <w:t xml:space="preserve"> (CI8.1)</w:t>
                  </w:r>
                </w:p>
              </w:tc>
              <w:tc>
                <w:tcPr>
                  <w:tcW w:w="2204" w:type="dxa"/>
                  <w:tcBorders>
                    <w:left w:val="single" w:sz="2" w:space="0" w:color="000000"/>
                    <w:bottom w:val="single" w:sz="2" w:space="0" w:color="000000"/>
                  </w:tcBorders>
                  <w:shd w:val="clear" w:color="auto" w:fill="auto"/>
                  <w:vAlign w:val="center"/>
                </w:tcPr>
                <w:p w14:paraId="656ACDCD" w14:textId="0E28FC96" w:rsidR="00F4051E" w:rsidRPr="00823B2E" w:rsidRDefault="00F345EE" w:rsidP="00823B2E">
                  <w:pPr>
                    <w:pStyle w:val="TableContents"/>
                    <w:jc w:val="center"/>
                    <w:rPr>
                      <w:b/>
                      <w:bCs/>
                      <w:sz w:val="22"/>
                      <w:szCs w:val="22"/>
                    </w:rPr>
                  </w:pPr>
                  <w:ins w:id="246" w:author="Antoine Da Costa" w:date="2022-08-10T16:31:00Z">
                    <w:r w:rsidRPr="00823B2E">
                      <w:rPr>
                        <w:b/>
                        <w:bCs/>
                        <w:sz w:val="22"/>
                        <w:szCs w:val="22"/>
                      </w:rPr>
                      <w:t>3.8ms</w:t>
                    </w:r>
                  </w:ins>
                </w:p>
              </w:tc>
              <w:tc>
                <w:tcPr>
                  <w:tcW w:w="2204" w:type="dxa"/>
                  <w:tcBorders>
                    <w:left w:val="single" w:sz="2" w:space="0" w:color="000000"/>
                    <w:bottom w:val="single" w:sz="2" w:space="0" w:color="000000"/>
                    <w:right w:val="single" w:sz="2" w:space="0" w:color="000000"/>
                  </w:tcBorders>
                  <w:shd w:val="clear" w:color="auto" w:fill="auto"/>
                  <w:vAlign w:val="center"/>
                </w:tcPr>
                <w:p w14:paraId="4D661FB1" w14:textId="3FBFCD20" w:rsidR="00F4051E" w:rsidRPr="00823B2E" w:rsidRDefault="00F345EE" w:rsidP="00823B2E">
                  <w:pPr>
                    <w:pStyle w:val="TableContents"/>
                    <w:jc w:val="center"/>
                    <w:rPr>
                      <w:b/>
                      <w:bCs/>
                      <w:sz w:val="22"/>
                      <w:szCs w:val="22"/>
                    </w:rPr>
                  </w:pPr>
                  <w:ins w:id="247" w:author="Antoine Da Costa" w:date="2022-08-10T16:31:00Z">
                    <w:r w:rsidRPr="00823B2E">
                      <w:rPr>
                        <w:b/>
                        <w:bCs/>
                        <w:sz w:val="22"/>
                        <w:szCs w:val="22"/>
                      </w:rPr>
                      <w:t>OK</w:t>
                    </w:r>
                  </w:ins>
                </w:p>
              </w:tc>
            </w:tr>
          </w:tbl>
          <w:p w14:paraId="1CCE00F3" w14:textId="77777777" w:rsidR="00F4051E" w:rsidRDefault="00C87652">
            <w:pPr>
              <w:pStyle w:val="Standard"/>
              <w:rPr>
                <w:rFonts w:ascii="Calibri" w:hAnsi="Calibri"/>
                <w:sz w:val="22"/>
                <w:szCs w:val="22"/>
              </w:rPr>
            </w:pPr>
            <w:r>
              <w:rPr>
                <w:rFonts w:ascii="Calibri" w:hAnsi="Calibri"/>
                <w:sz w:val="22"/>
                <w:szCs w:val="22"/>
              </w:rPr>
              <w:t xml:space="preserve"> </w:t>
            </w:r>
          </w:p>
          <w:p w14:paraId="26072B51" w14:textId="2387CCF2" w:rsidR="00F4051E" w:rsidRDefault="00BB34BF">
            <w:pPr>
              <w:pStyle w:val="Standard"/>
              <w:jc w:val="center"/>
              <w:rPr>
                <w:rFonts w:ascii="Calibri" w:hAnsi="Calibri"/>
                <w:sz w:val="22"/>
                <w:szCs w:val="22"/>
              </w:rPr>
            </w:pPr>
            <w:r>
              <w:rPr>
                <w:rFonts w:ascii="Calibri" w:hAnsi="Calibri"/>
                <w:b/>
                <w:bCs/>
                <w:sz w:val="22"/>
                <w:szCs w:val="22"/>
              </w:rPr>
              <w:t>SEQ</w:t>
            </w:r>
            <w:r w:rsidR="00FB703F">
              <w:rPr>
                <w:rFonts w:ascii="Calibri" w:hAnsi="Calibri"/>
                <w:b/>
                <w:bCs/>
                <w:sz w:val="22"/>
                <w:szCs w:val="22"/>
              </w:rPr>
              <w:t>0</w:t>
            </w:r>
            <w:r w:rsidR="00EF6C67">
              <w:rPr>
                <w:rFonts w:ascii="Calibri" w:hAnsi="Calibri"/>
                <w:b/>
                <w:bCs/>
                <w:sz w:val="22"/>
                <w:szCs w:val="22"/>
              </w:rPr>
              <w:t>2</w:t>
            </w:r>
            <w:r w:rsidR="00C87652">
              <w:rPr>
                <w:rFonts w:ascii="Calibri" w:hAnsi="Calibri"/>
                <w:b/>
                <w:bCs/>
                <w:sz w:val="22"/>
                <w:szCs w:val="22"/>
              </w:rPr>
              <w:t xml:space="preserve"> : </w:t>
            </w:r>
            <w:r w:rsidR="00C87652">
              <w:rPr>
                <w:rFonts w:ascii="Calibri" w:hAnsi="Calibri"/>
                <w:sz w:val="22"/>
                <w:szCs w:val="22"/>
              </w:rPr>
              <w:t xml:space="preserve">Vérification du passage à </w:t>
            </w:r>
            <w:r w:rsidR="006F5F23">
              <w:rPr>
                <w:rFonts w:ascii="Calibri" w:hAnsi="Calibri"/>
                <w:sz w:val="22"/>
                <w:szCs w:val="22"/>
              </w:rPr>
              <w:t>2V8</w:t>
            </w:r>
            <w:r w:rsidR="00C87652">
              <w:rPr>
                <w:rFonts w:ascii="Calibri" w:hAnsi="Calibri"/>
                <w:sz w:val="22"/>
                <w:szCs w:val="22"/>
              </w:rPr>
              <w:t xml:space="preserve"> de PGOODALL </w:t>
            </w:r>
            <w:r w:rsidR="00A741DC">
              <w:rPr>
                <w:rFonts w:ascii="Calibri" w:hAnsi="Calibri"/>
                <w:sz w:val="22"/>
                <w:szCs w:val="22"/>
              </w:rPr>
              <w:t>après que</w:t>
            </w:r>
            <w:r w:rsidR="00C87652">
              <w:rPr>
                <w:rFonts w:ascii="Calibri" w:hAnsi="Calibri"/>
                <w:sz w:val="22"/>
                <w:szCs w:val="22"/>
              </w:rPr>
              <w:t xml:space="preserve"> la dernière tension</w:t>
            </w:r>
            <w:r w:rsidR="009D5892">
              <w:rPr>
                <w:rFonts w:ascii="Calibri" w:hAnsi="Calibri"/>
                <w:sz w:val="22"/>
                <w:szCs w:val="22"/>
              </w:rPr>
              <w:t xml:space="preserve"> (CI8.1)</w:t>
            </w:r>
            <w:r w:rsidR="00A741DC">
              <w:rPr>
                <w:rFonts w:ascii="Calibri" w:hAnsi="Calibri"/>
                <w:sz w:val="22"/>
                <w:szCs w:val="22"/>
              </w:rPr>
              <w:t xml:space="preserve"> </w:t>
            </w:r>
            <w:r w:rsidR="009D5892" w:rsidRPr="009D5892">
              <w:rPr>
                <w:rFonts w:ascii="Calibri" w:hAnsi="Calibri"/>
                <w:sz w:val="22"/>
                <w:szCs w:val="22"/>
              </w:rPr>
              <w:t>ait atteint</w:t>
            </w:r>
            <w:r w:rsidR="00A741DC">
              <w:rPr>
                <w:rFonts w:ascii="Calibri" w:hAnsi="Calibri"/>
                <w:sz w:val="22"/>
                <w:szCs w:val="22"/>
              </w:rPr>
              <w:t xml:space="preserve"> 2V8</w:t>
            </w:r>
            <w:r w:rsidR="00C87652">
              <w:rPr>
                <w:rFonts w:ascii="Calibri" w:hAnsi="Calibri"/>
                <w:sz w:val="22"/>
                <w:szCs w:val="22"/>
              </w:rPr>
              <w:t xml:space="preserve"> (Mesure en ms)</w:t>
            </w:r>
          </w:p>
          <w:tbl>
            <w:tblPr>
              <w:tblW w:w="8832" w:type="dxa"/>
              <w:tblCellMar>
                <w:top w:w="55" w:type="dxa"/>
                <w:left w:w="55" w:type="dxa"/>
                <w:bottom w:w="55" w:type="dxa"/>
                <w:right w:w="55" w:type="dxa"/>
              </w:tblCellMar>
              <w:tblLook w:val="04A0" w:firstRow="1" w:lastRow="0" w:firstColumn="1" w:lastColumn="0" w:noHBand="0" w:noVBand="1"/>
            </w:tblPr>
            <w:tblGrid>
              <w:gridCol w:w="2209"/>
              <w:gridCol w:w="2234"/>
              <w:gridCol w:w="2131"/>
              <w:gridCol w:w="2258"/>
            </w:tblGrid>
            <w:tr w:rsidR="00F4051E" w14:paraId="12D45E88" w14:textId="77777777" w:rsidTr="00823B2E">
              <w:trPr>
                <w:trHeight w:val="283"/>
              </w:trPr>
              <w:tc>
                <w:tcPr>
                  <w:tcW w:w="2209" w:type="dxa"/>
                  <w:tcBorders>
                    <w:top w:val="single" w:sz="2" w:space="0" w:color="000000"/>
                    <w:left w:val="single" w:sz="2" w:space="0" w:color="000000"/>
                    <w:bottom w:val="single" w:sz="2" w:space="0" w:color="000000"/>
                  </w:tcBorders>
                  <w:shd w:val="clear" w:color="auto" w:fill="auto"/>
                </w:tcPr>
                <w:p w14:paraId="7C158F60" w14:textId="77777777" w:rsidR="00F4051E" w:rsidRDefault="00C87652">
                  <w:pPr>
                    <w:pStyle w:val="TableContents"/>
                    <w:rPr>
                      <w:sz w:val="22"/>
                      <w:szCs w:val="22"/>
                    </w:rPr>
                  </w:pPr>
                  <w:r>
                    <w:rPr>
                      <w:sz w:val="22"/>
                      <w:szCs w:val="22"/>
                    </w:rPr>
                    <w:t>Entrée Oscilloscope</w:t>
                  </w:r>
                </w:p>
              </w:tc>
              <w:tc>
                <w:tcPr>
                  <w:tcW w:w="2234" w:type="dxa"/>
                  <w:tcBorders>
                    <w:top w:val="single" w:sz="2" w:space="0" w:color="000000"/>
                    <w:left w:val="single" w:sz="2" w:space="0" w:color="000000"/>
                    <w:bottom w:val="single" w:sz="2" w:space="0" w:color="000000"/>
                  </w:tcBorders>
                  <w:shd w:val="clear" w:color="auto" w:fill="auto"/>
                </w:tcPr>
                <w:p w14:paraId="622A449E" w14:textId="1B5F7611" w:rsidR="00F4051E" w:rsidRDefault="00C87652">
                  <w:pPr>
                    <w:pStyle w:val="TableContents"/>
                    <w:rPr>
                      <w:sz w:val="22"/>
                      <w:szCs w:val="22"/>
                    </w:rPr>
                  </w:pPr>
                  <w:r>
                    <w:rPr>
                      <w:sz w:val="22"/>
                      <w:szCs w:val="22"/>
                    </w:rPr>
                    <w:t>Point de référence</w:t>
                  </w:r>
                </w:p>
              </w:tc>
              <w:tc>
                <w:tcPr>
                  <w:tcW w:w="2131" w:type="dxa"/>
                  <w:tcBorders>
                    <w:top w:val="single" w:sz="2" w:space="0" w:color="000000"/>
                    <w:left w:val="single" w:sz="2" w:space="0" w:color="000000"/>
                    <w:bottom w:val="single" w:sz="2" w:space="0" w:color="000000"/>
                  </w:tcBorders>
                  <w:shd w:val="clear" w:color="auto" w:fill="auto"/>
                </w:tcPr>
                <w:p w14:paraId="0A974D39" w14:textId="3C56200A" w:rsidR="00F4051E" w:rsidRDefault="00C87652">
                  <w:pPr>
                    <w:pStyle w:val="TableContents"/>
                    <w:rPr>
                      <w:sz w:val="22"/>
                      <w:szCs w:val="22"/>
                    </w:rPr>
                  </w:pPr>
                  <w:r>
                    <w:rPr>
                      <w:sz w:val="22"/>
                      <w:szCs w:val="22"/>
                    </w:rPr>
                    <w:t>Mesuré</w:t>
                  </w:r>
                </w:p>
              </w:tc>
              <w:tc>
                <w:tcPr>
                  <w:tcW w:w="2258" w:type="dxa"/>
                  <w:tcBorders>
                    <w:top w:val="single" w:sz="2" w:space="0" w:color="000000"/>
                    <w:left w:val="single" w:sz="2" w:space="0" w:color="000000"/>
                    <w:bottom w:val="single" w:sz="2" w:space="0" w:color="000000"/>
                    <w:right w:val="single" w:sz="2" w:space="0" w:color="000000"/>
                  </w:tcBorders>
                  <w:shd w:val="clear" w:color="auto" w:fill="auto"/>
                </w:tcPr>
                <w:p w14:paraId="697A45CB" w14:textId="77777777" w:rsidR="00F4051E" w:rsidRDefault="00C87652">
                  <w:pPr>
                    <w:pStyle w:val="TableContents"/>
                    <w:rPr>
                      <w:sz w:val="22"/>
                      <w:szCs w:val="22"/>
                    </w:rPr>
                  </w:pPr>
                  <w:r>
                    <w:rPr>
                      <w:sz w:val="22"/>
                      <w:szCs w:val="22"/>
                    </w:rPr>
                    <w:t>Statut</w:t>
                  </w:r>
                </w:p>
              </w:tc>
            </w:tr>
            <w:tr w:rsidR="00F4051E" w14:paraId="141863D9" w14:textId="77777777" w:rsidTr="00823B2E">
              <w:trPr>
                <w:trHeight w:val="283"/>
              </w:trPr>
              <w:tc>
                <w:tcPr>
                  <w:tcW w:w="2209" w:type="dxa"/>
                  <w:tcBorders>
                    <w:left w:val="single" w:sz="2" w:space="0" w:color="000000"/>
                    <w:bottom w:val="single" w:sz="2" w:space="0" w:color="000000"/>
                  </w:tcBorders>
                  <w:shd w:val="clear" w:color="auto" w:fill="auto"/>
                </w:tcPr>
                <w:p w14:paraId="783B3C74" w14:textId="662581CA" w:rsidR="00F4051E" w:rsidRPr="00AF5329" w:rsidRDefault="00EF6C67">
                  <w:pPr>
                    <w:pStyle w:val="TableContents"/>
                    <w:rPr>
                      <w:b/>
                      <w:bCs/>
                      <w:sz w:val="22"/>
                      <w:szCs w:val="22"/>
                    </w:rPr>
                  </w:pPr>
                  <w:r w:rsidRPr="00AF5329">
                    <w:rPr>
                      <w:b/>
                      <w:bCs/>
                      <w:sz w:val="22"/>
                      <w:szCs w:val="22"/>
                    </w:rPr>
                    <w:t>4</w:t>
                  </w:r>
                </w:p>
              </w:tc>
              <w:tc>
                <w:tcPr>
                  <w:tcW w:w="2234" w:type="dxa"/>
                  <w:tcBorders>
                    <w:left w:val="single" w:sz="2" w:space="0" w:color="000000"/>
                    <w:bottom w:val="single" w:sz="2" w:space="0" w:color="000000"/>
                  </w:tcBorders>
                  <w:shd w:val="clear" w:color="auto" w:fill="auto"/>
                </w:tcPr>
                <w:p w14:paraId="138B1F10" w14:textId="0C7A7102" w:rsidR="00F4051E" w:rsidRPr="00AF5329" w:rsidRDefault="00C87652">
                  <w:pPr>
                    <w:pStyle w:val="TableContents"/>
                    <w:rPr>
                      <w:b/>
                      <w:bCs/>
                      <w:sz w:val="22"/>
                      <w:szCs w:val="22"/>
                    </w:rPr>
                  </w:pPr>
                  <w:r w:rsidRPr="00AF5329">
                    <w:rPr>
                      <w:b/>
                      <w:bCs/>
                      <w:sz w:val="22"/>
                      <w:szCs w:val="22"/>
                    </w:rPr>
                    <w:t>PGOODALL</w:t>
                  </w:r>
                  <w:r w:rsidR="000200B0" w:rsidRPr="00AF5329">
                    <w:rPr>
                      <w:b/>
                      <w:bCs/>
                      <w:sz w:val="22"/>
                      <w:szCs w:val="22"/>
                    </w:rPr>
                    <w:t xml:space="preserve"> (CI8.7)</w:t>
                  </w:r>
                </w:p>
              </w:tc>
              <w:tc>
                <w:tcPr>
                  <w:tcW w:w="2131" w:type="dxa"/>
                  <w:tcBorders>
                    <w:left w:val="single" w:sz="2" w:space="0" w:color="000000"/>
                    <w:bottom w:val="single" w:sz="2" w:space="0" w:color="000000"/>
                  </w:tcBorders>
                  <w:shd w:val="clear" w:color="auto" w:fill="auto"/>
                  <w:vAlign w:val="center"/>
                </w:tcPr>
                <w:p w14:paraId="5B335219" w14:textId="63956F52" w:rsidR="00F4051E" w:rsidRPr="00823B2E" w:rsidRDefault="00F345EE" w:rsidP="00823B2E">
                  <w:pPr>
                    <w:pStyle w:val="TableContents"/>
                    <w:jc w:val="center"/>
                    <w:rPr>
                      <w:b/>
                      <w:bCs/>
                      <w:sz w:val="22"/>
                      <w:szCs w:val="22"/>
                    </w:rPr>
                  </w:pPr>
                  <w:ins w:id="248" w:author="Antoine Da Costa" w:date="2022-08-10T16:32:00Z">
                    <w:r w:rsidRPr="00823B2E">
                      <w:rPr>
                        <w:b/>
                        <w:bCs/>
                        <w:sz w:val="22"/>
                        <w:szCs w:val="22"/>
                      </w:rPr>
                      <w:t>100</w:t>
                    </w:r>
                    <w:r w:rsidRPr="00823B2E">
                      <w:rPr>
                        <w:rFonts w:cs="Calibri"/>
                        <w:b/>
                        <w:bCs/>
                        <w:sz w:val="22"/>
                        <w:szCs w:val="22"/>
                      </w:rPr>
                      <w:t>µ</w:t>
                    </w:r>
                    <w:r w:rsidRPr="00823B2E">
                      <w:rPr>
                        <w:b/>
                        <w:bCs/>
                        <w:sz w:val="22"/>
                        <w:szCs w:val="22"/>
                      </w:rPr>
                      <w:t>s</w:t>
                    </w:r>
                  </w:ins>
                </w:p>
              </w:tc>
              <w:tc>
                <w:tcPr>
                  <w:tcW w:w="2258" w:type="dxa"/>
                  <w:tcBorders>
                    <w:left w:val="single" w:sz="2" w:space="0" w:color="000000"/>
                    <w:bottom w:val="single" w:sz="2" w:space="0" w:color="000000"/>
                    <w:right w:val="single" w:sz="2" w:space="0" w:color="000000"/>
                  </w:tcBorders>
                  <w:shd w:val="clear" w:color="auto" w:fill="auto"/>
                  <w:vAlign w:val="center"/>
                </w:tcPr>
                <w:p w14:paraId="5AE16624" w14:textId="0776DA3B" w:rsidR="00F4051E" w:rsidRPr="00823B2E" w:rsidRDefault="00F345EE" w:rsidP="00823B2E">
                  <w:pPr>
                    <w:pStyle w:val="TableContents"/>
                    <w:jc w:val="center"/>
                    <w:rPr>
                      <w:b/>
                      <w:bCs/>
                      <w:sz w:val="22"/>
                      <w:szCs w:val="22"/>
                    </w:rPr>
                  </w:pPr>
                  <w:ins w:id="249" w:author="Antoine Da Costa" w:date="2022-08-10T16:32:00Z">
                    <w:r w:rsidRPr="00823B2E">
                      <w:rPr>
                        <w:b/>
                        <w:bCs/>
                        <w:sz w:val="22"/>
                        <w:szCs w:val="22"/>
                      </w:rPr>
                      <w:t>OK</w:t>
                    </w:r>
                  </w:ins>
                </w:p>
              </w:tc>
            </w:tr>
          </w:tbl>
          <w:p w14:paraId="06BB3D79" w14:textId="1C382BEF" w:rsidR="00F4051E" w:rsidRDefault="00C25180">
            <w:pPr>
              <w:pStyle w:val="Standard"/>
              <w:rPr>
                <w:ins w:id="250" w:author="Antoine Da Costa" w:date="2022-08-10T16:43:00Z"/>
                <w:rFonts w:ascii="Calibri" w:hAnsi="Calibri"/>
                <w:sz w:val="22"/>
                <w:szCs w:val="22"/>
              </w:rPr>
            </w:pPr>
            <w:ins w:id="251" w:author="Antoine Da Costa" w:date="2022-08-10T16:43:00Z">
              <w:r>
                <w:rPr>
                  <w:rFonts w:ascii="Calibri" w:hAnsi="Calibri" w:cs="Arial"/>
                  <w:noProof/>
                </w:rPr>
                <w:drawing>
                  <wp:anchor distT="0" distB="0" distL="114300" distR="114300" simplePos="0" relativeHeight="251660288" behindDoc="0" locked="0" layoutInCell="1" allowOverlap="1" wp14:anchorId="29ADA648" wp14:editId="24B92AED">
                    <wp:simplePos x="0" y="0"/>
                    <wp:positionH relativeFrom="column">
                      <wp:posOffset>1209059</wp:posOffset>
                    </wp:positionH>
                    <wp:positionV relativeFrom="paragraph">
                      <wp:posOffset>71120</wp:posOffset>
                    </wp:positionV>
                    <wp:extent cx="2784143" cy="2088107"/>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2784143" cy="2088107"/>
                            </a:xfrm>
                            <a:prstGeom prst="rect">
                              <a:avLst/>
                            </a:prstGeom>
                          </pic:spPr>
                        </pic:pic>
                      </a:graphicData>
                    </a:graphic>
                    <wp14:sizeRelH relativeFrom="margin">
                      <wp14:pctWidth>0</wp14:pctWidth>
                    </wp14:sizeRelH>
                    <wp14:sizeRelV relativeFrom="margin">
                      <wp14:pctHeight>0</wp14:pctHeight>
                    </wp14:sizeRelV>
                  </wp:anchor>
                </w:drawing>
              </w:r>
            </w:ins>
          </w:p>
          <w:p w14:paraId="36CFE23E" w14:textId="51E368CC" w:rsidR="00C25180" w:rsidRDefault="00C25180">
            <w:pPr>
              <w:pStyle w:val="Standard"/>
              <w:rPr>
                <w:ins w:id="252" w:author="Antoine Da Costa" w:date="2022-08-10T16:43:00Z"/>
                <w:rFonts w:ascii="Calibri" w:hAnsi="Calibri"/>
                <w:sz w:val="22"/>
                <w:szCs w:val="22"/>
              </w:rPr>
            </w:pPr>
          </w:p>
          <w:p w14:paraId="79064378" w14:textId="4F663FC8" w:rsidR="00C25180" w:rsidRDefault="00C25180">
            <w:pPr>
              <w:pStyle w:val="Standard"/>
              <w:rPr>
                <w:ins w:id="253" w:author="Antoine Da Costa" w:date="2022-08-10T16:43:00Z"/>
                <w:rFonts w:ascii="Calibri" w:hAnsi="Calibri"/>
                <w:sz w:val="22"/>
                <w:szCs w:val="22"/>
              </w:rPr>
            </w:pPr>
          </w:p>
          <w:p w14:paraId="20A9CE60" w14:textId="2014A514" w:rsidR="00C25180" w:rsidRDefault="00C25180">
            <w:pPr>
              <w:pStyle w:val="Standard"/>
              <w:rPr>
                <w:ins w:id="254" w:author="Antoine Da Costa" w:date="2022-08-10T16:43:00Z"/>
                <w:rFonts w:ascii="Calibri" w:hAnsi="Calibri"/>
                <w:sz w:val="22"/>
                <w:szCs w:val="22"/>
              </w:rPr>
            </w:pPr>
          </w:p>
          <w:p w14:paraId="530DA876" w14:textId="5728D7FD" w:rsidR="00C25180" w:rsidRDefault="00C25180">
            <w:pPr>
              <w:pStyle w:val="Standard"/>
              <w:rPr>
                <w:ins w:id="255" w:author="Antoine Da Costa" w:date="2022-08-10T16:43:00Z"/>
                <w:rFonts w:ascii="Calibri" w:hAnsi="Calibri"/>
                <w:sz w:val="22"/>
                <w:szCs w:val="22"/>
              </w:rPr>
            </w:pPr>
          </w:p>
          <w:p w14:paraId="54F2E352" w14:textId="05079589" w:rsidR="00C25180" w:rsidRDefault="00C25180">
            <w:pPr>
              <w:pStyle w:val="Standard"/>
              <w:rPr>
                <w:ins w:id="256" w:author="Antoine Da Costa" w:date="2022-08-10T16:43:00Z"/>
                <w:rFonts w:ascii="Calibri" w:hAnsi="Calibri"/>
                <w:sz w:val="22"/>
                <w:szCs w:val="22"/>
              </w:rPr>
            </w:pPr>
          </w:p>
          <w:p w14:paraId="0F006CF5" w14:textId="22EFF092" w:rsidR="00C25180" w:rsidRDefault="00C25180">
            <w:pPr>
              <w:pStyle w:val="Standard"/>
              <w:rPr>
                <w:ins w:id="257" w:author="Antoine Da Costa" w:date="2022-08-10T16:43:00Z"/>
                <w:rFonts w:ascii="Calibri" w:hAnsi="Calibri"/>
                <w:sz w:val="22"/>
                <w:szCs w:val="22"/>
              </w:rPr>
            </w:pPr>
          </w:p>
          <w:p w14:paraId="69ECDBE4" w14:textId="7D75100E" w:rsidR="00C25180" w:rsidRDefault="00C25180">
            <w:pPr>
              <w:pStyle w:val="Standard"/>
              <w:rPr>
                <w:ins w:id="258" w:author="Antoine Da Costa" w:date="2022-08-10T16:43:00Z"/>
                <w:rFonts w:ascii="Calibri" w:hAnsi="Calibri"/>
                <w:sz w:val="22"/>
                <w:szCs w:val="22"/>
              </w:rPr>
            </w:pPr>
          </w:p>
          <w:p w14:paraId="0EF5E851" w14:textId="2FC87A50" w:rsidR="00C25180" w:rsidRDefault="00C25180">
            <w:pPr>
              <w:pStyle w:val="Standard"/>
              <w:rPr>
                <w:ins w:id="259" w:author="Antoine Da Costa" w:date="2022-08-10T16:43:00Z"/>
                <w:rFonts w:ascii="Calibri" w:hAnsi="Calibri"/>
                <w:sz w:val="22"/>
                <w:szCs w:val="22"/>
              </w:rPr>
            </w:pPr>
          </w:p>
          <w:p w14:paraId="390925FB" w14:textId="6A52136B" w:rsidR="00C25180" w:rsidRDefault="00C25180">
            <w:pPr>
              <w:pStyle w:val="Standard"/>
              <w:rPr>
                <w:ins w:id="260" w:author="Antoine Da Costa" w:date="2022-08-10T16:43:00Z"/>
                <w:rFonts w:ascii="Calibri" w:hAnsi="Calibri"/>
                <w:sz w:val="22"/>
                <w:szCs w:val="22"/>
              </w:rPr>
            </w:pPr>
          </w:p>
          <w:p w14:paraId="69BFDD57" w14:textId="3FADAC95" w:rsidR="00C25180" w:rsidRDefault="00C25180">
            <w:pPr>
              <w:pStyle w:val="Standard"/>
              <w:rPr>
                <w:ins w:id="261" w:author="Antoine Da Costa" w:date="2022-08-10T16:43:00Z"/>
                <w:rFonts w:ascii="Calibri" w:hAnsi="Calibri"/>
                <w:sz w:val="22"/>
                <w:szCs w:val="22"/>
              </w:rPr>
            </w:pPr>
          </w:p>
          <w:p w14:paraId="4B41694F" w14:textId="77777777" w:rsidR="00C25180" w:rsidRDefault="00C25180">
            <w:pPr>
              <w:pStyle w:val="Standard"/>
              <w:rPr>
                <w:rFonts w:ascii="Calibri" w:hAnsi="Calibri"/>
                <w:sz w:val="22"/>
                <w:szCs w:val="22"/>
              </w:rPr>
            </w:pPr>
          </w:p>
          <w:p w14:paraId="583202ED" w14:textId="77777777" w:rsidR="00F4051E" w:rsidRDefault="00F4051E" w:rsidP="00982678">
            <w:pPr>
              <w:pStyle w:val="Standard"/>
              <w:rPr>
                <w:rFonts w:ascii="Calibri" w:hAnsi="Calibri"/>
                <w:b/>
                <w:bCs/>
                <w:sz w:val="22"/>
                <w:szCs w:val="22"/>
              </w:rPr>
            </w:pPr>
          </w:p>
        </w:tc>
      </w:tr>
    </w:tbl>
    <w:tbl>
      <w:tblPr>
        <w:tblpPr w:leftFromText="141" w:rightFromText="141" w:vertAnchor="text" w:horzAnchor="margin" w:tblpY="193"/>
        <w:tblW w:w="8970" w:type="dxa"/>
        <w:tblCellMar>
          <w:left w:w="70" w:type="dxa"/>
          <w:right w:w="70" w:type="dxa"/>
        </w:tblCellMar>
        <w:tblLook w:val="0000" w:firstRow="0" w:lastRow="0" w:firstColumn="0" w:lastColumn="0" w:noHBand="0" w:noVBand="0"/>
      </w:tblPr>
      <w:tblGrid>
        <w:gridCol w:w="8970"/>
      </w:tblGrid>
      <w:tr w:rsidR="009C1BA2" w14:paraId="14772538" w14:textId="77777777" w:rsidTr="009C1BA2">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645B0FB9" w14:textId="77777777" w:rsidR="009C1BA2" w:rsidRDefault="009C1BA2" w:rsidP="009C1BA2">
            <w:pPr>
              <w:pStyle w:val="Titredetableau"/>
              <w:pageBreakBefore/>
              <w:rPr>
                <w:rFonts w:ascii="Calibri" w:hAnsi="Calibri"/>
                <w:szCs w:val="24"/>
              </w:rPr>
            </w:pPr>
            <w:r>
              <w:rPr>
                <w:szCs w:val="24"/>
              </w:rPr>
              <w:lastRenderedPageBreak/>
              <w:t>Test 11: Test du fonctionnement sur pile</w:t>
            </w:r>
          </w:p>
        </w:tc>
      </w:tr>
      <w:tr w:rsidR="009C1BA2" w14:paraId="5F211DDE" w14:textId="77777777" w:rsidTr="009C1BA2">
        <w:trPr>
          <w:cantSplit/>
          <w:trHeight w:val="315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9DB963B" w14:textId="77777777" w:rsidR="009C1BA2" w:rsidRDefault="009C1BA2" w:rsidP="009C1BA2">
            <w:pPr>
              <w:rPr>
                <w:rFonts w:ascii="Calibri" w:hAnsi="Calibri"/>
              </w:rPr>
            </w:pPr>
            <w:r>
              <w:t>Description :</w:t>
            </w:r>
          </w:p>
          <w:p w14:paraId="381F3AD0" w14:textId="77777777" w:rsidR="009C1BA2" w:rsidRDefault="009C1BA2" w:rsidP="009C1BA2">
            <w:pPr>
              <w:rPr>
                <w:rFonts w:ascii="Calibri" w:hAnsi="Calibri"/>
              </w:rPr>
            </w:pPr>
            <w:r>
              <w:t>L’objectif de ce test est de vérifier le fonctionnement du système sur pile.</w:t>
            </w:r>
          </w:p>
          <w:p w14:paraId="21200E30" w14:textId="77777777" w:rsidR="009C1BA2" w:rsidRDefault="009C1BA2" w:rsidP="009C1BA2">
            <w:pPr>
              <w:rPr>
                <w:rFonts w:ascii="Calibri" w:hAnsi="Calibri"/>
              </w:rPr>
            </w:pPr>
            <w:r>
              <w:t xml:space="preserve">Avec </w:t>
            </w:r>
            <w:r>
              <w:rPr>
                <w:b/>
                <w:bCs/>
              </w:rPr>
              <w:t>SW2</w:t>
            </w:r>
            <w:r>
              <w:t xml:space="preserve"> en position OFF, la pile chargée afin d’avoir une tension de </w:t>
            </w:r>
            <w:r>
              <w:rPr>
                <w:b/>
                <w:bCs/>
              </w:rPr>
              <w:t>3V7</w:t>
            </w:r>
            <w:r>
              <w:t xml:space="preserve"> sera insérée entre les supports de pile </w:t>
            </w:r>
            <w:r>
              <w:rPr>
                <w:b/>
                <w:bCs/>
              </w:rPr>
              <w:t>JF3</w:t>
            </w:r>
            <w:r>
              <w:t xml:space="preserve"> et </w:t>
            </w:r>
            <w:r>
              <w:rPr>
                <w:b/>
                <w:bCs/>
              </w:rPr>
              <w:t>JF4</w:t>
            </w:r>
            <w:r>
              <w:t xml:space="preserve">. </w:t>
            </w:r>
          </w:p>
          <w:p w14:paraId="65CD0BFF" w14:textId="77777777" w:rsidR="009C1BA2" w:rsidRDefault="009C1BA2" w:rsidP="009C1BA2">
            <w:pPr>
              <w:rPr>
                <w:rFonts w:ascii="Calibri" w:hAnsi="Calibri"/>
              </w:rPr>
            </w:pPr>
            <w:r>
              <w:rPr>
                <w:b/>
                <w:bCs/>
                <w:color w:val="C9211E"/>
              </w:rPr>
              <w:t>Attention à la polarité de pile.</w:t>
            </w:r>
          </w:p>
          <w:p w14:paraId="06521732" w14:textId="77777777" w:rsidR="009C1BA2" w:rsidRDefault="009C1BA2" w:rsidP="009C1BA2">
            <w:pPr>
              <w:rPr>
                <w:rFonts w:ascii="Calibri" w:hAnsi="Calibri"/>
              </w:rPr>
            </w:pPr>
            <w:r>
              <w:t>Les périphériques ne seront pas branchés.</w:t>
            </w:r>
          </w:p>
          <w:p w14:paraId="16509FAD" w14:textId="77777777" w:rsidR="009C1BA2" w:rsidRDefault="009C1BA2" w:rsidP="009C1BA2">
            <w:pPr>
              <w:rPr>
                <w:b/>
                <w:bCs/>
              </w:rPr>
            </w:pPr>
            <w:r>
              <w:rPr>
                <w:b/>
                <w:bCs/>
              </w:rPr>
              <w:t>Noter la tension de la pile avant insertion.</w:t>
            </w:r>
          </w:p>
          <w:p w14:paraId="2E0A6067" w14:textId="77777777" w:rsidR="009C1BA2" w:rsidRDefault="009C1BA2" w:rsidP="009C1BA2">
            <w:pPr>
              <w:rPr>
                <w:rFonts w:ascii="Calibri" w:hAnsi="Calibri"/>
              </w:rPr>
            </w:pPr>
          </w:p>
        </w:tc>
      </w:tr>
      <w:tr w:rsidR="009C1BA2" w14:paraId="557AAB13" w14:textId="77777777" w:rsidTr="009C1BA2">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1483AE4F" w14:textId="77777777" w:rsidR="009C1BA2" w:rsidRDefault="009C1BA2" w:rsidP="009C1BA2">
            <w:pPr>
              <w:rPr>
                <w:rFonts w:ascii="Calibri" w:hAnsi="Calibri"/>
              </w:rPr>
            </w:pPr>
            <w:r>
              <w:t>Résultat attendu :</w:t>
            </w:r>
          </w:p>
          <w:p w14:paraId="1AC2CC51" w14:textId="77777777" w:rsidR="009C1BA2" w:rsidRDefault="009C1BA2" w:rsidP="009C1BA2">
            <w:pPr>
              <w:jc w:val="center"/>
              <w:rPr>
                <w:rFonts w:ascii="Calibri" w:hAnsi="Calibri"/>
              </w:rPr>
            </w:pPr>
            <w:r>
              <w:rPr>
                <w:b/>
                <w:iCs/>
              </w:rPr>
              <w:t>FP01</w:t>
            </w:r>
            <w:r>
              <w:rPr>
                <w:iCs/>
              </w:rPr>
              <w:t xml:space="preserve"> : Vérifications de la tension entre </w:t>
            </w:r>
            <w:r>
              <w:rPr>
                <w:b/>
                <w:bCs/>
                <w:iCs/>
              </w:rPr>
              <w:t>PVBAT</w:t>
            </w:r>
            <w:r>
              <w:rPr>
                <w:iCs/>
              </w:rPr>
              <w:t xml:space="preserve"> et </w:t>
            </w:r>
            <w:r>
              <w:rPr>
                <w:b/>
                <w:bCs/>
                <w:iCs/>
              </w:rPr>
              <w:t xml:space="preserve">XX8 </w:t>
            </w:r>
            <w:r>
              <w:rPr>
                <w:iCs/>
              </w:rPr>
              <w:t>:</w:t>
            </w:r>
          </w:p>
          <w:tbl>
            <w:tblPr>
              <w:tblStyle w:val="Grilledutableau"/>
              <w:tblW w:w="7857" w:type="dxa"/>
              <w:tblLook w:val="04A0" w:firstRow="1" w:lastRow="0" w:firstColumn="1" w:lastColumn="0" w:noHBand="0" w:noVBand="1"/>
            </w:tblPr>
            <w:tblGrid>
              <w:gridCol w:w="3598"/>
              <w:gridCol w:w="1419"/>
              <w:gridCol w:w="1420"/>
              <w:gridCol w:w="1420"/>
            </w:tblGrid>
            <w:tr w:rsidR="009C1BA2" w14:paraId="05154183" w14:textId="77777777" w:rsidTr="00F72924">
              <w:tc>
                <w:tcPr>
                  <w:tcW w:w="3598" w:type="dxa"/>
                  <w:shd w:val="clear" w:color="auto" w:fill="auto"/>
                  <w:vAlign w:val="center"/>
                </w:tcPr>
                <w:p w14:paraId="3E24FB12" w14:textId="77777777" w:rsidR="009C1BA2" w:rsidRDefault="009C1BA2" w:rsidP="000C3F1E">
                  <w:pPr>
                    <w:framePr w:hSpace="141" w:wrap="around" w:vAnchor="text" w:hAnchor="margin" w:y="193"/>
                    <w:spacing w:after="0" w:line="240" w:lineRule="auto"/>
                    <w:jc w:val="center"/>
                    <w:rPr>
                      <w:rFonts w:ascii="Calibri" w:hAnsi="Calibri"/>
                    </w:rPr>
                  </w:pPr>
                  <w:r>
                    <w:t>Attendu</w:t>
                  </w:r>
                </w:p>
              </w:tc>
              <w:tc>
                <w:tcPr>
                  <w:tcW w:w="1419" w:type="dxa"/>
                  <w:tcBorders>
                    <w:right w:val="nil"/>
                  </w:tcBorders>
                  <w:shd w:val="clear" w:color="auto" w:fill="auto"/>
                  <w:vAlign w:val="center"/>
                </w:tcPr>
                <w:p w14:paraId="2BC0AB7F" w14:textId="77777777" w:rsidR="009C1BA2" w:rsidRDefault="009C1BA2" w:rsidP="000C3F1E">
                  <w:pPr>
                    <w:framePr w:hSpace="141" w:wrap="around" w:vAnchor="text" w:hAnchor="margin" w:y="193"/>
                    <w:spacing w:after="0" w:line="240" w:lineRule="auto"/>
                    <w:jc w:val="center"/>
                    <w:rPr>
                      <w:rFonts w:ascii="Calibri" w:hAnsi="Calibri"/>
                    </w:rPr>
                  </w:pPr>
                  <w:r>
                    <w:t>Avant insertion</w:t>
                  </w:r>
                </w:p>
              </w:tc>
              <w:tc>
                <w:tcPr>
                  <w:tcW w:w="1420" w:type="dxa"/>
                  <w:shd w:val="clear" w:color="auto" w:fill="auto"/>
                  <w:vAlign w:val="center"/>
                </w:tcPr>
                <w:p w14:paraId="197FE554" w14:textId="77777777" w:rsidR="009C1BA2" w:rsidRDefault="009C1BA2" w:rsidP="000C3F1E">
                  <w:pPr>
                    <w:framePr w:hSpace="141" w:wrap="around" w:vAnchor="text" w:hAnchor="margin" w:y="193"/>
                    <w:spacing w:after="0" w:line="240" w:lineRule="auto"/>
                    <w:jc w:val="center"/>
                    <w:rPr>
                      <w:rFonts w:ascii="Calibri" w:hAnsi="Calibri"/>
                    </w:rPr>
                  </w:pPr>
                  <w:r>
                    <w:t>Après insertion</w:t>
                  </w:r>
                </w:p>
              </w:tc>
              <w:tc>
                <w:tcPr>
                  <w:tcW w:w="1420" w:type="dxa"/>
                  <w:shd w:val="clear" w:color="auto" w:fill="auto"/>
                  <w:vAlign w:val="center"/>
                </w:tcPr>
                <w:p w14:paraId="5A8D9836" w14:textId="77777777" w:rsidR="009C1BA2" w:rsidRDefault="009C1BA2" w:rsidP="000C3F1E">
                  <w:pPr>
                    <w:framePr w:hSpace="141" w:wrap="around" w:vAnchor="text" w:hAnchor="margin" w:y="193"/>
                    <w:spacing w:after="0" w:line="240" w:lineRule="auto"/>
                    <w:jc w:val="center"/>
                    <w:rPr>
                      <w:rFonts w:ascii="Calibri" w:hAnsi="Calibri"/>
                    </w:rPr>
                  </w:pPr>
                  <w:r>
                    <w:t>Statut</w:t>
                  </w:r>
                </w:p>
              </w:tc>
            </w:tr>
            <w:tr w:rsidR="009C1BA2" w14:paraId="47280729" w14:textId="77777777" w:rsidTr="00F72924">
              <w:tc>
                <w:tcPr>
                  <w:tcW w:w="3598" w:type="dxa"/>
                  <w:shd w:val="clear" w:color="auto" w:fill="auto"/>
                  <w:vAlign w:val="center"/>
                </w:tcPr>
                <w:p w14:paraId="1B7EF5AA" w14:textId="77777777" w:rsidR="009C1BA2" w:rsidRDefault="009C1BA2" w:rsidP="000C3F1E">
                  <w:pPr>
                    <w:pStyle w:val="TableContents"/>
                    <w:framePr w:hSpace="141" w:wrap="around" w:vAnchor="text" w:hAnchor="margin" w:y="193"/>
                    <w:jc w:val="center"/>
                    <w:rPr>
                      <w:sz w:val="22"/>
                      <w:szCs w:val="22"/>
                    </w:rPr>
                  </w:pPr>
                  <w:r>
                    <w:rPr>
                      <w:sz w:val="22"/>
                      <w:szCs w:val="22"/>
                    </w:rPr>
                    <w:t>Une tension équivalente à celle mesurée avant l’insertion</w:t>
                  </w:r>
                </w:p>
              </w:tc>
              <w:tc>
                <w:tcPr>
                  <w:tcW w:w="1419" w:type="dxa"/>
                  <w:tcBorders>
                    <w:right w:val="nil"/>
                  </w:tcBorders>
                  <w:shd w:val="clear" w:color="auto" w:fill="auto"/>
                  <w:vAlign w:val="center"/>
                </w:tcPr>
                <w:p w14:paraId="70A341A3" w14:textId="77777777" w:rsidR="009C1BA2" w:rsidRPr="004977DD" w:rsidRDefault="009C1BA2" w:rsidP="000C3F1E">
                  <w:pPr>
                    <w:framePr w:hSpace="141" w:wrap="around" w:vAnchor="text" w:hAnchor="margin" w:y="193"/>
                    <w:spacing w:after="0" w:line="240" w:lineRule="auto"/>
                    <w:jc w:val="center"/>
                    <w:rPr>
                      <w:rFonts w:ascii="Calibri" w:hAnsi="Calibri"/>
                      <w:b/>
                      <w:bCs/>
                    </w:rPr>
                  </w:pPr>
                  <w:r w:rsidRPr="004977DD">
                    <w:rPr>
                      <w:rFonts w:ascii="Calibri" w:hAnsi="Calibri"/>
                      <w:b/>
                      <w:bCs/>
                    </w:rPr>
                    <w:t>3.663</w:t>
                  </w:r>
                </w:p>
              </w:tc>
              <w:tc>
                <w:tcPr>
                  <w:tcW w:w="1420" w:type="dxa"/>
                  <w:shd w:val="clear" w:color="auto" w:fill="auto"/>
                  <w:vAlign w:val="center"/>
                </w:tcPr>
                <w:p w14:paraId="421A03F9" w14:textId="77777777" w:rsidR="009C1BA2" w:rsidRPr="00F72924" w:rsidRDefault="009C1BA2" w:rsidP="000C3F1E">
                  <w:pPr>
                    <w:framePr w:hSpace="141" w:wrap="around" w:vAnchor="text" w:hAnchor="margin" w:y="193"/>
                    <w:spacing w:after="0" w:line="240" w:lineRule="auto"/>
                    <w:jc w:val="center"/>
                    <w:rPr>
                      <w:rFonts w:ascii="Calibri" w:hAnsi="Calibri"/>
                      <w:b/>
                      <w:bCs/>
                    </w:rPr>
                  </w:pPr>
                  <w:r w:rsidRPr="00F72924">
                    <w:rPr>
                      <w:rFonts w:ascii="Calibri" w:hAnsi="Calibri"/>
                      <w:b/>
                      <w:bCs/>
                    </w:rPr>
                    <w:t>3.663</w:t>
                  </w:r>
                </w:p>
              </w:tc>
              <w:tc>
                <w:tcPr>
                  <w:tcW w:w="1420" w:type="dxa"/>
                  <w:shd w:val="clear" w:color="auto" w:fill="auto"/>
                  <w:vAlign w:val="center"/>
                </w:tcPr>
                <w:p w14:paraId="7B1747BD" w14:textId="77777777" w:rsidR="009C1BA2" w:rsidRPr="00F72924" w:rsidRDefault="009C1BA2" w:rsidP="000C3F1E">
                  <w:pPr>
                    <w:framePr w:hSpace="141" w:wrap="around" w:vAnchor="text" w:hAnchor="margin" w:y="193"/>
                    <w:spacing w:after="0" w:line="240" w:lineRule="auto"/>
                    <w:jc w:val="center"/>
                    <w:rPr>
                      <w:rFonts w:ascii="Calibri" w:hAnsi="Calibri"/>
                      <w:b/>
                      <w:bCs/>
                    </w:rPr>
                  </w:pPr>
                  <w:r w:rsidRPr="00F72924">
                    <w:rPr>
                      <w:rFonts w:ascii="Calibri" w:hAnsi="Calibri"/>
                      <w:b/>
                      <w:bCs/>
                    </w:rPr>
                    <w:t>OK</w:t>
                  </w:r>
                </w:p>
              </w:tc>
            </w:tr>
          </w:tbl>
          <w:p w14:paraId="65A78024" w14:textId="77777777" w:rsidR="009C1BA2" w:rsidRDefault="009C1BA2" w:rsidP="009C1BA2">
            <w:pPr>
              <w:rPr>
                <w:rFonts w:ascii="Calibri" w:hAnsi="Calibri"/>
              </w:rPr>
            </w:pPr>
          </w:p>
          <w:p w14:paraId="65EBD385" w14:textId="77777777" w:rsidR="009C1BA2" w:rsidRDefault="009C1BA2" w:rsidP="009C1BA2">
            <w:pPr>
              <w:jc w:val="center"/>
              <w:rPr>
                <w:rFonts w:ascii="Calibri" w:hAnsi="Calibri"/>
              </w:rPr>
            </w:pPr>
            <w:r>
              <w:rPr>
                <w:b/>
                <w:iCs/>
              </w:rPr>
              <w:t>FP02</w:t>
            </w:r>
            <w:r>
              <w:rPr>
                <w:iCs/>
              </w:rPr>
              <w:t xml:space="preserve"> : Appui sur </w:t>
            </w:r>
            <w:r>
              <w:rPr>
                <w:b/>
                <w:bCs/>
                <w:iCs/>
              </w:rPr>
              <w:t xml:space="preserve">SW2, </w:t>
            </w:r>
            <w:r>
              <w:rPr>
                <w:iCs/>
              </w:rPr>
              <w:t xml:space="preserve">vérifications de la tension entre </w:t>
            </w:r>
            <w:r>
              <w:rPr>
                <w:b/>
                <w:bCs/>
                <w:iCs/>
              </w:rPr>
              <w:t>PVBAT</w:t>
            </w:r>
            <w:r>
              <w:rPr>
                <w:iCs/>
              </w:rPr>
              <w:t xml:space="preserve"> et </w:t>
            </w:r>
            <w:r>
              <w:rPr>
                <w:b/>
                <w:bCs/>
                <w:iCs/>
              </w:rPr>
              <w:t>XX8</w:t>
            </w:r>
            <w:r>
              <w:rPr>
                <w:iCs/>
              </w:rPr>
              <w:t xml:space="preserve"> :</w:t>
            </w:r>
          </w:p>
          <w:tbl>
            <w:tblPr>
              <w:tblStyle w:val="Grilledutableau"/>
              <w:tblW w:w="7857" w:type="dxa"/>
              <w:tblLook w:val="04A0" w:firstRow="1" w:lastRow="0" w:firstColumn="1" w:lastColumn="0" w:noHBand="0" w:noVBand="1"/>
            </w:tblPr>
            <w:tblGrid>
              <w:gridCol w:w="3629"/>
              <w:gridCol w:w="1409"/>
              <w:gridCol w:w="1409"/>
              <w:gridCol w:w="1410"/>
            </w:tblGrid>
            <w:tr w:rsidR="009C1BA2" w14:paraId="0D6427FD" w14:textId="77777777" w:rsidTr="00F72924">
              <w:trPr>
                <w:trHeight w:val="502"/>
              </w:trPr>
              <w:tc>
                <w:tcPr>
                  <w:tcW w:w="3629" w:type="dxa"/>
                  <w:shd w:val="clear" w:color="auto" w:fill="auto"/>
                  <w:vAlign w:val="center"/>
                </w:tcPr>
                <w:p w14:paraId="231E8B7B" w14:textId="77777777" w:rsidR="009C1BA2" w:rsidRDefault="009C1BA2" w:rsidP="000C3F1E">
                  <w:pPr>
                    <w:framePr w:hSpace="141" w:wrap="around" w:vAnchor="text" w:hAnchor="margin" w:y="193"/>
                    <w:spacing w:after="0" w:line="240" w:lineRule="auto"/>
                    <w:jc w:val="center"/>
                    <w:rPr>
                      <w:rFonts w:ascii="Calibri" w:hAnsi="Calibri"/>
                    </w:rPr>
                  </w:pPr>
                  <w:r>
                    <w:t>Attendu</w:t>
                  </w:r>
                </w:p>
              </w:tc>
              <w:tc>
                <w:tcPr>
                  <w:tcW w:w="1409" w:type="dxa"/>
                  <w:tcBorders>
                    <w:right w:val="nil"/>
                  </w:tcBorders>
                  <w:shd w:val="clear" w:color="auto" w:fill="auto"/>
                  <w:vAlign w:val="center"/>
                </w:tcPr>
                <w:p w14:paraId="65D9B251" w14:textId="77777777" w:rsidR="009C1BA2" w:rsidRDefault="009C1BA2" w:rsidP="000C3F1E">
                  <w:pPr>
                    <w:framePr w:hSpace="141" w:wrap="around" w:vAnchor="text" w:hAnchor="margin" w:y="193"/>
                    <w:spacing w:after="0" w:line="240" w:lineRule="auto"/>
                    <w:jc w:val="center"/>
                    <w:rPr>
                      <w:rFonts w:ascii="Calibri" w:hAnsi="Calibri"/>
                    </w:rPr>
                  </w:pPr>
                  <w:r>
                    <w:rPr>
                      <w:rFonts w:ascii="Calibri" w:hAnsi="Calibri"/>
                    </w:rPr>
                    <w:t>Avant l’appui</w:t>
                  </w:r>
                </w:p>
              </w:tc>
              <w:tc>
                <w:tcPr>
                  <w:tcW w:w="1409" w:type="dxa"/>
                  <w:shd w:val="clear" w:color="auto" w:fill="auto"/>
                  <w:vAlign w:val="center"/>
                </w:tcPr>
                <w:p w14:paraId="6B9AB5F3" w14:textId="77777777" w:rsidR="009C1BA2" w:rsidRDefault="009C1BA2" w:rsidP="000C3F1E">
                  <w:pPr>
                    <w:framePr w:hSpace="141" w:wrap="around" w:vAnchor="text" w:hAnchor="margin" w:y="193"/>
                    <w:spacing w:after="0" w:line="240" w:lineRule="auto"/>
                    <w:jc w:val="center"/>
                    <w:rPr>
                      <w:rFonts w:ascii="Calibri" w:hAnsi="Calibri"/>
                    </w:rPr>
                  </w:pPr>
                  <w:r>
                    <w:t>Après l’appui</w:t>
                  </w:r>
                </w:p>
              </w:tc>
              <w:tc>
                <w:tcPr>
                  <w:tcW w:w="1410" w:type="dxa"/>
                  <w:shd w:val="clear" w:color="auto" w:fill="auto"/>
                  <w:vAlign w:val="center"/>
                </w:tcPr>
                <w:p w14:paraId="29431407" w14:textId="77777777" w:rsidR="009C1BA2" w:rsidRDefault="009C1BA2" w:rsidP="000C3F1E">
                  <w:pPr>
                    <w:framePr w:hSpace="141" w:wrap="around" w:vAnchor="text" w:hAnchor="margin" w:y="193"/>
                    <w:spacing w:after="0" w:line="240" w:lineRule="auto"/>
                    <w:jc w:val="center"/>
                    <w:rPr>
                      <w:rFonts w:ascii="Calibri" w:hAnsi="Calibri"/>
                    </w:rPr>
                  </w:pPr>
                  <w:r>
                    <w:t>Statut</w:t>
                  </w:r>
                </w:p>
              </w:tc>
            </w:tr>
            <w:tr w:rsidR="009C1BA2" w14:paraId="760ACCCC" w14:textId="77777777" w:rsidTr="00F72924">
              <w:tc>
                <w:tcPr>
                  <w:tcW w:w="3629" w:type="dxa"/>
                  <w:shd w:val="clear" w:color="auto" w:fill="auto"/>
                  <w:vAlign w:val="center"/>
                </w:tcPr>
                <w:p w14:paraId="565EC769" w14:textId="77777777" w:rsidR="009C1BA2" w:rsidRDefault="009C1BA2" w:rsidP="000C3F1E">
                  <w:pPr>
                    <w:pStyle w:val="TableContents"/>
                    <w:framePr w:hSpace="141" w:wrap="around" w:vAnchor="text" w:hAnchor="margin" w:y="193"/>
                    <w:jc w:val="center"/>
                    <w:rPr>
                      <w:sz w:val="22"/>
                      <w:szCs w:val="22"/>
                    </w:rPr>
                  </w:pPr>
                  <w:r>
                    <w:rPr>
                      <w:sz w:val="22"/>
                      <w:szCs w:val="22"/>
                    </w:rPr>
                    <w:t>Une tension équivalente à celle mesurée avant l’appui</w:t>
                  </w:r>
                </w:p>
              </w:tc>
              <w:tc>
                <w:tcPr>
                  <w:tcW w:w="1409" w:type="dxa"/>
                  <w:tcBorders>
                    <w:right w:val="nil"/>
                  </w:tcBorders>
                  <w:shd w:val="clear" w:color="auto" w:fill="auto"/>
                  <w:vAlign w:val="center"/>
                </w:tcPr>
                <w:p w14:paraId="0D14F152" w14:textId="77777777" w:rsidR="009C1BA2" w:rsidRPr="004977DD" w:rsidRDefault="009C1BA2" w:rsidP="000C3F1E">
                  <w:pPr>
                    <w:framePr w:hSpace="141" w:wrap="around" w:vAnchor="text" w:hAnchor="margin" w:y="193"/>
                    <w:spacing w:after="0" w:line="240" w:lineRule="auto"/>
                    <w:jc w:val="center"/>
                    <w:rPr>
                      <w:rFonts w:ascii="Calibri" w:hAnsi="Calibri"/>
                      <w:b/>
                      <w:bCs/>
                    </w:rPr>
                  </w:pPr>
                  <w:r w:rsidRPr="004977DD">
                    <w:rPr>
                      <w:rFonts w:ascii="Calibri" w:hAnsi="Calibri"/>
                      <w:b/>
                      <w:bCs/>
                    </w:rPr>
                    <w:t>3.663</w:t>
                  </w:r>
                </w:p>
              </w:tc>
              <w:tc>
                <w:tcPr>
                  <w:tcW w:w="1409" w:type="dxa"/>
                  <w:shd w:val="clear" w:color="auto" w:fill="auto"/>
                  <w:vAlign w:val="center"/>
                </w:tcPr>
                <w:p w14:paraId="777A9906" w14:textId="77777777" w:rsidR="009C1BA2" w:rsidRPr="00F72924" w:rsidRDefault="009C1BA2" w:rsidP="000C3F1E">
                  <w:pPr>
                    <w:framePr w:hSpace="141" w:wrap="around" w:vAnchor="text" w:hAnchor="margin" w:y="193"/>
                    <w:spacing w:after="0" w:line="240" w:lineRule="auto"/>
                    <w:jc w:val="center"/>
                    <w:rPr>
                      <w:rFonts w:ascii="Calibri" w:hAnsi="Calibri"/>
                      <w:b/>
                      <w:bCs/>
                    </w:rPr>
                  </w:pPr>
                  <w:r w:rsidRPr="00F72924">
                    <w:rPr>
                      <w:rFonts w:ascii="Calibri" w:hAnsi="Calibri"/>
                      <w:b/>
                      <w:bCs/>
                    </w:rPr>
                    <w:t>3.661</w:t>
                  </w:r>
                </w:p>
              </w:tc>
              <w:tc>
                <w:tcPr>
                  <w:tcW w:w="1410" w:type="dxa"/>
                  <w:shd w:val="clear" w:color="auto" w:fill="auto"/>
                  <w:vAlign w:val="center"/>
                </w:tcPr>
                <w:p w14:paraId="354D6AE6" w14:textId="77777777" w:rsidR="009C1BA2" w:rsidRPr="00F72924" w:rsidRDefault="009C1BA2" w:rsidP="000C3F1E">
                  <w:pPr>
                    <w:framePr w:hSpace="141" w:wrap="around" w:vAnchor="text" w:hAnchor="margin" w:y="193"/>
                    <w:spacing w:after="0" w:line="240" w:lineRule="auto"/>
                    <w:jc w:val="center"/>
                    <w:rPr>
                      <w:rFonts w:ascii="Calibri" w:hAnsi="Calibri"/>
                      <w:b/>
                      <w:bCs/>
                    </w:rPr>
                  </w:pPr>
                  <w:r w:rsidRPr="00F72924">
                    <w:rPr>
                      <w:rFonts w:ascii="Calibri" w:hAnsi="Calibri"/>
                      <w:b/>
                      <w:bCs/>
                    </w:rPr>
                    <w:t>OK</w:t>
                  </w:r>
                </w:p>
              </w:tc>
            </w:tr>
          </w:tbl>
          <w:p w14:paraId="175FA6BF" w14:textId="77777777" w:rsidR="009C1BA2" w:rsidRDefault="009C1BA2" w:rsidP="009C1BA2">
            <w:pPr>
              <w:rPr>
                <w:rFonts w:ascii="Calibri" w:hAnsi="Calibri"/>
              </w:rPr>
            </w:pPr>
          </w:p>
          <w:p w14:paraId="4B8CB1F2" w14:textId="77777777" w:rsidR="009C1BA2" w:rsidRDefault="009C1BA2" w:rsidP="009C1BA2">
            <w:pPr>
              <w:jc w:val="center"/>
              <w:rPr>
                <w:rFonts w:ascii="Calibri" w:hAnsi="Calibri"/>
              </w:rPr>
            </w:pPr>
            <w:r>
              <w:rPr>
                <w:b/>
                <w:iCs/>
              </w:rPr>
              <w:t>FP03</w:t>
            </w:r>
            <w:r>
              <w:rPr>
                <w:iCs/>
              </w:rPr>
              <w:t> : Vérifications des bonnes tensions en sortie des régulateurs :</w:t>
            </w:r>
          </w:p>
          <w:tbl>
            <w:tblPr>
              <w:tblStyle w:val="Grilledutableau"/>
              <w:tblW w:w="7825" w:type="dxa"/>
              <w:tblLook w:val="04A0" w:firstRow="1" w:lastRow="0" w:firstColumn="1" w:lastColumn="0" w:noHBand="0" w:noVBand="1"/>
            </w:tblPr>
            <w:tblGrid>
              <w:gridCol w:w="2608"/>
              <w:gridCol w:w="2608"/>
              <w:gridCol w:w="2609"/>
            </w:tblGrid>
            <w:tr w:rsidR="009C1BA2" w14:paraId="0C3F3E21" w14:textId="77777777" w:rsidTr="00F72924">
              <w:trPr>
                <w:trHeight w:val="486"/>
              </w:trPr>
              <w:tc>
                <w:tcPr>
                  <w:tcW w:w="2608" w:type="dxa"/>
                  <w:shd w:val="clear" w:color="auto" w:fill="auto"/>
                  <w:vAlign w:val="center"/>
                </w:tcPr>
                <w:p w14:paraId="6F937278" w14:textId="77777777" w:rsidR="009C1BA2" w:rsidRDefault="009C1BA2" w:rsidP="000C3F1E">
                  <w:pPr>
                    <w:framePr w:hSpace="141" w:wrap="around" w:vAnchor="text" w:hAnchor="margin" w:y="193"/>
                    <w:spacing w:after="0" w:line="240" w:lineRule="auto"/>
                    <w:jc w:val="center"/>
                    <w:rPr>
                      <w:rFonts w:ascii="Calibri" w:hAnsi="Calibri"/>
                    </w:rPr>
                  </w:pPr>
                  <w:r>
                    <w:t>Attendu</w:t>
                  </w:r>
                </w:p>
              </w:tc>
              <w:tc>
                <w:tcPr>
                  <w:tcW w:w="2608" w:type="dxa"/>
                  <w:tcBorders>
                    <w:right w:val="nil"/>
                  </w:tcBorders>
                  <w:shd w:val="clear" w:color="auto" w:fill="auto"/>
                  <w:vAlign w:val="center"/>
                </w:tcPr>
                <w:p w14:paraId="069B5278" w14:textId="77777777" w:rsidR="009C1BA2" w:rsidRDefault="009C1BA2" w:rsidP="000C3F1E">
                  <w:pPr>
                    <w:framePr w:hSpace="141" w:wrap="around" w:vAnchor="text" w:hAnchor="margin" w:y="193"/>
                    <w:spacing w:after="0" w:line="240" w:lineRule="auto"/>
                    <w:jc w:val="center"/>
                    <w:rPr>
                      <w:rFonts w:ascii="Calibri" w:hAnsi="Calibri"/>
                    </w:rPr>
                  </w:pPr>
                  <w:r>
                    <w:rPr>
                      <w:rFonts w:ascii="Calibri" w:hAnsi="Calibri"/>
                    </w:rPr>
                    <w:t>Mesuré</w:t>
                  </w:r>
                </w:p>
              </w:tc>
              <w:tc>
                <w:tcPr>
                  <w:tcW w:w="2609" w:type="dxa"/>
                  <w:shd w:val="clear" w:color="auto" w:fill="auto"/>
                  <w:vAlign w:val="center"/>
                </w:tcPr>
                <w:p w14:paraId="0FB7763A" w14:textId="77777777" w:rsidR="009C1BA2" w:rsidRDefault="009C1BA2" w:rsidP="000C3F1E">
                  <w:pPr>
                    <w:framePr w:hSpace="141" w:wrap="around" w:vAnchor="text" w:hAnchor="margin" w:y="193"/>
                    <w:spacing w:after="0" w:line="240" w:lineRule="auto"/>
                    <w:jc w:val="center"/>
                    <w:rPr>
                      <w:rFonts w:ascii="Calibri" w:hAnsi="Calibri"/>
                    </w:rPr>
                  </w:pPr>
                  <w:r>
                    <w:t>Statut</w:t>
                  </w:r>
                </w:p>
              </w:tc>
            </w:tr>
            <w:tr w:rsidR="009C1BA2" w14:paraId="443413F7" w14:textId="77777777" w:rsidTr="00F72924">
              <w:tc>
                <w:tcPr>
                  <w:tcW w:w="2608" w:type="dxa"/>
                  <w:shd w:val="clear" w:color="auto" w:fill="auto"/>
                  <w:vAlign w:val="center"/>
                </w:tcPr>
                <w:p w14:paraId="713F2E29" w14:textId="77777777" w:rsidR="009C1BA2" w:rsidRDefault="009C1BA2" w:rsidP="000C3F1E">
                  <w:pPr>
                    <w:pStyle w:val="TableContents"/>
                    <w:framePr w:hSpace="141" w:wrap="around" w:vAnchor="text" w:hAnchor="margin" w:y="193"/>
                    <w:jc w:val="center"/>
                    <w:rPr>
                      <w:sz w:val="22"/>
                      <w:szCs w:val="22"/>
                    </w:rPr>
                  </w:pPr>
                  <w:r>
                    <w:rPr>
                      <w:sz w:val="22"/>
                      <w:szCs w:val="22"/>
                    </w:rPr>
                    <w:t>P3V3</w:t>
                  </w:r>
                </w:p>
              </w:tc>
              <w:tc>
                <w:tcPr>
                  <w:tcW w:w="2608" w:type="dxa"/>
                  <w:tcBorders>
                    <w:right w:val="nil"/>
                  </w:tcBorders>
                  <w:shd w:val="clear" w:color="auto" w:fill="auto"/>
                  <w:vAlign w:val="center"/>
                </w:tcPr>
                <w:p w14:paraId="1FDAC140" w14:textId="77777777" w:rsidR="009C1BA2" w:rsidRPr="0033446F" w:rsidRDefault="009C1BA2" w:rsidP="000C3F1E">
                  <w:pPr>
                    <w:framePr w:hSpace="141" w:wrap="around" w:vAnchor="text" w:hAnchor="margin" w:y="193"/>
                    <w:spacing w:after="0" w:line="240" w:lineRule="auto"/>
                    <w:jc w:val="center"/>
                    <w:rPr>
                      <w:rFonts w:ascii="Calibri" w:hAnsi="Calibri"/>
                      <w:b/>
                      <w:bCs/>
                    </w:rPr>
                  </w:pPr>
                  <w:r w:rsidRPr="0033446F">
                    <w:rPr>
                      <w:rFonts w:ascii="Calibri" w:hAnsi="Calibri"/>
                      <w:b/>
                      <w:bCs/>
                    </w:rPr>
                    <w:t>3.371 V</w:t>
                  </w:r>
                </w:p>
              </w:tc>
              <w:tc>
                <w:tcPr>
                  <w:tcW w:w="2609" w:type="dxa"/>
                  <w:shd w:val="clear" w:color="auto" w:fill="auto"/>
                  <w:vAlign w:val="center"/>
                </w:tcPr>
                <w:p w14:paraId="26346C86" w14:textId="77777777" w:rsidR="009C1BA2" w:rsidRPr="0033446F" w:rsidRDefault="009C1BA2" w:rsidP="000C3F1E">
                  <w:pPr>
                    <w:framePr w:hSpace="141" w:wrap="around" w:vAnchor="text" w:hAnchor="margin" w:y="193"/>
                    <w:spacing w:after="0" w:line="240" w:lineRule="auto"/>
                    <w:jc w:val="center"/>
                    <w:rPr>
                      <w:rFonts w:ascii="Calibri" w:hAnsi="Calibri"/>
                      <w:b/>
                      <w:bCs/>
                    </w:rPr>
                  </w:pPr>
                  <w:r w:rsidRPr="0033446F">
                    <w:rPr>
                      <w:rFonts w:ascii="Calibri" w:hAnsi="Calibri"/>
                      <w:b/>
                      <w:bCs/>
                    </w:rPr>
                    <w:t>OK</w:t>
                  </w:r>
                </w:p>
              </w:tc>
            </w:tr>
            <w:tr w:rsidR="009C1BA2" w14:paraId="0C094E37" w14:textId="77777777" w:rsidTr="00F72924">
              <w:tc>
                <w:tcPr>
                  <w:tcW w:w="2608" w:type="dxa"/>
                  <w:shd w:val="clear" w:color="auto" w:fill="auto"/>
                  <w:vAlign w:val="center"/>
                </w:tcPr>
                <w:p w14:paraId="1CEEC8EB" w14:textId="77777777" w:rsidR="009C1BA2" w:rsidRDefault="009C1BA2" w:rsidP="000C3F1E">
                  <w:pPr>
                    <w:pStyle w:val="TableContents"/>
                    <w:framePr w:hSpace="141" w:wrap="around" w:vAnchor="text" w:hAnchor="margin" w:y="193"/>
                    <w:jc w:val="center"/>
                    <w:rPr>
                      <w:sz w:val="22"/>
                      <w:szCs w:val="22"/>
                    </w:rPr>
                  </w:pPr>
                  <w:r>
                    <w:rPr>
                      <w:sz w:val="22"/>
                      <w:szCs w:val="22"/>
                    </w:rPr>
                    <w:t>P2V8</w:t>
                  </w:r>
                </w:p>
              </w:tc>
              <w:tc>
                <w:tcPr>
                  <w:tcW w:w="2608" w:type="dxa"/>
                  <w:tcBorders>
                    <w:right w:val="nil"/>
                  </w:tcBorders>
                  <w:shd w:val="clear" w:color="auto" w:fill="auto"/>
                  <w:vAlign w:val="center"/>
                </w:tcPr>
                <w:p w14:paraId="0F9E9F37" w14:textId="77777777" w:rsidR="009C1BA2" w:rsidRPr="0033446F" w:rsidRDefault="009C1BA2" w:rsidP="000C3F1E">
                  <w:pPr>
                    <w:framePr w:hSpace="141" w:wrap="around" w:vAnchor="text" w:hAnchor="margin" w:y="193"/>
                    <w:spacing w:after="0" w:line="240" w:lineRule="auto"/>
                    <w:jc w:val="center"/>
                    <w:rPr>
                      <w:rFonts w:ascii="Calibri" w:hAnsi="Calibri"/>
                      <w:b/>
                      <w:bCs/>
                    </w:rPr>
                  </w:pPr>
                  <w:r w:rsidRPr="0033446F">
                    <w:rPr>
                      <w:rFonts w:ascii="Calibri" w:hAnsi="Calibri"/>
                      <w:b/>
                      <w:bCs/>
                    </w:rPr>
                    <w:t>2.813 V</w:t>
                  </w:r>
                </w:p>
              </w:tc>
              <w:tc>
                <w:tcPr>
                  <w:tcW w:w="2609" w:type="dxa"/>
                  <w:shd w:val="clear" w:color="auto" w:fill="auto"/>
                  <w:vAlign w:val="center"/>
                </w:tcPr>
                <w:p w14:paraId="534EAB2A" w14:textId="77777777" w:rsidR="009C1BA2" w:rsidRPr="0033446F" w:rsidRDefault="009C1BA2" w:rsidP="000C3F1E">
                  <w:pPr>
                    <w:framePr w:hSpace="141" w:wrap="around" w:vAnchor="text" w:hAnchor="margin" w:y="193"/>
                    <w:spacing w:after="0" w:line="240" w:lineRule="auto"/>
                    <w:jc w:val="center"/>
                    <w:rPr>
                      <w:rFonts w:ascii="Calibri" w:hAnsi="Calibri"/>
                      <w:b/>
                      <w:bCs/>
                    </w:rPr>
                  </w:pPr>
                  <w:r w:rsidRPr="0033446F">
                    <w:rPr>
                      <w:rFonts w:ascii="Calibri" w:hAnsi="Calibri"/>
                      <w:b/>
                      <w:bCs/>
                    </w:rPr>
                    <w:t>OK</w:t>
                  </w:r>
                </w:p>
              </w:tc>
            </w:tr>
            <w:tr w:rsidR="009C1BA2" w14:paraId="14BC88ED" w14:textId="77777777" w:rsidTr="00F72924">
              <w:tc>
                <w:tcPr>
                  <w:tcW w:w="2608" w:type="dxa"/>
                  <w:shd w:val="clear" w:color="auto" w:fill="auto"/>
                  <w:vAlign w:val="center"/>
                </w:tcPr>
                <w:p w14:paraId="5C0A534B" w14:textId="77777777" w:rsidR="009C1BA2" w:rsidRDefault="009C1BA2" w:rsidP="000C3F1E">
                  <w:pPr>
                    <w:pStyle w:val="TableContents"/>
                    <w:framePr w:hSpace="141" w:wrap="around" w:vAnchor="text" w:hAnchor="margin" w:y="193"/>
                    <w:jc w:val="center"/>
                    <w:rPr>
                      <w:sz w:val="22"/>
                      <w:szCs w:val="22"/>
                    </w:rPr>
                  </w:pPr>
                  <w:r>
                    <w:rPr>
                      <w:sz w:val="22"/>
                      <w:szCs w:val="22"/>
                    </w:rPr>
                    <w:t>P1V2</w:t>
                  </w:r>
                </w:p>
              </w:tc>
              <w:tc>
                <w:tcPr>
                  <w:tcW w:w="2608" w:type="dxa"/>
                  <w:tcBorders>
                    <w:right w:val="nil"/>
                  </w:tcBorders>
                  <w:shd w:val="clear" w:color="auto" w:fill="auto"/>
                  <w:vAlign w:val="center"/>
                </w:tcPr>
                <w:p w14:paraId="132A50BF" w14:textId="77777777" w:rsidR="009C1BA2" w:rsidRPr="0033446F" w:rsidRDefault="009C1BA2" w:rsidP="000C3F1E">
                  <w:pPr>
                    <w:framePr w:hSpace="141" w:wrap="around" w:vAnchor="text" w:hAnchor="margin" w:y="193"/>
                    <w:spacing w:after="0" w:line="240" w:lineRule="auto"/>
                    <w:jc w:val="center"/>
                    <w:rPr>
                      <w:rFonts w:ascii="Calibri" w:hAnsi="Calibri"/>
                      <w:b/>
                      <w:bCs/>
                    </w:rPr>
                  </w:pPr>
                  <w:r w:rsidRPr="0033446F">
                    <w:rPr>
                      <w:rFonts w:ascii="Calibri" w:hAnsi="Calibri"/>
                      <w:b/>
                      <w:bCs/>
                    </w:rPr>
                    <w:t>1.229 V</w:t>
                  </w:r>
                </w:p>
              </w:tc>
              <w:tc>
                <w:tcPr>
                  <w:tcW w:w="2609" w:type="dxa"/>
                  <w:shd w:val="clear" w:color="auto" w:fill="auto"/>
                  <w:vAlign w:val="center"/>
                </w:tcPr>
                <w:p w14:paraId="59686376" w14:textId="77777777" w:rsidR="009C1BA2" w:rsidRPr="0033446F" w:rsidRDefault="009C1BA2" w:rsidP="000C3F1E">
                  <w:pPr>
                    <w:framePr w:hSpace="141" w:wrap="around" w:vAnchor="text" w:hAnchor="margin" w:y="193"/>
                    <w:spacing w:after="0" w:line="240" w:lineRule="auto"/>
                    <w:jc w:val="center"/>
                    <w:rPr>
                      <w:rFonts w:ascii="Calibri" w:hAnsi="Calibri"/>
                      <w:b/>
                      <w:bCs/>
                    </w:rPr>
                  </w:pPr>
                  <w:r w:rsidRPr="0033446F">
                    <w:rPr>
                      <w:rFonts w:ascii="Calibri" w:hAnsi="Calibri"/>
                      <w:b/>
                      <w:bCs/>
                    </w:rPr>
                    <w:t>OK</w:t>
                  </w:r>
                </w:p>
              </w:tc>
            </w:tr>
          </w:tbl>
          <w:p w14:paraId="1FDDA485" w14:textId="77777777" w:rsidR="009C1BA2" w:rsidRDefault="009C1BA2" w:rsidP="009C1BA2">
            <w:pPr>
              <w:rPr>
                <w:rFonts w:ascii="Calibri" w:hAnsi="Calibri"/>
              </w:rPr>
            </w:pPr>
          </w:p>
          <w:p w14:paraId="14FD538B" w14:textId="77777777" w:rsidR="009C1BA2" w:rsidRDefault="009C1BA2" w:rsidP="009C1BA2">
            <w:pPr>
              <w:rPr>
                <w:rFonts w:ascii="Calibri" w:hAnsi="Calibri"/>
              </w:rPr>
            </w:pPr>
          </w:p>
        </w:tc>
      </w:tr>
    </w:tbl>
    <w:p w14:paraId="720F9C7F" w14:textId="6B359D43" w:rsidR="00F4051E" w:rsidRPr="00525587" w:rsidRDefault="00F4051E" w:rsidP="00525587">
      <w:pPr>
        <w:jc w:val="left"/>
        <w:rPr>
          <w:rFonts w:ascii="Calibri" w:eastAsia="NSimSun" w:hAnsi="Calibri" w:cs="Arial"/>
          <w:kern w:val="2"/>
          <w:lang w:eastAsia="zh-CN" w:bidi="hi-IN"/>
        </w:rPr>
      </w:pPr>
    </w:p>
    <w:p w14:paraId="1A9461A7" w14:textId="489C339D" w:rsidR="00F4051E" w:rsidRDefault="00F4051E">
      <w:pPr>
        <w:rPr>
          <w:rFonts w:ascii="Calibri" w:hAnsi="Calibri"/>
          <w:color w:val="00B050"/>
        </w:rPr>
      </w:pPr>
    </w:p>
    <w:tbl>
      <w:tblPr>
        <w:tblW w:w="9056" w:type="dxa"/>
        <w:jc w:val="center"/>
        <w:tblCellMar>
          <w:left w:w="70" w:type="dxa"/>
          <w:right w:w="70" w:type="dxa"/>
        </w:tblCellMar>
        <w:tblLook w:val="0000" w:firstRow="0" w:lastRow="0" w:firstColumn="0" w:lastColumn="0" w:noHBand="0" w:noVBand="0"/>
      </w:tblPr>
      <w:tblGrid>
        <w:gridCol w:w="9056"/>
      </w:tblGrid>
      <w:tr w:rsidR="00F4051E" w14:paraId="5AED5333" w14:textId="77777777" w:rsidTr="00A41F3E">
        <w:trPr>
          <w:cantSplit/>
          <w:trHeight w:val="448"/>
          <w:jc w:val="center"/>
        </w:trPr>
        <w:tc>
          <w:tcPr>
            <w:tcW w:w="9056" w:type="dxa"/>
            <w:tcBorders>
              <w:top w:val="single" w:sz="12" w:space="0" w:color="000000"/>
              <w:left w:val="single" w:sz="12" w:space="0" w:color="000000"/>
              <w:bottom w:val="single" w:sz="6" w:space="0" w:color="000000"/>
              <w:right w:val="single" w:sz="12" w:space="0" w:color="000000"/>
            </w:tcBorders>
            <w:shd w:val="clear" w:color="auto" w:fill="E6E6E6"/>
          </w:tcPr>
          <w:p w14:paraId="4972F9FE" w14:textId="7089E997" w:rsidR="00F4051E" w:rsidRDefault="00C87652">
            <w:pPr>
              <w:pStyle w:val="Titredetableau"/>
              <w:pageBreakBefore/>
              <w:rPr>
                <w:rFonts w:ascii="Calibri" w:hAnsi="Calibri"/>
                <w:szCs w:val="24"/>
              </w:rPr>
            </w:pPr>
            <w:r>
              <w:rPr>
                <w:szCs w:val="24"/>
              </w:rPr>
              <w:lastRenderedPageBreak/>
              <w:t xml:space="preserve">Test </w:t>
            </w:r>
            <w:r w:rsidR="002E302F">
              <w:rPr>
                <w:szCs w:val="24"/>
              </w:rPr>
              <w:t>1</w:t>
            </w:r>
            <w:r w:rsidR="00427CFB">
              <w:rPr>
                <w:szCs w:val="24"/>
              </w:rPr>
              <w:t>2</w:t>
            </w:r>
            <w:r>
              <w:rPr>
                <w:szCs w:val="24"/>
              </w:rPr>
              <w:t>: Test du chargeur de pile</w:t>
            </w:r>
          </w:p>
        </w:tc>
      </w:tr>
      <w:tr w:rsidR="00F4051E" w14:paraId="12DC5B89" w14:textId="77777777" w:rsidTr="00A41F3E">
        <w:trPr>
          <w:cantSplit/>
          <w:trHeight w:val="2347"/>
          <w:jc w:val="center"/>
        </w:trPr>
        <w:tc>
          <w:tcPr>
            <w:tcW w:w="9056" w:type="dxa"/>
            <w:tcBorders>
              <w:top w:val="single" w:sz="6" w:space="0" w:color="000000"/>
              <w:left w:val="single" w:sz="12" w:space="0" w:color="000000"/>
              <w:bottom w:val="single" w:sz="6" w:space="0" w:color="000000"/>
              <w:right w:val="single" w:sz="12" w:space="0" w:color="000000"/>
            </w:tcBorders>
            <w:shd w:val="clear" w:color="auto" w:fill="auto"/>
          </w:tcPr>
          <w:p w14:paraId="439FEEED" w14:textId="77777777" w:rsidR="00F4051E" w:rsidRDefault="00C87652">
            <w:pPr>
              <w:rPr>
                <w:rFonts w:ascii="Calibri" w:hAnsi="Calibri"/>
              </w:rPr>
            </w:pPr>
            <w:r>
              <w:t>Description :</w:t>
            </w:r>
          </w:p>
          <w:p w14:paraId="699DDCB4" w14:textId="77777777" w:rsidR="00F4051E" w:rsidRDefault="00C87652">
            <w:pPr>
              <w:rPr>
                <w:rFonts w:ascii="Calibri" w:hAnsi="Calibri"/>
              </w:rPr>
            </w:pPr>
            <w:r>
              <w:t>L’objectif de ce test est la vérification du fonctionnement attendu du chargeur de batterie.</w:t>
            </w:r>
          </w:p>
          <w:p w14:paraId="6828D7BB" w14:textId="0278DFDE" w:rsidR="00F4051E" w:rsidRDefault="00C87652">
            <w:pPr>
              <w:rPr>
                <w:rFonts w:ascii="Calibri" w:hAnsi="Calibri"/>
              </w:rPr>
            </w:pPr>
            <w:r>
              <w:t>L’alimentation 5V sera fournie par un câble USB-</w:t>
            </w:r>
            <w:r w:rsidR="00B17F79">
              <w:t>B</w:t>
            </w:r>
            <w:r w:rsidR="003B4E92">
              <w:t xml:space="preserve"> relié à un PC</w:t>
            </w:r>
            <w:r>
              <w:t>.</w:t>
            </w:r>
          </w:p>
          <w:p w14:paraId="4C7A820F" w14:textId="5B68AEBF" w:rsidR="00F4051E" w:rsidRDefault="00C87652" w:rsidP="00B17F79">
            <w:pPr>
              <w:rPr>
                <w:rFonts w:ascii="Calibri" w:hAnsi="Calibri"/>
              </w:rPr>
            </w:pPr>
            <w:r>
              <w:rPr>
                <w:rFonts w:eastAsia="Calibri" w:cs="Arial"/>
              </w:rPr>
              <w:t xml:space="preserve">La pile est présente dans le système, sa tension doit être supérieure à 3V3 </w:t>
            </w:r>
            <w:r w:rsidR="003B4E92">
              <w:rPr>
                <w:rFonts w:eastAsia="Calibri" w:cs="Arial"/>
              </w:rPr>
              <w:t xml:space="preserve">et </w:t>
            </w:r>
            <w:r>
              <w:rPr>
                <w:rFonts w:eastAsia="Calibri" w:cs="Arial"/>
              </w:rPr>
              <w:t xml:space="preserve">être inférieure à </w:t>
            </w:r>
            <w:r>
              <w:rPr>
                <w:rFonts w:eastAsia="Calibri" w:cs="Arial"/>
                <w:b/>
                <w:bCs/>
              </w:rPr>
              <w:t xml:space="preserve">3V8 </w:t>
            </w:r>
            <w:r>
              <w:rPr>
                <w:rFonts w:eastAsia="Calibri" w:cs="Arial"/>
              </w:rPr>
              <w:t>afin de permettre le lancement d’un cycle de charge.</w:t>
            </w:r>
          </w:p>
        </w:tc>
      </w:tr>
      <w:tr w:rsidR="00F4051E" w14:paraId="39E8C42C" w14:textId="77777777" w:rsidTr="00A41F3E">
        <w:trPr>
          <w:cantSplit/>
          <w:trHeight w:val="1418"/>
          <w:jc w:val="center"/>
        </w:trPr>
        <w:tc>
          <w:tcPr>
            <w:tcW w:w="9056" w:type="dxa"/>
            <w:tcBorders>
              <w:top w:val="single" w:sz="6" w:space="0" w:color="000000"/>
              <w:left w:val="single" w:sz="12" w:space="0" w:color="000000"/>
              <w:bottom w:val="single" w:sz="6" w:space="0" w:color="000000"/>
              <w:right w:val="single" w:sz="12" w:space="0" w:color="000000"/>
            </w:tcBorders>
            <w:shd w:val="clear" w:color="auto" w:fill="auto"/>
          </w:tcPr>
          <w:p w14:paraId="46C713F3" w14:textId="3E329D4A" w:rsidR="00F4051E" w:rsidRDefault="00C87652">
            <w:pPr>
              <w:rPr>
                <w:rFonts w:ascii="Calibri" w:hAnsi="Calibri"/>
              </w:rPr>
            </w:pPr>
            <w:r>
              <w:t>Résultat attendu :</w:t>
            </w:r>
          </w:p>
          <w:p w14:paraId="5E552259" w14:textId="7086171E" w:rsidR="00F4051E" w:rsidRDefault="00C87652">
            <w:pPr>
              <w:jc w:val="center"/>
              <w:rPr>
                <w:rFonts w:ascii="Calibri" w:hAnsi="Calibri"/>
              </w:rPr>
            </w:pPr>
            <w:r>
              <w:rPr>
                <w:b/>
                <w:iCs/>
              </w:rPr>
              <w:t>TC</w:t>
            </w:r>
            <w:r w:rsidR="00FB703F">
              <w:rPr>
                <w:b/>
                <w:iCs/>
              </w:rPr>
              <w:t>0</w:t>
            </w:r>
            <w:r>
              <w:rPr>
                <w:b/>
                <w:iCs/>
              </w:rPr>
              <w:t>1</w:t>
            </w:r>
            <w:r>
              <w:rPr>
                <w:iCs/>
              </w:rPr>
              <w:t xml:space="preserve"> : </w:t>
            </w:r>
            <w:r w:rsidR="00BC1854">
              <w:rPr>
                <w:iCs/>
              </w:rPr>
              <w:t>Branchement du câble USB, a</w:t>
            </w:r>
            <w:r w:rsidR="006F5F23">
              <w:rPr>
                <w:iCs/>
              </w:rPr>
              <w:t xml:space="preserve">ucun appui sur le bouton </w:t>
            </w:r>
            <w:r>
              <w:rPr>
                <w:b/>
                <w:bCs/>
                <w:iCs/>
              </w:rPr>
              <w:t>SW</w:t>
            </w:r>
            <w:r w:rsidR="00A072EC">
              <w:rPr>
                <w:b/>
                <w:bCs/>
                <w:iCs/>
              </w:rPr>
              <w:t>2</w:t>
            </w:r>
            <w:r>
              <w:rPr>
                <w:iCs/>
              </w:rPr>
              <w:t xml:space="preserve"> :</w:t>
            </w:r>
          </w:p>
          <w:tbl>
            <w:tblPr>
              <w:tblStyle w:val="Grilledutableau"/>
              <w:tblW w:w="8899" w:type="dxa"/>
              <w:tblInd w:w="1" w:type="dxa"/>
              <w:tblLook w:val="04A0" w:firstRow="1" w:lastRow="0" w:firstColumn="1" w:lastColumn="0" w:noHBand="0" w:noVBand="1"/>
            </w:tblPr>
            <w:tblGrid>
              <w:gridCol w:w="3952"/>
              <w:gridCol w:w="3166"/>
              <w:gridCol w:w="1781"/>
            </w:tblGrid>
            <w:tr w:rsidR="00F4051E" w14:paraId="23733D06" w14:textId="77777777" w:rsidTr="00A41F3E">
              <w:trPr>
                <w:trHeight w:val="253"/>
              </w:trPr>
              <w:tc>
                <w:tcPr>
                  <w:tcW w:w="3952" w:type="dxa"/>
                  <w:shd w:val="clear" w:color="auto" w:fill="auto"/>
                </w:tcPr>
                <w:p w14:paraId="03139EB5" w14:textId="77777777" w:rsidR="00F4051E" w:rsidRDefault="00C87652">
                  <w:pPr>
                    <w:spacing w:after="0" w:line="240" w:lineRule="auto"/>
                    <w:jc w:val="center"/>
                  </w:pPr>
                  <w:r>
                    <w:t>Attendu</w:t>
                  </w:r>
                </w:p>
              </w:tc>
              <w:tc>
                <w:tcPr>
                  <w:tcW w:w="3166" w:type="dxa"/>
                  <w:shd w:val="clear" w:color="auto" w:fill="auto"/>
                </w:tcPr>
                <w:p w14:paraId="22BC2839" w14:textId="77777777" w:rsidR="00F4051E" w:rsidRDefault="00C87652">
                  <w:pPr>
                    <w:spacing w:after="0" w:line="240" w:lineRule="auto"/>
                    <w:jc w:val="center"/>
                  </w:pPr>
                  <w:r>
                    <w:t>Observation</w:t>
                  </w:r>
                </w:p>
              </w:tc>
              <w:tc>
                <w:tcPr>
                  <w:tcW w:w="1781" w:type="dxa"/>
                  <w:shd w:val="clear" w:color="auto" w:fill="auto"/>
                </w:tcPr>
                <w:p w14:paraId="275FDB77" w14:textId="77777777" w:rsidR="00F4051E" w:rsidRDefault="00C87652">
                  <w:pPr>
                    <w:spacing w:after="0" w:line="240" w:lineRule="auto"/>
                    <w:jc w:val="center"/>
                    <w:rPr>
                      <w:rFonts w:ascii="Calibri" w:hAnsi="Calibri"/>
                    </w:rPr>
                  </w:pPr>
                  <w:r>
                    <w:t>Statut</w:t>
                  </w:r>
                </w:p>
              </w:tc>
            </w:tr>
            <w:tr w:rsidR="00F4051E" w14:paraId="63116C93" w14:textId="77777777" w:rsidTr="00A41F3E">
              <w:trPr>
                <w:trHeight w:val="284"/>
              </w:trPr>
              <w:tc>
                <w:tcPr>
                  <w:tcW w:w="3952" w:type="dxa"/>
                  <w:tcBorders>
                    <w:top w:val="nil"/>
                  </w:tcBorders>
                  <w:shd w:val="clear" w:color="auto" w:fill="auto"/>
                </w:tcPr>
                <w:p w14:paraId="1D45FAFB" w14:textId="4C8C5EAF" w:rsidR="00F4051E" w:rsidRDefault="00C87652">
                  <w:pPr>
                    <w:spacing w:after="0" w:line="240" w:lineRule="auto"/>
                    <w:jc w:val="center"/>
                    <w:rPr>
                      <w:rFonts w:ascii="Calibri" w:hAnsi="Calibri"/>
                    </w:rPr>
                  </w:pPr>
                  <w:r>
                    <w:t>L</w:t>
                  </w:r>
                  <w:r w:rsidR="00B17F79">
                    <w:t>a</w:t>
                  </w:r>
                  <w:r>
                    <w:t xml:space="preserve"> LED </w:t>
                  </w:r>
                  <w:r>
                    <w:rPr>
                      <w:b/>
                      <w:bCs/>
                    </w:rPr>
                    <w:t>LE</w:t>
                  </w:r>
                  <w:r w:rsidR="00B17F79">
                    <w:rPr>
                      <w:b/>
                      <w:bCs/>
                    </w:rPr>
                    <w:t>2</w:t>
                  </w:r>
                  <w:r>
                    <w:rPr>
                      <w:b/>
                      <w:bCs/>
                    </w:rPr>
                    <w:t xml:space="preserve"> </w:t>
                  </w:r>
                  <w:r>
                    <w:t>s’allume</w:t>
                  </w:r>
                </w:p>
              </w:tc>
              <w:tc>
                <w:tcPr>
                  <w:tcW w:w="3166" w:type="dxa"/>
                  <w:tcBorders>
                    <w:top w:val="nil"/>
                  </w:tcBorders>
                  <w:shd w:val="clear" w:color="auto" w:fill="auto"/>
                </w:tcPr>
                <w:p w14:paraId="20BA35D8" w14:textId="278A4C3C" w:rsidR="00F4051E" w:rsidRDefault="0033446F">
                  <w:pPr>
                    <w:spacing w:after="0" w:line="240" w:lineRule="auto"/>
                    <w:jc w:val="center"/>
                    <w:rPr>
                      <w:rFonts w:ascii="Calibri" w:hAnsi="Calibri"/>
                    </w:rPr>
                  </w:pPr>
                  <w:ins w:id="262" w:author="Antoine Da Costa" w:date="2022-08-10T16:38:00Z">
                    <w:r>
                      <w:rPr>
                        <w:rFonts w:ascii="Calibri" w:hAnsi="Calibri"/>
                      </w:rPr>
                      <w:t>/</w:t>
                    </w:r>
                  </w:ins>
                </w:p>
              </w:tc>
              <w:tc>
                <w:tcPr>
                  <w:tcW w:w="1781" w:type="dxa"/>
                  <w:tcBorders>
                    <w:top w:val="nil"/>
                  </w:tcBorders>
                  <w:shd w:val="clear" w:color="auto" w:fill="auto"/>
                </w:tcPr>
                <w:p w14:paraId="22B05DF6" w14:textId="6458AF1C" w:rsidR="00F4051E" w:rsidRDefault="0033446F">
                  <w:pPr>
                    <w:spacing w:after="0" w:line="240" w:lineRule="auto"/>
                    <w:jc w:val="center"/>
                    <w:rPr>
                      <w:rFonts w:ascii="Calibri" w:hAnsi="Calibri"/>
                    </w:rPr>
                  </w:pPr>
                  <w:ins w:id="263" w:author="Antoine Da Costa" w:date="2022-08-10T16:38:00Z">
                    <w:r>
                      <w:rPr>
                        <w:rFonts w:ascii="Calibri" w:hAnsi="Calibri"/>
                      </w:rPr>
                      <w:t>OK</w:t>
                    </w:r>
                  </w:ins>
                </w:p>
              </w:tc>
            </w:tr>
          </w:tbl>
          <w:p w14:paraId="2E7F24CF" w14:textId="77777777" w:rsidR="00F4051E" w:rsidRDefault="00F4051E">
            <w:pPr>
              <w:rPr>
                <w:rFonts w:ascii="Calibri" w:hAnsi="Calibri"/>
              </w:rPr>
            </w:pPr>
          </w:p>
          <w:p w14:paraId="5EB3F822" w14:textId="09105A10" w:rsidR="00F4051E" w:rsidRDefault="00C87652">
            <w:pPr>
              <w:jc w:val="center"/>
              <w:rPr>
                <w:rFonts w:ascii="Calibri" w:hAnsi="Calibri"/>
              </w:rPr>
            </w:pPr>
            <w:r>
              <w:rPr>
                <w:b/>
                <w:iCs/>
              </w:rPr>
              <w:t>TC</w:t>
            </w:r>
            <w:r w:rsidR="00FB703F">
              <w:rPr>
                <w:b/>
                <w:iCs/>
              </w:rPr>
              <w:t>0</w:t>
            </w:r>
            <w:r>
              <w:rPr>
                <w:b/>
                <w:iCs/>
              </w:rPr>
              <w:t>2</w:t>
            </w:r>
            <w:r>
              <w:rPr>
                <w:iCs/>
              </w:rPr>
              <w:t xml:space="preserve"> : </w:t>
            </w:r>
            <w:r w:rsidR="006F5F23">
              <w:rPr>
                <w:iCs/>
              </w:rPr>
              <w:t xml:space="preserve">Après appui sur le bouton </w:t>
            </w:r>
            <w:r>
              <w:rPr>
                <w:b/>
                <w:bCs/>
                <w:iCs/>
              </w:rPr>
              <w:t>SW</w:t>
            </w:r>
            <w:r w:rsidR="00A072EC">
              <w:rPr>
                <w:b/>
                <w:bCs/>
                <w:iCs/>
              </w:rPr>
              <w:t>2</w:t>
            </w:r>
            <w:r w:rsidR="006F5F23">
              <w:rPr>
                <w:b/>
                <w:bCs/>
                <w:iCs/>
              </w:rPr>
              <w:t xml:space="preserve"> </w:t>
            </w:r>
            <w:r>
              <w:rPr>
                <w:iCs/>
              </w:rPr>
              <w:t>:</w:t>
            </w:r>
          </w:p>
          <w:tbl>
            <w:tblPr>
              <w:tblStyle w:val="Grilledutableau"/>
              <w:tblW w:w="8899" w:type="dxa"/>
              <w:tblInd w:w="1" w:type="dxa"/>
              <w:tblLook w:val="04A0" w:firstRow="1" w:lastRow="0" w:firstColumn="1" w:lastColumn="0" w:noHBand="0" w:noVBand="1"/>
            </w:tblPr>
            <w:tblGrid>
              <w:gridCol w:w="3952"/>
              <w:gridCol w:w="3166"/>
              <w:gridCol w:w="1781"/>
            </w:tblGrid>
            <w:tr w:rsidR="00F4051E" w14:paraId="70FFF4F3" w14:textId="77777777" w:rsidTr="00A41F3E">
              <w:trPr>
                <w:trHeight w:val="253"/>
              </w:trPr>
              <w:tc>
                <w:tcPr>
                  <w:tcW w:w="3952" w:type="dxa"/>
                  <w:shd w:val="clear" w:color="auto" w:fill="auto"/>
                </w:tcPr>
                <w:p w14:paraId="39430F83" w14:textId="77777777" w:rsidR="00F4051E" w:rsidRDefault="00C87652">
                  <w:pPr>
                    <w:spacing w:after="0" w:line="240" w:lineRule="auto"/>
                    <w:jc w:val="center"/>
                  </w:pPr>
                  <w:r>
                    <w:t>Attendu</w:t>
                  </w:r>
                </w:p>
              </w:tc>
              <w:tc>
                <w:tcPr>
                  <w:tcW w:w="3166" w:type="dxa"/>
                  <w:shd w:val="clear" w:color="auto" w:fill="auto"/>
                </w:tcPr>
                <w:p w14:paraId="5CB6E24A" w14:textId="77777777" w:rsidR="00F4051E" w:rsidRDefault="00C87652">
                  <w:pPr>
                    <w:spacing w:after="0" w:line="240" w:lineRule="auto"/>
                    <w:jc w:val="center"/>
                  </w:pPr>
                  <w:r>
                    <w:t>Observation</w:t>
                  </w:r>
                </w:p>
              </w:tc>
              <w:tc>
                <w:tcPr>
                  <w:tcW w:w="1781" w:type="dxa"/>
                  <w:shd w:val="clear" w:color="auto" w:fill="auto"/>
                </w:tcPr>
                <w:p w14:paraId="6F141895" w14:textId="77777777" w:rsidR="00F4051E" w:rsidRDefault="00C87652">
                  <w:pPr>
                    <w:spacing w:after="0" w:line="240" w:lineRule="auto"/>
                    <w:jc w:val="center"/>
                    <w:rPr>
                      <w:rFonts w:ascii="Calibri" w:hAnsi="Calibri"/>
                    </w:rPr>
                  </w:pPr>
                  <w:r>
                    <w:t>Statut</w:t>
                  </w:r>
                </w:p>
              </w:tc>
            </w:tr>
            <w:tr w:rsidR="00F4051E" w14:paraId="32F39A0A" w14:textId="77777777" w:rsidTr="00A41F3E">
              <w:trPr>
                <w:trHeight w:val="284"/>
              </w:trPr>
              <w:tc>
                <w:tcPr>
                  <w:tcW w:w="3952" w:type="dxa"/>
                  <w:tcBorders>
                    <w:top w:val="nil"/>
                  </w:tcBorders>
                  <w:shd w:val="clear" w:color="auto" w:fill="auto"/>
                </w:tcPr>
                <w:p w14:paraId="47876875" w14:textId="263D40D5" w:rsidR="00F4051E" w:rsidRDefault="00C87652">
                  <w:pPr>
                    <w:spacing w:after="0" w:line="240" w:lineRule="auto"/>
                    <w:jc w:val="center"/>
                    <w:rPr>
                      <w:rFonts w:ascii="Calibri" w:hAnsi="Calibri"/>
                    </w:rPr>
                  </w:pPr>
                  <w:r>
                    <w:t xml:space="preserve">La LED </w:t>
                  </w:r>
                  <w:r>
                    <w:rPr>
                      <w:b/>
                      <w:bCs/>
                    </w:rPr>
                    <w:t>LE</w:t>
                  </w:r>
                  <w:r w:rsidR="00B17F79">
                    <w:rPr>
                      <w:b/>
                      <w:bCs/>
                    </w:rPr>
                    <w:t>2</w:t>
                  </w:r>
                  <w:r>
                    <w:t xml:space="preserve"> reste allumée</w:t>
                  </w:r>
                </w:p>
              </w:tc>
              <w:tc>
                <w:tcPr>
                  <w:tcW w:w="3166" w:type="dxa"/>
                  <w:tcBorders>
                    <w:top w:val="nil"/>
                  </w:tcBorders>
                  <w:shd w:val="clear" w:color="auto" w:fill="auto"/>
                </w:tcPr>
                <w:p w14:paraId="30BF36A2" w14:textId="599F03E6" w:rsidR="00F4051E" w:rsidRDefault="0033446F">
                  <w:pPr>
                    <w:spacing w:after="0" w:line="240" w:lineRule="auto"/>
                    <w:jc w:val="center"/>
                    <w:rPr>
                      <w:rFonts w:ascii="Calibri" w:hAnsi="Calibri"/>
                    </w:rPr>
                  </w:pPr>
                  <w:ins w:id="264" w:author="Antoine Da Costa" w:date="2022-08-10T16:38:00Z">
                    <w:r>
                      <w:rPr>
                        <w:rFonts w:ascii="Calibri" w:hAnsi="Calibri"/>
                      </w:rPr>
                      <w:t>/</w:t>
                    </w:r>
                  </w:ins>
                </w:p>
              </w:tc>
              <w:tc>
                <w:tcPr>
                  <w:tcW w:w="1781" w:type="dxa"/>
                  <w:tcBorders>
                    <w:top w:val="nil"/>
                  </w:tcBorders>
                  <w:shd w:val="clear" w:color="auto" w:fill="auto"/>
                </w:tcPr>
                <w:p w14:paraId="329FAE6F" w14:textId="59CA54CE" w:rsidR="00F4051E" w:rsidRDefault="0033446F">
                  <w:pPr>
                    <w:spacing w:after="0" w:line="240" w:lineRule="auto"/>
                    <w:jc w:val="center"/>
                    <w:rPr>
                      <w:rFonts w:ascii="Calibri" w:hAnsi="Calibri"/>
                    </w:rPr>
                  </w:pPr>
                  <w:ins w:id="265" w:author="Antoine Da Costa" w:date="2022-08-10T16:38:00Z">
                    <w:r>
                      <w:rPr>
                        <w:rFonts w:ascii="Calibri" w:hAnsi="Calibri"/>
                      </w:rPr>
                      <w:t>OK</w:t>
                    </w:r>
                  </w:ins>
                </w:p>
              </w:tc>
            </w:tr>
          </w:tbl>
          <w:p w14:paraId="62C1A521" w14:textId="77777777" w:rsidR="00F4051E" w:rsidRDefault="00F4051E">
            <w:pPr>
              <w:rPr>
                <w:rFonts w:ascii="Calibri" w:hAnsi="Calibri"/>
              </w:rPr>
            </w:pPr>
          </w:p>
        </w:tc>
      </w:tr>
      <w:tr w:rsidR="00F4051E" w14:paraId="419DF48D" w14:textId="77777777" w:rsidTr="00A41F3E">
        <w:trPr>
          <w:cantSplit/>
          <w:trHeight w:val="1418"/>
          <w:jc w:val="center"/>
        </w:trPr>
        <w:tc>
          <w:tcPr>
            <w:tcW w:w="9056" w:type="dxa"/>
            <w:tcBorders>
              <w:left w:val="single" w:sz="12" w:space="0" w:color="000000"/>
              <w:bottom w:val="single" w:sz="6" w:space="0" w:color="000000"/>
              <w:right w:val="single" w:sz="12" w:space="0" w:color="000000"/>
            </w:tcBorders>
            <w:shd w:val="clear" w:color="auto" w:fill="auto"/>
          </w:tcPr>
          <w:p w14:paraId="31BA9604" w14:textId="77777777" w:rsidR="00F4051E" w:rsidRDefault="00F4051E">
            <w:pPr>
              <w:rPr>
                <w:rFonts w:ascii="Calibri" w:hAnsi="Calibri"/>
              </w:rPr>
            </w:pPr>
          </w:p>
          <w:p w14:paraId="5E19DC9C" w14:textId="691E233D" w:rsidR="00F4051E" w:rsidRDefault="00C87652">
            <w:pPr>
              <w:jc w:val="center"/>
              <w:rPr>
                <w:rFonts w:ascii="Calibri" w:hAnsi="Calibri"/>
              </w:rPr>
            </w:pPr>
            <w:r>
              <w:rPr>
                <w:b/>
                <w:iCs/>
              </w:rPr>
              <w:t>TC</w:t>
            </w:r>
            <w:r w:rsidR="00FB703F">
              <w:rPr>
                <w:b/>
                <w:iCs/>
              </w:rPr>
              <w:t>0</w:t>
            </w:r>
            <w:r>
              <w:rPr>
                <w:b/>
                <w:iCs/>
              </w:rPr>
              <w:t>3</w:t>
            </w:r>
            <w:r>
              <w:rPr>
                <w:iCs/>
              </w:rPr>
              <w:t xml:space="preserve"> : </w:t>
            </w:r>
            <w:r w:rsidR="00A27DA6">
              <w:rPr>
                <w:iCs/>
              </w:rPr>
              <w:t>Après avoir éteint la carte, à</w:t>
            </w:r>
            <w:r>
              <w:rPr>
                <w:iCs/>
              </w:rPr>
              <w:t xml:space="preserve"> l’aide d’un </w:t>
            </w:r>
            <w:r w:rsidR="0033446F">
              <w:rPr>
                <w:iCs/>
              </w:rPr>
              <w:t>ampèremètre</w:t>
            </w:r>
            <w:r>
              <w:rPr>
                <w:iCs/>
              </w:rPr>
              <w:t xml:space="preserve">, mesure </w:t>
            </w:r>
            <w:r w:rsidR="0033446F">
              <w:rPr>
                <w:iCs/>
              </w:rPr>
              <w:t>du courant de rechargement</w:t>
            </w:r>
            <w:r>
              <w:rPr>
                <w:b/>
                <w:bCs/>
                <w:iCs/>
              </w:rPr>
              <w:t>.</w:t>
            </w:r>
            <w:r>
              <w:rPr>
                <w:iCs/>
              </w:rPr>
              <w:t xml:space="preserve"> </w:t>
            </w:r>
          </w:p>
          <w:tbl>
            <w:tblPr>
              <w:tblStyle w:val="Grilledutableau"/>
              <w:tblW w:w="8899" w:type="dxa"/>
              <w:tblInd w:w="1" w:type="dxa"/>
              <w:tblLook w:val="04A0" w:firstRow="1" w:lastRow="0" w:firstColumn="1" w:lastColumn="0" w:noHBand="0" w:noVBand="1"/>
            </w:tblPr>
            <w:tblGrid>
              <w:gridCol w:w="3952"/>
              <w:gridCol w:w="3166"/>
              <w:gridCol w:w="1781"/>
            </w:tblGrid>
            <w:tr w:rsidR="00F4051E" w14:paraId="150F4817" w14:textId="77777777" w:rsidTr="00A41F3E">
              <w:trPr>
                <w:trHeight w:val="253"/>
              </w:trPr>
              <w:tc>
                <w:tcPr>
                  <w:tcW w:w="3952" w:type="dxa"/>
                  <w:shd w:val="clear" w:color="auto" w:fill="auto"/>
                </w:tcPr>
                <w:p w14:paraId="21313F9D" w14:textId="77777777" w:rsidR="00F4051E" w:rsidRDefault="00C87652">
                  <w:pPr>
                    <w:spacing w:after="0" w:line="240" w:lineRule="auto"/>
                    <w:jc w:val="center"/>
                  </w:pPr>
                  <w:r>
                    <w:t>Attendu</w:t>
                  </w:r>
                </w:p>
              </w:tc>
              <w:tc>
                <w:tcPr>
                  <w:tcW w:w="3166" w:type="dxa"/>
                  <w:shd w:val="clear" w:color="auto" w:fill="auto"/>
                </w:tcPr>
                <w:p w14:paraId="796235EF" w14:textId="77777777" w:rsidR="00F4051E" w:rsidRDefault="00C87652">
                  <w:pPr>
                    <w:spacing w:after="0" w:line="240" w:lineRule="auto"/>
                    <w:jc w:val="center"/>
                  </w:pPr>
                  <w:r>
                    <w:t>Observation</w:t>
                  </w:r>
                </w:p>
              </w:tc>
              <w:tc>
                <w:tcPr>
                  <w:tcW w:w="1781" w:type="dxa"/>
                  <w:shd w:val="clear" w:color="auto" w:fill="auto"/>
                </w:tcPr>
                <w:p w14:paraId="47BC121A" w14:textId="77777777" w:rsidR="00F4051E" w:rsidRDefault="00C87652">
                  <w:pPr>
                    <w:spacing w:after="0" w:line="240" w:lineRule="auto"/>
                    <w:jc w:val="center"/>
                    <w:rPr>
                      <w:rFonts w:ascii="Calibri" w:hAnsi="Calibri"/>
                    </w:rPr>
                  </w:pPr>
                  <w:r>
                    <w:t>Statut</w:t>
                  </w:r>
                </w:p>
              </w:tc>
            </w:tr>
            <w:tr w:rsidR="00F4051E" w14:paraId="5E101691" w14:textId="77777777" w:rsidTr="00FA19E7">
              <w:trPr>
                <w:trHeight w:val="794"/>
              </w:trPr>
              <w:tc>
                <w:tcPr>
                  <w:tcW w:w="3952" w:type="dxa"/>
                  <w:tcBorders>
                    <w:top w:val="nil"/>
                  </w:tcBorders>
                  <w:shd w:val="clear" w:color="auto" w:fill="auto"/>
                </w:tcPr>
                <w:p w14:paraId="688E3B15" w14:textId="0AC819AC" w:rsidR="00F4051E" w:rsidRDefault="0033446F">
                  <w:pPr>
                    <w:spacing w:after="0" w:line="240" w:lineRule="auto"/>
                    <w:jc w:val="center"/>
                  </w:pPr>
                  <w:r>
                    <w:t>Un courant de l’ordre de 455mA est attendu</w:t>
                  </w:r>
                  <w:r w:rsidR="00C87652">
                    <w:t xml:space="preserve"> </w:t>
                  </w:r>
                </w:p>
              </w:tc>
              <w:tc>
                <w:tcPr>
                  <w:tcW w:w="3166" w:type="dxa"/>
                  <w:tcBorders>
                    <w:top w:val="nil"/>
                  </w:tcBorders>
                  <w:shd w:val="clear" w:color="auto" w:fill="auto"/>
                </w:tcPr>
                <w:p w14:paraId="337D7DE7" w14:textId="4F9AF2FD" w:rsidR="00F4051E" w:rsidRPr="00FA19E7" w:rsidRDefault="0033446F">
                  <w:pPr>
                    <w:spacing w:after="0" w:line="240" w:lineRule="auto"/>
                    <w:jc w:val="center"/>
                    <w:rPr>
                      <w:rFonts w:ascii="Calibri" w:hAnsi="Calibri"/>
                      <w:b/>
                      <w:bCs/>
                    </w:rPr>
                  </w:pPr>
                  <w:ins w:id="266" w:author="Antoine Da Costa" w:date="2022-08-10T16:40:00Z">
                    <w:r w:rsidRPr="00FA19E7">
                      <w:rPr>
                        <w:rFonts w:ascii="Calibri" w:hAnsi="Calibri"/>
                        <w:b/>
                        <w:bCs/>
                      </w:rPr>
                      <w:t>On lit un courant de rechargement constant de 0.459mA</w:t>
                    </w:r>
                  </w:ins>
                </w:p>
              </w:tc>
              <w:tc>
                <w:tcPr>
                  <w:tcW w:w="1781" w:type="dxa"/>
                  <w:tcBorders>
                    <w:top w:val="nil"/>
                  </w:tcBorders>
                  <w:shd w:val="clear" w:color="auto" w:fill="auto"/>
                </w:tcPr>
                <w:p w14:paraId="7053E89F" w14:textId="4CBBC7FF" w:rsidR="00F4051E" w:rsidRPr="00FA19E7" w:rsidRDefault="0033446F">
                  <w:pPr>
                    <w:spacing w:after="0" w:line="240" w:lineRule="auto"/>
                    <w:jc w:val="center"/>
                    <w:rPr>
                      <w:rFonts w:ascii="Calibri" w:hAnsi="Calibri"/>
                      <w:b/>
                      <w:bCs/>
                    </w:rPr>
                  </w:pPr>
                  <w:ins w:id="267" w:author="Antoine Da Costa" w:date="2022-08-10T16:40:00Z">
                    <w:r w:rsidRPr="00FA19E7">
                      <w:rPr>
                        <w:rFonts w:ascii="Calibri" w:hAnsi="Calibri"/>
                        <w:b/>
                        <w:bCs/>
                      </w:rPr>
                      <w:t>OK</w:t>
                    </w:r>
                  </w:ins>
                </w:p>
              </w:tc>
            </w:tr>
          </w:tbl>
          <w:p w14:paraId="318ACB09" w14:textId="77777777" w:rsidR="00F4051E" w:rsidRDefault="00F4051E">
            <w:pPr>
              <w:rPr>
                <w:rFonts w:ascii="Calibri" w:hAnsi="Calibri"/>
              </w:rPr>
            </w:pPr>
          </w:p>
          <w:p w14:paraId="2A3EADCA" w14:textId="4F3AAEC9" w:rsidR="00F012C1" w:rsidRDefault="00F012C1">
            <w:pPr>
              <w:rPr>
                <w:rFonts w:ascii="Calibri" w:hAnsi="Calibri"/>
              </w:rPr>
            </w:pPr>
          </w:p>
        </w:tc>
      </w:tr>
    </w:tbl>
    <w:p w14:paraId="36272E4D" w14:textId="77777777" w:rsidR="00A41F3E" w:rsidRDefault="00A41F3E">
      <w:pPr>
        <w:spacing w:after="0" w:line="240" w:lineRule="auto"/>
        <w:jc w:val="left"/>
      </w:pPr>
      <w:r>
        <w:br w:type="page"/>
      </w:r>
    </w:p>
    <w:tbl>
      <w:tblPr>
        <w:tblpPr w:leftFromText="141" w:rightFromText="141" w:vertAnchor="text" w:horzAnchor="margin" w:tblpY="749"/>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45"/>
      </w:tblGrid>
      <w:tr w:rsidR="00AA0B51" w14:paraId="6C9234A4" w14:textId="77777777" w:rsidTr="000B7A63">
        <w:trPr>
          <w:cantSplit/>
          <w:trHeight w:val="636"/>
        </w:trPr>
        <w:tc>
          <w:tcPr>
            <w:tcW w:w="8945" w:type="dxa"/>
            <w:tcBorders>
              <w:top w:val="single" w:sz="12" w:space="0" w:color="auto"/>
              <w:left w:val="single" w:sz="12" w:space="0" w:color="auto"/>
              <w:right w:val="single" w:sz="12" w:space="0" w:color="auto"/>
            </w:tcBorders>
            <w:shd w:val="clear" w:color="auto" w:fill="E6E6E6"/>
          </w:tcPr>
          <w:p w14:paraId="0D8619A3" w14:textId="77F43DCC" w:rsidR="00AA0B51" w:rsidRDefault="00AA0B51" w:rsidP="00AA0B51">
            <w:pPr>
              <w:pStyle w:val="Titredetableau"/>
              <w:pageBreakBefore/>
              <w:rPr>
                <w:rFonts w:ascii="Calibri" w:hAnsi="Calibri"/>
                <w:szCs w:val="24"/>
              </w:rPr>
            </w:pPr>
            <w:r>
              <w:rPr>
                <w:szCs w:val="24"/>
              </w:rPr>
              <w:lastRenderedPageBreak/>
              <w:t>Test 1</w:t>
            </w:r>
            <w:r w:rsidR="00427CFB">
              <w:rPr>
                <w:szCs w:val="24"/>
              </w:rPr>
              <w:t>3</w:t>
            </w:r>
            <w:r>
              <w:rPr>
                <w:szCs w:val="24"/>
              </w:rPr>
              <w:t>: Fonctionnement de l’interface SWD et du bouton nRST</w:t>
            </w:r>
          </w:p>
        </w:tc>
      </w:tr>
      <w:tr w:rsidR="00AA0B51" w14:paraId="4C447DD2" w14:textId="77777777" w:rsidTr="000B7A63">
        <w:trPr>
          <w:cantSplit/>
          <w:trHeight w:val="1277"/>
        </w:trPr>
        <w:tc>
          <w:tcPr>
            <w:tcW w:w="8945" w:type="dxa"/>
            <w:tcBorders>
              <w:left w:val="single" w:sz="12" w:space="0" w:color="auto"/>
              <w:right w:val="single" w:sz="12" w:space="0" w:color="auto"/>
            </w:tcBorders>
            <w:shd w:val="clear" w:color="auto" w:fill="auto"/>
          </w:tcPr>
          <w:p w14:paraId="3FFA5AC9" w14:textId="77777777" w:rsidR="00AA0B51" w:rsidRDefault="00AA0B51" w:rsidP="00AA0B51">
            <w:r>
              <w:t>Description :</w:t>
            </w:r>
          </w:p>
          <w:p w14:paraId="02799762" w14:textId="6E6C0CE3" w:rsidR="00AA0B51" w:rsidRDefault="00AA0B51" w:rsidP="00AA0B51">
            <w:pPr>
              <w:rPr>
                <w:rFonts w:ascii="Calibri" w:hAnsi="Calibri"/>
              </w:rPr>
            </w:pPr>
            <w:r w:rsidRPr="00F82656">
              <w:rPr>
                <w:rFonts w:ascii="Calibri" w:hAnsi="Calibri"/>
              </w:rPr>
              <w:t xml:space="preserve">L’objectif de ce test est la vérification du </w:t>
            </w:r>
            <w:r>
              <w:rPr>
                <w:rFonts w:ascii="Calibri" w:hAnsi="Calibri"/>
              </w:rPr>
              <w:t>comportement</w:t>
            </w:r>
            <w:r w:rsidRPr="00F82656">
              <w:rPr>
                <w:rFonts w:ascii="Calibri" w:hAnsi="Calibri"/>
              </w:rPr>
              <w:t xml:space="preserve"> attendu </w:t>
            </w:r>
            <w:r>
              <w:rPr>
                <w:rFonts w:ascii="Calibri" w:hAnsi="Calibri"/>
              </w:rPr>
              <w:t>de l’interface SWD et du système suite à un appui sur la broche nRST</w:t>
            </w:r>
            <w:r w:rsidRPr="00F82656">
              <w:rPr>
                <w:rFonts w:ascii="Calibri" w:hAnsi="Calibri"/>
              </w:rPr>
              <w:t>.</w:t>
            </w:r>
          </w:p>
          <w:p w14:paraId="0DB12D39" w14:textId="77777777" w:rsidR="00AA0B51" w:rsidRDefault="00AA0B51" w:rsidP="00AA0B51">
            <w:pPr>
              <w:rPr>
                <w:rFonts w:ascii="Calibri" w:hAnsi="Calibri"/>
              </w:rPr>
            </w:pPr>
            <w:r>
              <w:rPr>
                <w:rFonts w:ascii="Calibri" w:hAnsi="Calibri"/>
              </w:rPr>
              <w:t>Un code software pour programmer le microcontrôleur et tester le comportement du système a été préparé.</w:t>
            </w:r>
          </w:p>
          <w:p w14:paraId="61209409" w14:textId="68C596D2" w:rsidR="00AA0B51" w:rsidRPr="00483153" w:rsidRDefault="00AA0B51" w:rsidP="00AA0B51">
            <w:pPr>
              <w:rPr>
                <w:rFonts w:ascii="Calibri" w:hAnsi="Calibri"/>
                <w:b/>
                <w:bCs/>
                <w:sz w:val="18"/>
                <w:szCs w:val="18"/>
              </w:rPr>
            </w:pPr>
            <w:r>
              <w:rPr>
                <w:rFonts w:ascii="Calibri" w:hAnsi="Calibri"/>
              </w:rPr>
              <w:t xml:space="preserve">Il sert à : </w:t>
            </w:r>
            <w:r w:rsidRPr="006952A0">
              <w:rPr>
                <w:rFonts w:ascii="Calibri" w:hAnsi="Calibri"/>
                <w:b/>
                <w:bCs/>
                <w:sz w:val="18"/>
                <w:szCs w:val="18"/>
              </w:rPr>
              <w:t>« </w:t>
            </w:r>
            <w:r>
              <w:rPr>
                <w:rFonts w:ascii="Calibri" w:hAnsi="Calibri"/>
                <w:b/>
                <w:bCs/>
                <w:sz w:val="18"/>
                <w:szCs w:val="18"/>
              </w:rPr>
              <w:t xml:space="preserve">Allumer la LED LE1 </w:t>
            </w:r>
            <w:proofErr w:type="gramStart"/>
            <w:r>
              <w:rPr>
                <w:rFonts w:ascii="Calibri" w:hAnsi="Calibri"/>
                <w:b/>
                <w:bCs/>
                <w:sz w:val="18"/>
                <w:szCs w:val="18"/>
              </w:rPr>
              <w:t>pendant  secondes</w:t>
            </w:r>
            <w:proofErr w:type="gramEnd"/>
            <w:r>
              <w:rPr>
                <w:rFonts w:ascii="Calibri" w:hAnsi="Calibri"/>
                <w:b/>
                <w:bCs/>
                <w:sz w:val="18"/>
                <w:szCs w:val="18"/>
              </w:rPr>
              <w:t xml:space="preserve"> </w:t>
            </w:r>
            <w:r w:rsidR="00DD43CA">
              <w:rPr>
                <w:rFonts w:ascii="Calibri" w:hAnsi="Calibri"/>
                <w:b/>
                <w:bCs/>
                <w:sz w:val="18"/>
                <w:szCs w:val="18"/>
              </w:rPr>
              <w:t xml:space="preserve">et envoi sur le SWO du message </w:t>
            </w:r>
            <w:r w:rsidR="00DD43CA">
              <w:rPr>
                <w:rFonts w:ascii="Calibri" w:hAnsi="Calibri" w:cs="Calibri"/>
                <w:b/>
                <w:bCs/>
                <w:sz w:val="18"/>
                <w:szCs w:val="18"/>
              </w:rPr>
              <w:t>"</w:t>
            </w:r>
            <w:r w:rsidR="00DD43CA">
              <w:rPr>
                <w:rFonts w:ascii="Calibri" w:hAnsi="Calibri"/>
                <w:b/>
                <w:bCs/>
                <w:sz w:val="18"/>
                <w:szCs w:val="18"/>
              </w:rPr>
              <w:t>LED ON</w:t>
            </w:r>
            <w:r w:rsidR="00DD43CA">
              <w:rPr>
                <w:rFonts w:ascii="Calibri" w:hAnsi="Calibri" w:cs="Calibri"/>
                <w:b/>
                <w:bCs/>
                <w:sz w:val="18"/>
                <w:szCs w:val="18"/>
              </w:rPr>
              <w:t xml:space="preserve">" </w:t>
            </w:r>
            <w:r>
              <w:rPr>
                <w:rFonts w:ascii="Calibri" w:hAnsi="Calibri"/>
                <w:b/>
                <w:bCs/>
                <w:sz w:val="18"/>
                <w:szCs w:val="18"/>
              </w:rPr>
              <w:t>pour vérifier le fonctionnement de l’interface SWD puis l’éteindre</w:t>
            </w:r>
            <w:r w:rsidR="00DD43CA">
              <w:rPr>
                <w:rFonts w:ascii="Calibri" w:hAnsi="Calibri"/>
                <w:b/>
                <w:bCs/>
                <w:sz w:val="18"/>
                <w:szCs w:val="18"/>
              </w:rPr>
              <w:t xml:space="preserve"> avec l’envoi sur le SWO du message </w:t>
            </w:r>
            <w:r w:rsidR="00DD43CA">
              <w:rPr>
                <w:rFonts w:ascii="Calibri" w:hAnsi="Calibri" w:cs="Calibri"/>
                <w:b/>
                <w:bCs/>
                <w:sz w:val="18"/>
                <w:szCs w:val="18"/>
              </w:rPr>
              <w:t>"</w:t>
            </w:r>
            <w:r w:rsidR="00DD43CA">
              <w:rPr>
                <w:rFonts w:ascii="Calibri" w:hAnsi="Calibri"/>
                <w:b/>
                <w:bCs/>
                <w:sz w:val="18"/>
                <w:szCs w:val="18"/>
              </w:rPr>
              <w:t>LED OFF</w:t>
            </w:r>
            <w:r w:rsidR="00DD43CA">
              <w:rPr>
                <w:rFonts w:ascii="Calibri" w:hAnsi="Calibri" w:cs="Calibri"/>
                <w:b/>
                <w:bCs/>
                <w:sz w:val="18"/>
                <w:szCs w:val="18"/>
              </w:rPr>
              <w:t>"</w:t>
            </w:r>
            <w:r>
              <w:rPr>
                <w:rFonts w:ascii="Calibri" w:hAnsi="Calibri"/>
                <w:b/>
                <w:bCs/>
                <w:sz w:val="18"/>
                <w:szCs w:val="18"/>
              </w:rPr>
              <w:t>, un appui sur le bouton SW1</w:t>
            </w:r>
            <w:r w:rsidR="00DD43CA">
              <w:rPr>
                <w:rFonts w:ascii="Calibri" w:hAnsi="Calibri"/>
                <w:b/>
                <w:bCs/>
                <w:sz w:val="18"/>
                <w:szCs w:val="18"/>
              </w:rPr>
              <w:t xml:space="preserve"> connecté au nRST du MCU</w:t>
            </w:r>
            <w:r>
              <w:rPr>
                <w:rFonts w:ascii="Calibri" w:hAnsi="Calibri"/>
                <w:b/>
                <w:bCs/>
                <w:sz w:val="18"/>
                <w:szCs w:val="18"/>
              </w:rPr>
              <w:t xml:space="preserve"> devra relancera la séquence</w:t>
            </w:r>
            <w:r w:rsidRPr="006952A0">
              <w:rPr>
                <w:rFonts w:ascii="Calibri" w:hAnsi="Calibri"/>
                <w:b/>
                <w:bCs/>
                <w:sz w:val="18"/>
                <w:szCs w:val="18"/>
              </w:rPr>
              <w:t> ».</w:t>
            </w:r>
          </w:p>
          <w:p w14:paraId="39DC142E" w14:textId="29FC8FEA" w:rsidR="00AA0B51" w:rsidRPr="00483153" w:rsidRDefault="00AA0B51" w:rsidP="00AA0B51">
            <w:pPr>
              <w:rPr>
                <w:rFonts w:ascii="Calibri" w:hAnsi="Calibri"/>
                <w:color w:val="FF0000"/>
              </w:rPr>
            </w:pPr>
            <w:r w:rsidRPr="00483153">
              <w:rPr>
                <w:rFonts w:ascii="Calibri" w:hAnsi="Calibri"/>
                <w:color w:val="FF0000"/>
              </w:rPr>
              <w:t>&lt;</w:t>
            </w:r>
            <w:r w:rsidR="00A4559A" w:rsidRPr="00A4559A">
              <w:rPr>
                <w:rFonts w:ascii="Calibri" w:hAnsi="Calibri"/>
                <w:color w:val="FF0000"/>
              </w:rPr>
              <w:t>STM32H743VIT6_SWD.elf</w:t>
            </w:r>
            <w:r w:rsidRPr="00483153">
              <w:rPr>
                <w:rFonts w:ascii="Calibri" w:hAnsi="Calibri"/>
                <w:color w:val="FF0000"/>
              </w:rPr>
              <w:t>&gt;</w:t>
            </w:r>
          </w:p>
          <w:p w14:paraId="4AFF0CAA" w14:textId="77777777" w:rsidR="00AA0B51" w:rsidRPr="00A741DC" w:rsidRDefault="00AA0B51" w:rsidP="00AA0B51">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3595BB70" w14:textId="77777777" w:rsidR="00AA0B51" w:rsidRDefault="00AA0B51" w:rsidP="00AA0B51">
            <w:pPr>
              <w:rPr>
                <w:rFonts w:ascii="Calibri" w:hAnsi="Calibri"/>
              </w:rPr>
            </w:pPr>
          </w:p>
        </w:tc>
      </w:tr>
      <w:tr w:rsidR="00AA0B51" w14:paraId="46747BE2" w14:textId="77777777" w:rsidTr="000B7A63">
        <w:trPr>
          <w:cantSplit/>
          <w:trHeight w:val="2002"/>
        </w:trPr>
        <w:tc>
          <w:tcPr>
            <w:tcW w:w="8945" w:type="dxa"/>
            <w:tcBorders>
              <w:left w:val="single" w:sz="12" w:space="0" w:color="auto"/>
              <w:right w:val="single" w:sz="12" w:space="0" w:color="auto"/>
            </w:tcBorders>
            <w:shd w:val="clear" w:color="auto" w:fill="auto"/>
          </w:tcPr>
          <w:p w14:paraId="7A9BBBB9" w14:textId="77777777" w:rsidR="00AA0B51" w:rsidRDefault="00AA0B51" w:rsidP="00AA0B51">
            <w:pPr>
              <w:rPr>
                <w:rFonts w:ascii="Calibri" w:hAnsi="Calibri"/>
              </w:rPr>
            </w:pPr>
            <w:r>
              <w:t>Résultat attendu :</w:t>
            </w:r>
          </w:p>
          <w:p w14:paraId="437DB1A0" w14:textId="77777777" w:rsidR="00AA0B51" w:rsidRDefault="00AA0B51" w:rsidP="00AA0B51">
            <w:pPr>
              <w:jc w:val="center"/>
              <w:rPr>
                <w:rFonts w:ascii="Calibri" w:hAnsi="Calibri"/>
              </w:rPr>
            </w:pPr>
            <w:r>
              <w:rPr>
                <w:b/>
                <w:iCs/>
              </w:rPr>
              <w:t>CV01</w:t>
            </w:r>
            <w:r>
              <w:rPr>
                <w:iCs/>
              </w:rPr>
              <w:t> : Flasher le code sur la carte alimentée.</w:t>
            </w:r>
          </w:p>
          <w:tbl>
            <w:tblPr>
              <w:tblStyle w:val="Grilledutableau"/>
              <w:tblW w:w="8794" w:type="dxa"/>
              <w:tblLook w:val="04A0" w:firstRow="1" w:lastRow="0" w:firstColumn="1" w:lastColumn="0" w:noHBand="0" w:noVBand="1"/>
            </w:tblPr>
            <w:tblGrid>
              <w:gridCol w:w="3946"/>
              <w:gridCol w:w="2424"/>
              <w:gridCol w:w="2424"/>
            </w:tblGrid>
            <w:tr w:rsidR="00AA0B51" w14:paraId="182D2637" w14:textId="77777777" w:rsidTr="001779BF">
              <w:trPr>
                <w:trHeight w:val="349"/>
              </w:trPr>
              <w:tc>
                <w:tcPr>
                  <w:tcW w:w="3946" w:type="dxa"/>
                  <w:shd w:val="clear" w:color="auto" w:fill="auto"/>
                </w:tcPr>
                <w:p w14:paraId="4814260F" w14:textId="77777777" w:rsidR="00AA0B51" w:rsidRDefault="00AA0B51" w:rsidP="000C3F1E">
                  <w:pPr>
                    <w:framePr w:hSpace="141" w:wrap="around" w:vAnchor="text" w:hAnchor="margin" w:y="749"/>
                    <w:spacing w:after="0" w:line="240" w:lineRule="auto"/>
                    <w:jc w:val="center"/>
                    <w:rPr>
                      <w:rFonts w:ascii="Calibri" w:hAnsi="Calibri"/>
                    </w:rPr>
                  </w:pPr>
                  <w:r>
                    <w:t>Attendu</w:t>
                  </w:r>
                </w:p>
              </w:tc>
              <w:tc>
                <w:tcPr>
                  <w:tcW w:w="2424" w:type="dxa"/>
                  <w:shd w:val="clear" w:color="auto" w:fill="auto"/>
                </w:tcPr>
                <w:p w14:paraId="4804EC9C" w14:textId="77777777" w:rsidR="00AA0B51" w:rsidRDefault="00AA0B51" w:rsidP="000C3F1E">
                  <w:pPr>
                    <w:framePr w:hSpace="141" w:wrap="around" w:vAnchor="text" w:hAnchor="margin" w:y="749"/>
                    <w:spacing w:after="0" w:line="240" w:lineRule="auto"/>
                    <w:jc w:val="center"/>
                    <w:rPr>
                      <w:rFonts w:ascii="Calibri" w:hAnsi="Calibri"/>
                    </w:rPr>
                  </w:pPr>
                  <w:r>
                    <w:t>Obtenu</w:t>
                  </w:r>
                </w:p>
              </w:tc>
              <w:tc>
                <w:tcPr>
                  <w:tcW w:w="2424" w:type="dxa"/>
                  <w:shd w:val="clear" w:color="auto" w:fill="auto"/>
                </w:tcPr>
                <w:p w14:paraId="7FF5EA5E" w14:textId="77777777" w:rsidR="00AA0B51" w:rsidRDefault="00AA0B51" w:rsidP="000C3F1E">
                  <w:pPr>
                    <w:framePr w:hSpace="141" w:wrap="around" w:vAnchor="text" w:hAnchor="margin" w:y="749"/>
                    <w:spacing w:after="0" w:line="240" w:lineRule="auto"/>
                    <w:jc w:val="center"/>
                    <w:rPr>
                      <w:rFonts w:ascii="Calibri" w:hAnsi="Calibri"/>
                    </w:rPr>
                  </w:pPr>
                  <w:r>
                    <w:t>Statut</w:t>
                  </w:r>
                </w:p>
              </w:tc>
            </w:tr>
            <w:tr w:rsidR="00AA0B51" w14:paraId="746D0970" w14:textId="77777777" w:rsidTr="001779BF">
              <w:trPr>
                <w:trHeight w:val="731"/>
              </w:trPr>
              <w:tc>
                <w:tcPr>
                  <w:tcW w:w="3946" w:type="dxa"/>
                  <w:shd w:val="clear" w:color="auto" w:fill="auto"/>
                </w:tcPr>
                <w:p w14:paraId="171FCE72" w14:textId="77777777" w:rsidR="00AA0B51" w:rsidRDefault="00AA0B51" w:rsidP="000C3F1E">
                  <w:pPr>
                    <w:framePr w:hSpace="141" w:wrap="around" w:vAnchor="text" w:hAnchor="margin" w:y="749"/>
                    <w:spacing w:after="0" w:line="240" w:lineRule="auto"/>
                    <w:jc w:val="center"/>
                    <w:rPr>
                      <w:rFonts w:ascii="Calibri" w:hAnsi="Calibri"/>
                    </w:rPr>
                  </w:pPr>
                  <w:r>
                    <w:rPr>
                      <w:rFonts w:ascii="Calibri" w:hAnsi="Calibri"/>
                    </w:rPr>
                    <w:t>Voir la LED LE1 s’allumer pendant 1sec puis s’éteindre</w:t>
                  </w:r>
                </w:p>
              </w:tc>
              <w:tc>
                <w:tcPr>
                  <w:tcW w:w="2424" w:type="dxa"/>
                  <w:shd w:val="clear" w:color="auto" w:fill="auto"/>
                </w:tcPr>
                <w:p w14:paraId="3A3FA350" w14:textId="37532CB1" w:rsidR="00AA0B51" w:rsidRDefault="009C1BA2" w:rsidP="000C3F1E">
                  <w:pPr>
                    <w:framePr w:hSpace="141" w:wrap="around" w:vAnchor="text" w:hAnchor="margin" w:y="749"/>
                    <w:spacing w:after="0" w:line="240" w:lineRule="auto"/>
                    <w:jc w:val="center"/>
                    <w:rPr>
                      <w:rFonts w:ascii="Calibri" w:hAnsi="Calibri"/>
                    </w:rPr>
                  </w:pPr>
                  <w:ins w:id="268" w:author="Alexandra Hulot" w:date="2022-08-10T16:51:00Z">
                    <w:r>
                      <w:rPr>
                        <w:rFonts w:ascii="Calibri" w:hAnsi="Calibri"/>
                      </w:rPr>
                      <w:t>/</w:t>
                    </w:r>
                  </w:ins>
                </w:p>
              </w:tc>
              <w:tc>
                <w:tcPr>
                  <w:tcW w:w="2424" w:type="dxa"/>
                  <w:shd w:val="clear" w:color="auto" w:fill="auto"/>
                </w:tcPr>
                <w:p w14:paraId="3668FADF" w14:textId="739B6E3C" w:rsidR="00AA0B51" w:rsidRDefault="00FE555C" w:rsidP="000C3F1E">
                  <w:pPr>
                    <w:framePr w:hSpace="141" w:wrap="around" w:vAnchor="text" w:hAnchor="margin" w:y="749"/>
                    <w:spacing w:after="0" w:line="240" w:lineRule="auto"/>
                    <w:jc w:val="center"/>
                    <w:rPr>
                      <w:rFonts w:ascii="Calibri" w:hAnsi="Calibri"/>
                    </w:rPr>
                  </w:pPr>
                  <w:r>
                    <w:rPr>
                      <w:rFonts w:ascii="Calibri" w:hAnsi="Calibri"/>
                    </w:rPr>
                    <w:t>OK</w:t>
                  </w:r>
                </w:p>
              </w:tc>
            </w:tr>
            <w:tr w:rsidR="00DD43CA" w14:paraId="1CE6BF36" w14:textId="77777777" w:rsidTr="001779BF">
              <w:trPr>
                <w:trHeight w:val="731"/>
              </w:trPr>
              <w:tc>
                <w:tcPr>
                  <w:tcW w:w="3946" w:type="dxa"/>
                  <w:shd w:val="clear" w:color="auto" w:fill="auto"/>
                </w:tcPr>
                <w:p w14:paraId="42CE5F70" w14:textId="1E1C35B8" w:rsidR="00DD43CA" w:rsidRDefault="00DD43CA" w:rsidP="000C3F1E">
                  <w:pPr>
                    <w:framePr w:hSpace="141" w:wrap="around" w:vAnchor="text" w:hAnchor="margin" w:y="749"/>
                    <w:spacing w:after="0" w:line="240" w:lineRule="auto"/>
                    <w:jc w:val="center"/>
                    <w:rPr>
                      <w:rFonts w:ascii="Calibri" w:hAnsi="Calibri"/>
                    </w:rPr>
                  </w:pPr>
                  <w:r>
                    <w:rPr>
                      <w:rFonts w:ascii="Calibri" w:hAnsi="Calibri"/>
                    </w:rPr>
                    <w:t xml:space="preserve">Voir le message </w:t>
                  </w:r>
                  <w:r w:rsidRPr="00DD43CA">
                    <w:rPr>
                      <w:rFonts w:ascii="Calibri" w:hAnsi="Calibri"/>
                    </w:rPr>
                    <w:t>"LED ON"</w:t>
                  </w:r>
                  <w:r>
                    <w:rPr>
                      <w:rFonts w:ascii="Calibri" w:hAnsi="Calibri"/>
                    </w:rPr>
                    <w:t xml:space="preserve"> pendant 1 sec puis </w:t>
                  </w:r>
                  <w:r w:rsidRPr="00DD43CA">
                    <w:rPr>
                      <w:rFonts w:ascii="Calibri" w:hAnsi="Calibri"/>
                    </w:rPr>
                    <w:t>"LED O</w:t>
                  </w:r>
                  <w:r>
                    <w:rPr>
                      <w:rFonts w:ascii="Calibri" w:hAnsi="Calibri"/>
                    </w:rPr>
                    <w:t>FF</w:t>
                  </w:r>
                  <w:r w:rsidRPr="00DD43CA">
                    <w:rPr>
                      <w:rFonts w:ascii="Calibri" w:hAnsi="Calibri"/>
                    </w:rPr>
                    <w:t>"</w:t>
                  </w:r>
                </w:p>
              </w:tc>
              <w:tc>
                <w:tcPr>
                  <w:tcW w:w="2424" w:type="dxa"/>
                  <w:shd w:val="clear" w:color="auto" w:fill="auto"/>
                </w:tcPr>
                <w:p w14:paraId="02301798" w14:textId="0E7D2710" w:rsidR="00DD43CA" w:rsidRDefault="00FE555C" w:rsidP="000C3F1E">
                  <w:pPr>
                    <w:framePr w:hSpace="141" w:wrap="around" w:vAnchor="text" w:hAnchor="margin" w:y="749"/>
                    <w:spacing w:after="0" w:line="240" w:lineRule="auto"/>
                    <w:jc w:val="center"/>
                    <w:rPr>
                      <w:rFonts w:ascii="Calibri" w:hAnsi="Calibri"/>
                    </w:rPr>
                  </w:pPr>
                  <w:r>
                    <w:rPr>
                      <w:rFonts w:ascii="Calibri" w:hAnsi="Calibri"/>
                    </w:rPr>
                    <w:t>Pas pu tester car compte admin suspendu</w:t>
                  </w:r>
                </w:p>
              </w:tc>
              <w:tc>
                <w:tcPr>
                  <w:tcW w:w="2424" w:type="dxa"/>
                  <w:shd w:val="clear" w:color="auto" w:fill="auto"/>
                </w:tcPr>
                <w:p w14:paraId="0A05D5C6" w14:textId="322C5E6D" w:rsidR="00DD43CA" w:rsidRDefault="00FE555C" w:rsidP="000C3F1E">
                  <w:pPr>
                    <w:framePr w:hSpace="141" w:wrap="around" w:vAnchor="text" w:hAnchor="margin" w:y="749"/>
                    <w:spacing w:after="0" w:line="240" w:lineRule="auto"/>
                    <w:jc w:val="center"/>
                    <w:rPr>
                      <w:rFonts w:ascii="Calibri" w:hAnsi="Calibri"/>
                    </w:rPr>
                  </w:pPr>
                  <w:r>
                    <w:rPr>
                      <w:rFonts w:ascii="Calibri" w:hAnsi="Calibri"/>
                    </w:rPr>
                    <w:t>TBD</w:t>
                  </w:r>
                </w:p>
              </w:tc>
            </w:tr>
          </w:tbl>
          <w:p w14:paraId="160FF205" w14:textId="77777777" w:rsidR="00AA0B51" w:rsidRDefault="00AA0B51" w:rsidP="00AA0B51">
            <w:pPr>
              <w:rPr>
                <w:rFonts w:ascii="Calibri" w:hAnsi="Calibri"/>
              </w:rPr>
            </w:pPr>
          </w:p>
          <w:p w14:paraId="7CC465AE" w14:textId="77777777" w:rsidR="00AA0B51" w:rsidRDefault="00AA0B51" w:rsidP="00AA0B51">
            <w:pPr>
              <w:jc w:val="center"/>
              <w:rPr>
                <w:rFonts w:ascii="Calibri" w:hAnsi="Calibri"/>
              </w:rPr>
            </w:pPr>
            <w:r>
              <w:rPr>
                <w:b/>
                <w:iCs/>
              </w:rPr>
              <w:t>CV02</w:t>
            </w:r>
            <w:r>
              <w:rPr>
                <w:iCs/>
              </w:rPr>
              <w:t> : Après appui sur le bouton nRST.</w:t>
            </w:r>
          </w:p>
          <w:tbl>
            <w:tblPr>
              <w:tblStyle w:val="Grilledutableau"/>
              <w:tblW w:w="8768" w:type="dxa"/>
              <w:tblLook w:val="04A0" w:firstRow="1" w:lastRow="0" w:firstColumn="1" w:lastColumn="0" w:noHBand="0" w:noVBand="1"/>
            </w:tblPr>
            <w:tblGrid>
              <w:gridCol w:w="3946"/>
              <w:gridCol w:w="2424"/>
              <w:gridCol w:w="2398"/>
            </w:tblGrid>
            <w:tr w:rsidR="00AA0B51" w14:paraId="17F8B30A" w14:textId="77777777" w:rsidTr="001779BF">
              <w:trPr>
                <w:trHeight w:val="349"/>
              </w:trPr>
              <w:tc>
                <w:tcPr>
                  <w:tcW w:w="3946" w:type="dxa"/>
                  <w:shd w:val="clear" w:color="auto" w:fill="auto"/>
                </w:tcPr>
                <w:p w14:paraId="157DC970" w14:textId="77777777" w:rsidR="00AA0B51" w:rsidRDefault="00AA0B51" w:rsidP="000C3F1E">
                  <w:pPr>
                    <w:framePr w:hSpace="141" w:wrap="around" w:vAnchor="text" w:hAnchor="margin" w:y="749"/>
                    <w:spacing w:after="0" w:line="240" w:lineRule="auto"/>
                    <w:jc w:val="center"/>
                    <w:rPr>
                      <w:rFonts w:ascii="Calibri" w:hAnsi="Calibri"/>
                    </w:rPr>
                  </w:pPr>
                  <w:r>
                    <w:t>Attendu</w:t>
                  </w:r>
                </w:p>
              </w:tc>
              <w:tc>
                <w:tcPr>
                  <w:tcW w:w="2424" w:type="dxa"/>
                  <w:shd w:val="clear" w:color="auto" w:fill="auto"/>
                </w:tcPr>
                <w:p w14:paraId="15A57FAB" w14:textId="77777777" w:rsidR="00AA0B51" w:rsidRDefault="00AA0B51" w:rsidP="000C3F1E">
                  <w:pPr>
                    <w:framePr w:hSpace="141" w:wrap="around" w:vAnchor="text" w:hAnchor="margin" w:y="749"/>
                    <w:spacing w:after="0" w:line="240" w:lineRule="auto"/>
                    <w:jc w:val="center"/>
                    <w:rPr>
                      <w:rFonts w:ascii="Calibri" w:hAnsi="Calibri"/>
                    </w:rPr>
                  </w:pPr>
                  <w:r>
                    <w:t>Obtenu</w:t>
                  </w:r>
                </w:p>
              </w:tc>
              <w:tc>
                <w:tcPr>
                  <w:tcW w:w="2398" w:type="dxa"/>
                  <w:shd w:val="clear" w:color="auto" w:fill="auto"/>
                </w:tcPr>
                <w:p w14:paraId="091F7C85" w14:textId="77777777" w:rsidR="00AA0B51" w:rsidRDefault="00AA0B51" w:rsidP="000C3F1E">
                  <w:pPr>
                    <w:framePr w:hSpace="141" w:wrap="around" w:vAnchor="text" w:hAnchor="margin" w:y="749"/>
                    <w:spacing w:after="0" w:line="240" w:lineRule="auto"/>
                    <w:jc w:val="center"/>
                    <w:rPr>
                      <w:rFonts w:ascii="Calibri" w:hAnsi="Calibri"/>
                    </w:rPr>
                  </w:pPr>
                  <w:r>
                    <w:t>Statut</w:t>
                  </w:r>
                </w:p>
              </w:tc>
            </w:tr>
            <w:tr w:rsidR="00AA0B51" w14:paraId="3721C242" w14:textId="77777777" w:rsidTr="001779BF">
              <w:trPr>
                <w:trHeight w:val="731"/>
              </w:trPr>
              <w:tc>
                <w:tcPr>
                  <w:tcW w:w="3946" w:type="dxa"/>
                  <w:shd w:val="clear" w:color="auto" w:fill="auto"/>
                </w:tcPr>
                <w:p w14:paraId="3AF94D5E" w14:textId="77777777" w:rsidR="00AA0B51" w:rsidRDefault="00AA0B51" w:rsidP="000C3F1E">
                  <w:pPr>
                    <w:framePr w:hSpace="141" w:wrap="around" w:vAnchor="text" w:hAnchor="margin" w:y="749"/>
                    <w:spacing w:after="0" w:line="240" w:lineRule="auto"/>
                    <w:jc w:val="center"/>
                    <w:rPr>
                      <w:rFonts w:ascii="Calibri" w:hAnsi="Calibri"/>
                    </w:rPr>
                  </w:pPr>
                  <w:r>
                    <w:rPr>
                      <w:rFonts w:ascii="Calibri" w:hAnsi="Calibri"/>
                    </w:rPr>
                    <w:t>Voir la LED LE1 s’allumer de nouveau pendant 1sec puis s’éteindre</w:t>
                  </w:r>
                </w:p>
              </w:tc>
              <w:tc>
                <w:tcPr>
                  <w:tcW w:w="2424" w:type="dxa"/>
                  <w:shd w:val="clear" w:color="auto" w:fill="auto"/>
                </w:tcPr>
                <w:p w14:paraId="0919D49C" w14:textId="2275E3C9" w:rsidR="00AA0B51" w:rsidRDefault="009C1BA2" w:rsidP="000C3F1E">
                  <w:pPr>
                    <w:framePr w:hSpace="141" w:wrap="around" w:vAnchor="text" w:hAnchor="margin" w:y="749"/>
                    <w:spacing w:after="0" w:line="240" w:lineRule="auto"/>
                    <w:jc w:val="center"/>
                    <w:rPr>
                      <w:rFonts w:ascii="Calibri" w:hAnsi="Calibri"/>
                    </w:rPr>
                  </w:pPr>
                  <w:r>
                    <w:rPr>
                      <w:rFonts w:ascii="Calibri" w:hAnsi="Calibri"/>
                    </w:rPr>
                    <w:t>/</w:t>
                  </w:r>
                </w:p>
              </w:tc>
              <w:tc>
                <w:tcPr>
                  <w:tcW w:w="2398" w:type="dxa"/>
                  <w:shd w:val="clear" w:color="auto" w:fill="auto"/>
                </w:tcPr>
                <w:p w14:paraId="3EFE26C2" w14:textId="21D67CF1" w:rsidR="00AA0B51" w:rsidRDefault="00FE555C" w:rsidP="000C3F1E">
                  <w:pPr>
                    <w:framePr w:hSpace="141" w:wrap="around" w:vAnchor="text" w:hAnchor="margin" w:y="749"/>
                    <w:spacing w:after="0" w:line="240" w:lineRule="auto"/>
                    <w:jc w:val="center"/>
                    <w:rPr>
                      <w:rFonts w:ascii="Calibri" w:hAnsi="Calibri"/>
                    </w:rPr>
                  </w:pPr>
                  <w:r>
                    <w:rPr>
                      <w:rFonts w:ascii="Calibri" w:hAnsi="Calibri"/>
                    </w:rPr>
                    <w:t>OK</w:t>
                  </w:r>
                </w:p>
              </w:tc>
            </w:tr>
          </w:tbl>
          <w:p w14:paraId="7E0D2EF0" w14:textId="77777777" w:rsidR="00AA0B51" w:rsidRDefault="00AA0B51" w:rsidP="00AA0B51">
            <w:pPr>
              <w:rPr>
                <w:rFonts w:ascii="Calibri" w:hAnsi="Calibri"/>
              </w:rPr>
            </w:pPr>
          </w:p>
          <w:p w14:paraId="25263964" w14:textId="7DC15CAC" w:rsidR="00AA0B51" w:rsidRDefault="00AA0B51" w:rsidP="00AA0B51">
            <w:pPr>
              <w:rPr>
                <w:rFonts w:ascii="Calibri" w:hAnsi="Calibri"/>
              </w:rPr>
            </w:pPr>
          </w:p>
        </w:tc>
      </w:tr>
    </w:tbl>
    <w:p w14:paraId="30EA19BE" w14:textId="1A7D4B26" w:rsidR="009076F6" w:rsidRPr="009076F6" w:rsidRDefault="00A41F3E" w:rsidP="00AA0B51">
      <w:pPr>
        <w:pStyle w:val="Titre1"/>
      </w:pPr>
      <w:bookmarkStart w:id="269" w:name="_Toc111040338"/>
      <w:r w:rsidRPr="00A96AB7">
        <w:t>Tests intégratio</w:t>
      </w:r>
      <w:r>
        <w:t>n</w:t>
      </w:r>
      <w:bookmarkEnd w:id="269"/>
    </w:p>
    <w:tbl>
      <w:tblPr>
        <w:tblpPr w:leftFromText="141" w:rightFromText="141" w:vertAnchor="text" w:horzAnchor="margin" w:tblpY="167"/>
        <w:tblW w:w="8970" w:type="dxa"/>
        <w:tblCellMar>
          <w:left w:w="70" w:type="dxa"/>
          <w:right w:w="70" w:type="dxa"/>
        </w:tblCellMar>
        <w:tblLook w:val="0000" w:firstRow="0" w:lastRow="0" w:firstColumn="0" w:lastColumn="0" w:noHBand="0" w:noVBand="0"/>
      </w:tblPr>
      <w:tblGrid>
        <w:gridCol w:w="8970"/>
      </w:tblGrid>
      <w:tr w:rsidR="00A96AB7" w14:paraId="53B41667" w14:textId="77777777" w:rsidTr="009076F6">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497CCC3D" w14:textId="2ABA3038" w:rsidR="00A96AB7" w:rsidRDefault="00A96AB7" w:rsidP="009076F6">
            <w:pPr>
              <w:pStyle w:val="Titredetableau"/>
              <w:pageBreakBefore/>
              <w:rPr>
                <w:rFonts w:ascii="Calibri" w:hAnsi="Calibri"/>
                <w:szCs w:val="24"/>
              </w:rPr>
            </w:pPr>
            <w:r>
              <w:rPr>
                <w:szCs w:val="24"/>
              </w:rPr>
              <w:lastRenderedPageBreak/>
              <w:t>Test 1</w:t>
            </w:r>
            <w:r w:rsidR="00427CFB">
              <w:rPr>
                <w:szCs w:val="24"/>
              </w:rPr>
              <w:t>4</w:t>
            </w:r>
            <w:r>
              <w:rPr>
                <w:szCs w:val="24"/>
              </w:rPr>
              <w:t xml:space="preserve">: </w:t>
            </w:r>
            <w:r w:rsidR="00F82656">
              <w:rPr>
                <w:szCs w:val="24"/>
              </w:rPr>
              <w:t xml:space="preserve">Fonctionnement </w:t>
            </w:r>
            <w:r w:rsidR="003B283C">
              <w:rPr>
                <w:szCs w:val="24"/>
              </w:rPr>
              <w:t>Ecran</w:t>
            </w:r>
          </w:p>
        </w:tc>
      </w:tr>
      <w:tr w:rsidR="00A96AB7" w14:paraId="7CB2B3DD" w14:textId="77777777" w:rsidTr="009076F6">
        <w:trPr>
          <w:cantSplit/>
          <w:trHeight w:val="997"/>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ECC49E1" w14:textId="6EEEB4AF" w:rsidR="00A96AB7" w:rsidRDefault="00A96AB7" w:rsidP="009076F6">
            <w:r>
              <w:t>Description :</w:t>
            </w:r>
          </w:p>
          <w:p w14:paraId="56967E88" w14:textId="3118138A" w:rsidR="00F82656" w:rsidRDefault="00E353AD" w:rsidP="009076F6">
            <w:pPr>
              <w:rPr>
                <w:rFonts w:ascii="Calibri" w:hAnsi="Calibri"/>
              </w:rPr>
            </w:pPr>
            <w:r w:rsidRPr="00F82656">
              <w:rPr>
                <w:rFonts w:ascii="Calibri" w:hAnsi="Calibri"/>
              </w:rPr>
              <w:t xml:space="preserve">L’objectif </w:t>
            </w:r>
            <w:r>
              <w:rPr>
                <w:rFonts w:ascii="Calibri" w:hAnsi="Calibri"/>
              </w:rPr>
              <w:t xml:space="preserve">est de tester </w:t>
            </w:r>
            <w:r w:rsidR="00A8147D">
              <w:rPr>
                <w:rFonts w:ascii="Calibri" w:hAnsi="Calibri"/>
              </w:rPr>
              <w:t>l’interface</w:t>
            </w:r>
            <w:r>
              <w:rPr>
                <w:rFonts w:ascii="Calibri" w:hAnsi="Calibri"/>
              </w:rPr>
              <w:t xml:space="preserve"> SPI 2 dédié à l’écran.</w:t>
            </w:r>
          </w:p>
          <w:p w14:paraId="6F5972F6" w14:textId="7BC88EB2" w:rsidR="00E353AD" w:rsidRDefault="00F82656" w:rsidP="009076F6">
            <w:pPr>
              <w:rPr>
                <w:rFonts w:ascii="Calibri" w:hAnsi="Calibri"/>
              </w:rPr>
            </w:pPr>
            <w:r>
              <w:rPr>
                <w:rFonts w:ascii="Calibri" w:hAnsi="Calibri"/>
              </w:rPr>
              <w:t>U</w:t>
            </w:r>
            <w:r w:rsidR="00E353AD">
              <w:rPr>
                <w:rFonts w:ascii="Calibri" w:hAnsi="Calibri"/>
              </w:rPr>
              <w:t xml:space="preserve">n binaire du nom de </w:t>
            </w:r>
            <w:r w:rsidR="00E353AD" w:rsidRPr="00E353AD">
              <w:rPr>
                <w:rFonts w:ascii="Calibri" w:hAnsi="Calibri"/>
                <w:color w:val="FF0000"/>
              </w:rPr>
              <w:t>&lt;</w:t>
            </w:r>
            <w:r w:rsidR="00E353AD" w:rsidRPr="00FD4A01">
              <w:rPr>
                <w:rFonts w:ascii="Calibri" w:hAnsi="Calibri"/>
                <w:color w:val="FF0000"/>
              </w:rPr>
              <w:t>STM32H743VIT6-SCREEN</w:t>
            </w:r>
            <w:r w:rsidR="00E353AD">
              <w:rPr>
                <w:rFonts w:ascii="Calibri" w:hAnsi="Calibri"/>
                <w:color w:val="FF0000"/>
              </w:rPr>
              <w:t>.elf</w:t>
            </w:r>
            <w:r w:rsidR="00E353AD" w:rsidRPr="003B283C">
              <w:rPr>
                <w:rFonts w:ascii="Calibri" w:hAnsi="Calibri"/>
                <w:color w:val="FF0000"/>
              </w:rPr>
              <w:t>&gt;</w:t>
            </w:r>
            <w:r w:rsidR="00E353AD">
              <w:rPr>
                <w:rFonts w:ascii="Calibri" w:hAnsi="Calibri"/>
                <w:color w:val="FF0000"/>
              </w:rPr>
              <w:t xml:space="preserve"> </w:t>
            </w:r>
            <w:r w:rsidR="00E353AD">
              <w:rPr>
                <w:rFonts w:ascii="Calibri" w:hAnsi="Calibri"/>
              </w:rPr>
              <w:t>a été compilé pour cela.</w:t>
            </w:r>
          </w:p>
          <w:p w14:paraId="473E9747" w14:textId="2D286678" w:rsidR="0034199F" w:rsidRPr="00B33A92" w:rsidRDefault="00B33A92" w:rsidP="009076F6">
            <w:pPr>
              <w:rPr>
                <w:rFonts w:ascii="Calibri" w:hAnsi="Calibri"/>
                <w:b/>
                <w:bCs/>
                <w:sz w:val="18"/>
                <w:szCs w:val="18"/>
              </w:rPr>
            </w:pPr>
            <w:r w:rsidRPr="00B33A92">
              <w:rPr>
                <w:rFonts w:ascii="Calibri" w:hAnsi="Calibri"/>
                <w:b/>
                <w:bCs/>
                <w:sz w:val="18"/>
                <w:szCs w:val="18"/>
              </w:rPr>
              <w:t>« </w:t>
            </w:r>
            <w:r w:rsidR="0034199F" w:rsidRPr="00B33A92">
              <w:rPr>
                <w:rFonts w:ascii="Calibri" w:hAnsi="Calibri"/>
                <w:b/>
                <w:bCs/>
                <w:sz w:val="18"/>
                <w:szCs w:val="18"/>
              </w:rPr>
              <w:t xml:space="preserve">Lorsque l’on </w:t>
            </w:r>
            <w:r w:rsidR="00142A38">
              <w:rPr>
                <w:rFonts w:ascii="Calibri" w:hAnsi="Calibri"/>
                <w:b/>
                <w:bCs/>
                <w:sz w:val="18"/>
                <w:szCs w:val="18"/>
              </w:rPr>
              <w:t>alimente la carte,</w:t>
            </w:r>
            <w:r w:rsidR="0034199F" w:rsidRPr="00B33A92">
              <w:rPr>
                <w:rFonts w:ascii="Calibri" w:hAnsi="Calibri"/>
                <w:b/>
                <w:bCs/>
                <w:sz w:val="18"/>
                <w:szCs w:val="18"/>
              </w:rPr>
              <w:t xml:space="preserve"> le fond de </w:t>
            </w:r>
            <w:r w:rsidR="00142A38">
              <w:rPr>
                <w:rFonts w:ascii="Calibri" w:hAnsi="Calibri"/>
                <w:b/>
                <w:bCs/>
                <w:sz w:val="18"/>
                <w:szCs w:val="18"/>
              </w:rPr>
              <w:t xml:space="preserve">l’écran </w:t>
            </w:r>
            <w:r w:rsidR="0034199F" w:rsidRPr="00B33A92">
              <w:rPr>
                <w:rFonts w:ascii="Calibri" w:hAnsi="Calibri"/>
                <w:b/>
                <w:bCs/>
                <w:sz w:val="18"/>
                <w:szCs w:val="18"/>
              </w:rPr>
              <w:t>devient blanc.</w:t>
            </w:r>
          </w:p>
          <w:p w14:paraId="1A21F91E" w14:textId="653F1C91" w:rsidR="0034199F" w:rsidRPr="00B33A92" w:rsidRDefault="0034199F" w:rsidP="009076F6">
            <w:pPr>
              <w:rPr>
                <w:rFonts w:ascii="Calibri" w:hAnsi="Calibri"/>
                <w:b/>
                <w:bCs/>
                <w:sz w:val="18"/>
                <w:szCs w:val="18"/>
              </w:rPr>
            </w:pPr>
            <w:r w:rsidRPr="00B33A92">
              <w:rPr>
                <w:rFonts w:ascii="Calibri" w:hAnsi="Calibri"/>
                <w:b/>
                <w:bCs/>
                <w:sz w:val="18"/>
                <w:szCs w:val="18"/>
              </w:rPr>
              <w:t>Après programmation, le fond :</w:t>
            </w:r>
          </w:p>
          <w:p w14:paraId="58173E12" w14:textId="3BF2AD6A" w:rsidR="00E353AD" w:rsidRPr="00B33A92" w:rsidRDefault="005E332A" w:rsidP="009076F6">
            <w:pPr>
              <w:pStyle w:val="Paragraphedeliste"/>
              <w:numPr>
                <w:ilvl w:val="0"/>
                <w:numId w:val="7"/>
              </w:numPr>
              <w:rPr>
                <w:rFonts w:ascii="Calibri" w:hAnsi="Calibri"/>
                <w:b/>
                <w:bCs/>
                <w:sz w:val="18"/>
                <w:szCs w:val="18"/>
              </w:rPr>
            </w:pPr>
            <w:ins w:id="270" w:author="Alexandra Hulot" w:date="2022-08-10T16:55:00Z">
              <w:r>
                <w:rPr>
                  <w:rFonts w:ascii="Calibri" w:hAnsi="Calibri"/>
                  <w:b/>
                  <w:bCs/>
                  <w:sz w:val="18"/>
                  <w:szCs w:val="18"/>
                </w:rPr>
                <w:t>A</w:t>
              </w:r>
            </w:ins>
            <w:ins w:id="271" w:author="Alexandra Hulot" w:date="2022-08-10T16:54:00Z">
              <w:r>
                <w:rPr>
                  <w:rFonts w:ascii="Calibri" w:hAnsi="Calibri"/>
                  <w:b/>
                  <w:bCs/>
                  <w:sz w:val="18"/>
                  <w:szCs w:val="18"/>
                </w:rPr>
                <w:t>ffiche le logo d’</w:t>
              </w:r>
            </w:ins>
            <w:ins w:id="272" w:author="Alexandra Hulot" w:date="2022-08-10T16:55:00Z">
              <w:r>
                <w:rPr>
                  <w:rFonts w:ascii="Calibri" w:hAnsi="Calibri"/>
                  <w:b/>
                  <w:bCs/>
                  <w:sz w:val="18"/>
                  <w:szCs w:val="18"/>
                </w:rPr>
                <w:t>E</w:t>
              </w:r>
            </w:ins>
            <w:ins w:id="273" w:author="Alexandra Hulot" w:date="2022-08-10T16:54:00Z">
              <w:r>
                <w:rPr>
                  <w:rFonts w:ascii="Calibri" w:hAnsi="Calibri"/>
                  <w:b/>
                  <w:bCs/>
                  <w:sz w:val="18"/>
                  <w:szCs w:val="18"/>
                </w:rPr>
                <w:t>lsys</w:t>
              </w:r>
            </w:ins>
            <w:ins w:id="274" w:author="Alexandra Hulot" w:date="2022-08-10T16:55:00Z">
              <w:r>
                <w:rPr>
                  <w:rFonts w:ascii="Calibri" w:hAnsi="Calibri"/>
                  <w:b/>
                  <w:bCs/>
                  <w:sz w:val="18"/>
                  <w:szCs w:val="18"/>
                </w:rPr>
                <w:t xml:space="preserve"> en cas de succès</w:t>
              </w:r>
            </w:ins>
            <w:ins w:id="275" w:author="Alexandra Hulot" w:date="2022-08-10T16:54:00Z">
              <w:r>
                <w:rPr>
                  <w:rFonts w:ascii="Calibri" w:hAnsi="Calibri"/>
                  <w:b/>
                  <w:bCs/>
                  <w:sz w:val="18"/>
                  <w:szCs w:val="18"/>
                </w:rPr>
                <w:t>,</w:t>
              </w:r>
            </w:ins>
          </w:p>
          <w:p w14:paraId="45C6C162" w14:textId="57A38921" w:rsidR="000162AE" w:rsidRPr="00B33A92" w:rsidRDefault="000162AE" w:rsidP="009076F6">
            <w:pPr>
              <w:pStyle w:val="Paragraphedeliste"/>
              <w:numPr>
                <w:ilvl w:val="0"/>
                <w:numId w:val="7"/>
              </w:numPr>
              <w:rPr>
                <w:rFonts w:ascii="Calibri" w:hAnsi="Calibri"/>
                <w:b/>
                <w:bCs/>
                <w:sz w:val="18"/>
                <w:szCs w:val="18"/>
              </w:rPr>
            </w:pPr>
            <w:r w:rsidRPr="00B33A92">
              <w:rPr>
                <w:rFonts w:ascii="Calibri" w:hAnsi="Calibri"/>
                <w:b/>
                <w:bCs/>
                <w:sz w:val="18"/>
                <w:szCs w:val="18"/>
              </w:rPr>
              <w:t>Sinon, il</w:t>
            </w:r>
            <w:ins w:id="276" w:author="Alexandra Hulot" w:date="2022-08-10T16:55:00Z">
              <w:r w:rsidR="005E332A">
                <w:rPr>
                  <w:rFonts w:ascii="Calibri" w:hAnsi="Calibri"/>
                  <w:b/>
                  <w:bCs/>
                  <w:sz w:val="18"/>
                  <w:szCs w:val="18"/>
                </w:rPr>
                <w:t xml:space="preserve"> affiche un fond blanc/bruité </w:t>
              </w:r>
            </w:ins>
            <w:r w:rsidRPr="00B33A92">
              <w:rPr>
                <w:rFonts w:ascii="Calibri" w:hAnsi="Calibri"/>
                <w:b/>
                <w:bCs/>
                <w:sz w:val="18"/>
                <w:szCs w:val="18"/>
              </w:rPr>
              <w:t>en cas d’échec.</w:t>
            </w:r>
          </w:p>
          <w:p w14:paraId="16FC68DF" w14:textId="4A995DBC" w:rsidR="000162AE" w:rsidRPr="00B33A92" w:rsidRDefault="000162AE" w:rsidP="009076F6">
            <w:pPr>
              <w:rPr>
                <w:rFonts w:ascii="Calibri" w:hAnsi="Calibri"/>
                <w:b/>
                <w:bCs/>
                <w:sz w:val="18"/>
                <w:szCs w:val="18"/>
              </w:rPr>
            </w:pPr>
            <w:r w:rsidRPr="00B33A92">
              <w:rPr>
                <w:rFonts w:ascii="Calibri" w:hAnsi="Calibri"/>
                <w:b/>
                <w:bCs/>
                <w:sz w:val="18"/>
                <w:szCs w:val="18"/>
              </w:rPr>
              <w:t>Pour tester le toucher tactile, un premier appui écran permet de changer</w:t>
            </w:r>
            <w:ins w:id="277" w:author="Alexandra Hulot" w:date="2022-08-10T16:56:00Z">
              <w:r w:rsidR="005E332A">
                <w:rPr>
                  <w:rFonts w:ascii="Calibri" w:hAnsi="Calibri"/>
                  <w:b/>
                  <w:bCs/>
                  <w:sz w:val="18"/>
                  <w:szCs w:val="18"/>
                </w:rPr>
                <w:t xml:space="preserve"> le fond d’Elsys en fond bleu uni. Apres un second appui, le logo </w:t>
              </w:r>
            </w:ins>
            <w:ins w:id="278" w:author="Alexandra Hulot" w:date="2022-08-10T16:57:00Z">
              <w:r w:rsidR="005E332A">
                <w:rPr>
                  <w:rFonts w:ascii="Calibri" w:hAnsi="Calibri"/>
                  <w:b/>
                  <w:bCs/>
                  <w:sz w:val="18"/>
                  <w:szCs w:val="18"/>
                </w:rPr>
                <w:t>d’Elsys apparaît à nouveau.</w:t>
              </w:r>
            </w:ins>
            <w:r w:rsidR="00B33A92">
              <w:rPr>
                <w:rFonts w:ascii="Calibri" w:hAnsi="Calibri"/>
                <w:b/>
                <w:bCs/>
                <w:sz w:val="18"/>
                <w:szCs w:val="18"/>
              </w:rPr>
              <w:t>»</w:t>
            </w:r>
          </w:p>
          <w:p w14:paraId="0915EA92" w14:textId="77777777" w:rsidR="00F82656" w:rsidRPr="00A741DC" w:rsidRDefault="00F82656" w:rsidP="009076F6">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3E3B1C1F" w14:textId="77777777" w:rsidR="00A96AB7" w:rsidRDefault="00A96AB7" w:rsidP="009076F6">
            <w:pPr>
              <w:rPr>
                <w:rFonts w:ascii="Calibri" w:hAnsi="Calibri"/>
              </w:rPr>
            </w:pPr>
          </w:p>
        </w:tc>
      </w:tr>
      <w:tr w:rsidR="00A96AB7" w14:paraId="7F707F9B" w14:textId="77777777" w:rsidTr="009076F6">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6EAB26FC" w14:textId="77777777" w:rsidR="00A96AB7" w:rsidRDefault="00A96AB7" w:rsidP="009076F6">
            <w:pPr>
              <w:rPr>
                <w:rFonts w:ascii="Calibri" w:hAnsi="Calibri"/>
              </w:rPr>
            </w:pPr>
            <w:r>
              <w:t>Résultat attendu :</w:t>
            </w:r>
          </w:p>
          <w:p w14:paraId="37037B92" w14:textId="7EFE3331" w:rsidR="00A96AB7" w:rsidRDefault="001E3525" w:rsidP="009076F6">
            <w:pPr>
              <w:jc w:val="center"/>
              <w:rPr>
                <w:rFonts w:ascii="Calibri" w:hAnsi="Calibri"/>
              </w:rPr>
            </w:pPr>
            <w:r>
              <w:rPr>
                <w:b/>
                <w:iCs/>
              </w:rPr>
              <w:t>EC</w:t>
            </w:r>
            <w:r w:rsidR="00F82656">
              <w:rPr>
                <w:b/>
                <w:iCs/>
              </w:rPr>
              <w:t>01</w:t>
            </w:r>
            <w:r w:rsidR="00A96AB7">
              <w:rPr>
                <w:iCs/>
              </w:rPr>
              <w:t> :</w:t>
            </w:r>
            <w:r w:rsidR="00977456">
              <w:rPr>
                <w:iCs/>
              </w:rPr>
              <w:t xml:space="preserve"> Flashez le code sur la carte</w:t>
            </w:r>
          </w:p>
          <w:tbl>
            <w:tblPr>
              <w:tblStyle w:val="Grilledutableau"/>
              <w:tblW w:w="8816" w:type="dxa"/>
              <w:tblLook w:val="04A0" w:firstRow="1" w:lastRow="0" w:firstColumn="1" w:lastColumn="0" w:noHBand="0" w:noVBand="1"/>
            </w:tblPr>
            <w:tblGrid>
              <w:gridCol w:w="3404"/>
              <w:gridCol w:w="3000"/>
              <w:gridCol w:w="2412"/>
            </w:tblGrid>
            <w:tr w:rsidR="00A96AB7" w14:paraId="6B35D76D" w14:textId="77777777" w:rsidTr="00F35E2C">
              <w:tc>
                <w:tcPr>
                  <w:tcW w:w="3404" w:type="dxa"/>
                  <w:shd w:val="clear" w:color="auto" w:fill="auto"/>
                </w:tcPr>
                <w:p w14:paraId="1BA86AC8" w14:textId="6CE93265" w:rsidR="00A96AB7" w:rsidRDefault="00977456" w:rsidP="000C3F1E">
                  <w:pPr>
                    <w:framePr w:hSpace="141" w:wrap="around" w:vAnchor="text" w:hAnchor="margin" w:y="167"/>
                    <w:spacing w:after="0" w:line="240" w:lineRule="auto"/>
                    <w:jc w:val="center"/>
                    <w:rPr>
                      <w:rFonts w:ascii="Calibri" w:hAnsi="Calibri"/>
                    </w:rPr>
                  </w:pPr>
                  <w:r>
                    <w:t>Attendu</w:t>
                  </w:r>
                </w:p>
              </w:tc>
              <w:tc>
                <w:tcPr>
                  <w:tcW w:w="3000" w:type="dxa"/>
                  <w:shd w:val="clear" w:color="auto" w:fill="auto"/>
                </w:tcPr>
                <w:p w14:paraId="27152CDC" w14:textId="37C6A399" w:rsidR="00A96AB7" w:rsidRDefault="00977456" w:rsidP="000C3F1E">
                  <w:pPr>
                    <w:framePr w:hSpace="141" w:wrap="around" w:vAnchor="text" w:hAnchor="margin" w:y="167"/>
                    <w:spacing w:after="0" w:line="240" w:lineRule="auto"/>
                    <w:jc w:val="center"/>
                    <w:rPr>
                      <w:rFonts w:ascii="Calibri" w:hAnsi="Calibri"/>
                    </w:rPr>
                  </w:pPr>
                  <w:r>
                    <w:t>Obtenu</w:t>
                  </w:r>
                </w:p>
              </w:tc>
              <w:tc>
                <w:tcPr>
                  <w:tcW w:w="2412" w:type="dxa"/>
                  <w:shd w:val="clear" w:color="auto" w:fill="auto"/>
                </w:tcPr>
                <w:p w14:paraId="7266C238" w14:textId="77777777" w:rsidR="00A96AB7" w:rsidRDefault="00A96AB7" w:rsidP="000C3F1E">
                  <w:pPr>
                    <w:framePr w:hSpace="141" w:wrap="around" w:vAnchor="text" w:hAnchor="margin" w:y="167"/>
                    <w:spacing w:after="0" w:line="240" w:lineRule="auto"/>
                    <w:jc w:val="center"/>
                    <w:rPr>
                      <w:rFonts w:ascii="Calibri" w:hAnsi="Calibri"/>
                    </w:rPr>
                  </w:pPr>
                  <w:r>
                    <w:t>Statut</w:t>
                  </w:r>
                </w:p>
              </w:tc>
            </w:tr>
            <w:tr w:rsidR="00A96AB7" w14:paraId="03EFD0D6" w14:textId="77777777" w:rsidTr="00F35E2C">
              <w:tc>
                <w:tcPr>
                  <w:tcW w:w="3404" w:type="dxa"/>
                  <w:shd w:val="clear" w:color="auto" w:fill="auto"/>
                </w:tcPr>
                <w:p w14:paraId="0B965ED2" w14:textId="6C457BAD" w:rsidR="00A96AB7" w:rsidRDefault="00977456" w:rsidP="000C3F1E">
                  <w:pPr>
                    <w:framePr w:hSpace="141" w:wrap="around" w:vAnchor="text" w:hAnchor="margin" w:y="167"/>
                    <w:spacing w:after="0" w:line="240" w:lineRule="auto"/>
                    <w:jc w:val="center"/>
                    <w:rPr>
                      <w:rFonts w:ascii="Calibri" w:hAnsi="Calibri"/>
                    </w:rPr>
                  </w:pPr>
                  <w:r>
                    <w:rPr>
                      <w:rFonts w:ascii="Calibri" w:hAnsi="Calibri"/>
                    </w:rPr>
                    <w:t xml:space="preserve">L’écran </w:t>
                  </w:r>
                  <w:ins w:id="279" w:author="Alexandra Hulot" w:date="2022-08-10T16:57:00Z">
                    <w:r w:rsidR="005E332A">
                      <w:rPr>
                        <w:rFonts w:ascii="Calibri" w:hAnsi="Calibri"/>
                      </w:rPr>
                      <w:t>affiche</w:t>
                    </w:r>
                  </w:ins>
                  <w:ins w:id="280" w:author="Alexandra Hulot" w:date="2022-08-10T16:58:00Z">
                    <w:r w:rsidR="008460C3">
                      <w:rPr>
                        <w:rFonts w:ascii="Calibri" w:hAnsi="Calibri"/>
                      </w:rPr>
                      <w:t xml:space="preserve"> le logo d’Elsys</w:t>
                    </w:r>
                  </w:ins>
                </w:p>
              </w:tc>
              <w:tc>
                <w:tcPr>
                  <w:tcW w:w="3000" w:type="dxa"/>
                  <w:shd w:val="clear" w:color="auto" w:fill="auto"/>
                </w:tcPr>
                <w:p w14:paraId="22C05942" w14:textId="75603D18" w:rsidR="00A96AB7" w:rsidRDefault="00D270F3" w:rsidP="000C3F1E">
                  <w:pPr>
                    <w:framePr w:hSpace="141" w:wrap="around" w:vAnchor="text" w:hAnchor="margin" w:y="167"/>
                    <w:spacing w:after="0" w:line="240" w:lineRule="auto"/>
                    <w:jc w:val="center"/>
                    <w:rPr>
                      <w:rFonts w:ascii="Calibri" w:hAnsi="Calibri"/>
                    </w:rPr>
                  </w:pPr>
                  <w:ins w:id="281" w:author="Antoine Da Costa" w:date="2022-08-19T11:24:00Z">
                    <w:r>
                      <w:rPr>
                        <w:rFonts w:ascii="Calibri" w:hAnsi="Calibri"/>
                      </w:rPr>
                      <w:t>/</w:t>
                    </w:r>
                  </w:ins>
                </w:p>
              </w:tc>
              <w:tc>
                <w:tcPr>
                  <w:tcW w:w="2412" w:type="dxa"/>
                  <w:shd w:val="clear" w:color="auto" w:fill="auto"/>
                </w:tcPr>
                <w:p w14:paraId="482D10F1" w14:textId="4505697B" w:rsidR="00A96AB7" w:rsidRDefault="00D270F3" w:rsidP="000C3F1E">
                  <w:pPr>
                    <w:framePr w:hSpace="141" w:wrap="around" w:vAnchor="text" w:hAnchor="margin" w:y="167"/>
                    <w:spacing w:after="0" w:line="240" w:lineRule="auto"/>
                    <w:jc w:val="center"/>
                    <w:rPr>
                      <w:rFonts w:ascii="Calibri" w:hAnsi="Calibri"/>
                    </w:rPr>
                  </w:pPr>
                  <w:ins w:id="282" w:author="Antoine Da Costa" w:date="2022-08-19T11:24:00Z">
                    <w:r>
                      <w:rPr>
                        <w:rFonts w:ascii="Calibri" w:hAnsi="Calibri"/>
                      </w:rPr>
                      <w:t>OK</w:t>
                    </w:r>
                  </w:ins>
                </w:p>
              </w:tc>
            </w:tr>
          </w:tbl>
          <w:p w14:paraId="222B48B5" w14:textId="77777777" w:rsidR="00A96AB7" w:rsidRDefault="00A96AB7" w:rsidP="009076F6">
            <w:pPr>
              <w:rPr>
                <w:rFonts w:ascii="Calibri" w:hAnsi="Calibri"/>
              </w:rPr>
            </w:pPr>
          </w:p>
          <w:p w14:paraId="71910C9C" w14:textId="6A4BE8D6" w:rsidR="00A96AB7" w:rsidRDefault="001E3525" w:rsidP="009076F6">
            <w:pPr>
              <w:jc w:val="center"/>
              <w:rPr>
                <w:rFonts w:ascii="Calibri" w:hAnsi="Calibri"/>
              </w:rPr>
            </w:pPr>
            <w:r>
              <w:rPr>
                <w:b/>
                <w:iCs/>
              </w:rPr>
              <w:t>EC</w:t>
            </w:r>
            <w:r w:rsidR="00F82656">
              <w:rPr>
                <w:b/>
                <w:iCs/>
              </w:rPr>
              <w:t>02</w:t>
            </w:r>
            <w:r w:rsidR="00F82656">
              <w:rPr>
                <w:iCs/>
              </w:rPr>
              <w:t> :</w:t>
            </w:r>
            <w:r w:rsidR="00D46D26">
              <w:rPr>
                <w:iCs/>
              </w:rPr>
              <w:t xml:space="preserve"> </w:t>
            </w:r>
            <w:r w:rsidR="00977456">
              <w:rPr>
                <w:iCs/>
              </w:rPr>
              <w:t xml:space="preserve">Après </w:t>
            </w:r>
            <w:r w:rsidR="000162AE">
              <w:rPr>
                <w:iCs/>
              </w:rPr>
              <w:t>un premier appui</w:t>
            </w:r>
          </w:p>
          <w:tbl>
            <w:tblPr>
              <w:tblStyle w:val="Grilledutableau"/>
              <w:tblW w:w="8816" w:type="dxa"/>
              <w:tblLook w:val="04A0" w:firstRow="1" w:lastRow="0" w:firstColumn="1" w:lastColumn="0" w:noHBand="0" w:noVBand="1"/>
            </w:tblPr>
            <w:tblGrid>
              <w:gridCol w:w="3404"/>
              <w:gridCol w:w="3000"/>
              <w:gridCol w:w="2412"/>
            </w:tblGrid>
            <w:tr w:rsidR="00A96AB7" w14:paraId="17F62842" w14:textId="77777777" w:rsidTr="00F35E2C">
              <w:tc>
                <w:tcPr>
                  <w:tcW w:w="3404" w:type="dxa"/>
                  <w:shd w:val="clear" w:color="auto" w:fill="auto"/>
                </w:tcPr>
                <w:p w14:paraId="649DBA1A" w14:textId="70537B46" w:rsidR="00A96AB7" w:rsidRDefault="00977456" w:rsidP="000C3F1E">
                  <w:pPr>
                    <w:framePr w:hSpace="141" w:wrap="around" w:vAnchor="text" w:hAnchor="margin" w:y="167"/>
                    <w:spacing w:after="0" w:line="240" w:lineRule="auto"/>
                    <w:jc w:val="center"/>
                    <w:rPr>
                      <w:rFonts w:ascii="Calibri" w:hAnsi="Calibri"/>
                    </w:rPr>
                  </w:pPr>
                  <w:r>
                    <w:t>Attendu</w:t>
                  </w:r>
                </w:p>
              </w:tc>
              <w:tc>
                <w:tcPr>
                  <w:tcW w:w="3000" w:type="dxa"/>
                  <w:shd w:val="clear" w:color="auto" w:fill="auto"/>
                </w:tcPr>
                <w:p w14:paraId="11F953FC" w14:textId="7D0EBA27" w:rsidR="00A96AB7" w:rsidRDefault="00977456" w:rsidP="000C3F1E">
                  <w:pPr>
                    <w:framePr w:hSpace="141" w:wrap="around" w:vAnchor="text" w:hAnchor="margin" w:y="167"/>
                    <w:spacing w:after="0" w:line="240" w:lineRule="auto"/>
                    <w:jc w:val="center"/>
                    <w:rPr>
                      <w:rFonts w:ascii="Calibri" w:hAnsi="Calibri"/>
                    </w:rPr>
                  </w:pPr>
                  <w:r>
                    <w:t>Obtenu</w:t>
                  </w:r>
                </w:p>
              </w:tc>
              <w:tc>
                <w:tcPr>
                  <w:tcW w:w="2412" w:type="dxa"/>
                  <w:shd w:val="clear" w:color="auto" w:fill="auto"/>
                </w:tcPr>
                <w:p w14:paraId="2517AA8A" w14:textId="77777777" w:rsidR="00A96AB7" w:rsidRDefault="00A96AB7" w:rsidP="000C3F1E">
                  <w:pPr>
                    <w:framePr w:hSpace="141" w:wrap="around" w:vAnchor="text" w:hAnchor="margin" w:y="167"/>
                    <w:spacing w:after="0" w:line="240" w:lineRule="auto"/>
                    <w:jc w:val="center"/>
                    <w:rPr>
                      <w:rFonts w:ascii="Calibri" w:hAnsi="Calibri"/>
                    </w:rPr>
                  </w:pPr>
                  <w:r>
                    <w:t>Statut</w:t>
                  </w:r>
                </w:p>
              </w:tc>
            </w:tr>
            <w:tr w:rsidR="00A96AB7" w14:paraId="350F4DF0" w14:textId="77777777" w:rsidTr="00F35E2C">
              <w:tc>
                <w:tcPr>
                  <w:tcW w:w="3404" w:type="dxa"/>
                  <w:shd w:val="clear" w:color="auto" w:fill="auto"/>
                </w:tcPr>
                <w:p w14:paraId="59732153" w14:textId="5F70E2EF" w:rsidR="00A96AB7" w:rsidRDefault="00977456" w:rsidP="000C3F1E">
                  <w:pPr>
                    <w:framePr w:hSpace="141" w:wrap="around" w:vAnchor="text" w:hAnchor="margin" w:y="167"/>
                    <w:spacing w:after="0" w:line="240" w:lineRule="auto"/>
                    <w:jc w:val="center"/>
                    <w:rPr>
                      <w:rFonts w:ascii="Calibri" w:hAnsi="Calibri"/>
                    </w:rPr>
                  </w:pPr>
                  <w:r>
                    <w:rPr>
                      <w:rFonts w:ascii="Calibri" w:hAnsi="Calibri"/>
                    </w:rPr>
                    <w:t xml:space="preserve">L’écran </w:t>
                  </w:r>
                  <w:r w:rsidR="000162AE">
                    <w:rPr>
                      <w:rFonts w:ascii="Calibri" w:hAnsi="Calibri"/>
                    </w:rPr>
                    <w:t xml:space="preserve">devient </w:t>
                  </w:r>
                  <w:r w:rsidR="00D06735">
                    <w:rPr>
                      <w:rFonts w:ascii="Calibri" w:hAnsi="Calibri"/>
                    </w:rPr>
                    <w:t>bleu</w:t>
                  </w:r>
                </w:p>
              </w:tc>
              <w:tc>
                <w:tcPr>
                  <w:tcW w:w="3000" w:type="dxa"/>
                  <w:shd w:val="clear" w:color="auto" w:fill="auto"/>
                </w:tcPr>
                <w:p w14:paraId="30D25395" w14:textId="741F9D2C" w:rsidR="00A96AB7" w:rsidRDefault="00D270F3" w:rsidP="000C3F1E">
                  <w:pPr>
                    <w:framePr w:hSpace="141" w:wrap="around" w:vAnchor="text" w:hAnchor="margin" w:y="167"/>
                    <w:spacing w:after="0" w:line="240" w:lineRule="auto"/>
                    <w:jc w:val="center"/>
                    <w:rPr>
                      <w:rFonts w:ascii="Calibri" w:hAnsi="Calibri"/>
                    </w:rPr>
                  </w:pPr>
                  <w:ins w:id="283" w:author="Antoine Da Costa" w:date="2022-08-19T11:24:00Z">
                    <w:r>
                      <w:rPr>
                        <w:rFonts w:ascii="Calibri" w:hAnsi="Calibri"/>
                      </w:rPr>
                      <w:t>/</w:t>
                    </w:r>
                  </w:ins>
                </w:p>
              </w:tc>
              <w:tc>
                <w:tcPr>
                  <w:tcW w:w="2412" w:type="dxa"/>
                  <w:shd w:val="clear" w:color="auto" w:fill="auto"/>
                </w:tcPr>
                <w:p w14:paraId="0FDD3A39" w14:textId="13B89FE5" w:rsidR="00A96AB7" w:rsidRDefault="00D270F3" w:rsidP="000C3F1E">
                  <w:pPr>
                    <w:framePr w:hSpace="141" w:wrap="around" w:vAnchor="text" w:hAnchor="margin" w:y="167"/>
                    <w:spacing w:after="0" w:line="240" w:lineRule="auto"/>
                    <w:jc w:val="center"/>
                    <w:rPr>
                      <w:rFonts w:ascii="Calibri" w:hAnsi="Calibri"/>
                    </w:rPr>
                  </w:pPr>
                  <w:ins w:id="284" w:author="Antoine Da Costa" w:date="2022-08-19T11:24:00Z">
                    <w:r>
                      <w:rPr>
                        <w:rFonts w:ascii="Calibri" w:hAnsi="Calibri"/>
                      </w:rPr>
                      <w:t>OK</w:t>
                    </w:r>
                  </w:ins>
                </w:p>
              </w:tc>
            </w:tr>
          </w:tbl>
          <w:p w14:paraId="6D35664A" w14:textId="77777777" w:rsidR="00A96AB7" w:rsidRDefault="00A96AB7" w:rsidP="009076F6">
            <w:pPr>
              <w:rPr>
                <w:rFonts w:ascii="Calibri" w:hAnsi="Calibri"/>
              </w:rPr>
            </w:pPr>
          </w:p>
          <w:p w14:paraId="0FF7421E" w14:textId="096AC83D" w:rsidR="00B84A3B" w:rsidRDefault="00B84A3B" w:rsidP="009076F6">
            <w:pPr>
              <w:jc w:val="center"/>
              <w:rPr>
                <w:rFonts w:ascii="Calibri" w:hAnsi="Calibri"/>
              </w:rPr>
            </w:pPr>
            <w:r>
              <w:rPr>
                <w:b/>
                <w:iCs/>
              </w:rPr>
              <w:t>EC03</w:t>
            </w:r>
            <w:r>
              <w:rPr>
                <w:iCs/>
              </w:rPr>
              <w:t xml:space="preserve"> : Après </w:t>
            </w:r>
            <w:r w:rsidR="000162AE">
              <w:rPr>
                <w:iCs/>
              </w:rPr>
              <w:t>un second appui</w:t>
            </w:r>
          </w:p>
          <w:tbl>
            <w:tblPr>
              <w:tblStyle w:val="Grilledutableau"/>
              <w:tblW w:w="8816" w:type="dxa"/>
              <w:tblLook w:val="04A0" w:firstRow="1" w:lastRow="0" w:firstColumn="1" w:lastColumn="0" w:noHBand="0" w:noVBand="1"/>
            </w:tblPr>
            <w:tblGrid>
              <w:gridCol w:w="3404"/>
              <w:gridCol w:w="3000"/>
              <w:gridCol w:w="2412"/>
            </w:tblGrid>
            <w:tr w:rsidR="00B84A3B" w14:paraId="0D2460C7" w14:textId="77777777" w:rsidTr="008830F7">
              <w:tc>
                <w:tcPr>
                  <w:tcW w:w="3404" w:type="dxa"/>
                  <w:shd w:val="clear" w:color="auto" w:fill="auto"/>
                </w:tcPr>
                <w:p w14:paraId="1BB02F13" w14:textId="77777777" w:rsidR="00B84A3B" w:rsidRDefault="00B84A3B" w:rsidP="000C3F1E">
                  <w:pPr>
                    <w:framePr w:hSpace="141" w:wrap="around" w:vAnchor="text" w:hAnchor="margin" w:y="167"/>
                    <w:spacing w:after="0" w:line="240" w:lineRule="auto"/>
                    <w:jc w:val="center"/>
                    <w:rPr>
                      <w:rFonts w:ascii="Calibri" w:hAnsi="Calibri"/>
                    </w:rPr>
                  </w:pPr>
                  <w:r>
                    <w:t>Attendu</w:t>
                  </w:r>
                </w:p>
              </w:tc>
              <w:tc>
                <w:tcPr>
                  <w:tcW w:w="3000" w:type="dxa"/>
                  <w:shd w:val="clear" w:color="auto" w:fill="auto"/>
                </w:tcPr>
                <w:p w14:paraId="510AABE4" w14:textId="77777777" w:rsidR="00B84A3B" w:rsidRDefault="00B84A3B" w:rsidP="000C3F1E">
                  <w:pPr>
                    <w:framePr w:hSpace="141" w:wrap="around" w:vAnchor="text" w:hAnchor="margin" w:y="167"/>
                    <w:spacing w:after="0" w:line="240" w:lineRule="auto"/>
                    <w:jc w:val="center"/>
                    <w:rPr>
                      <w:rFonts w:ascii="Calibri" w:hAnsi="Calibri"/>
                    </w:rPr>
                  </w:pPr>
                  <w:r>
                    <w:t>Obtenu</w:t>
                  </w:r>
                </w:p>
              </w:tc>
              <w:tc>
                <w:tcPr>
                  <w:tcW w:w="2412" w:type="dxa"/>
                  <w:shd w:val="clear" w:color="auto" w:fill="auto"/>
                </w:tcPr>
                <w:p w14:paraId="21712851" w14:textId="77777777" w:rsidR="00B84A3B" w:rsidRDefault="00B84A3B" w:rsidP="000C3F1E">
                  <w:pPr>
                    <w:framePr w:hSpace="141" w:wrap="around" w:vAnchor="text" w:hAnchor="margin" w:y="167"/>
                    <w:spacing w:after="0" w:line="240" w:lineRule="auto"/>
                    <w:jc w:val="center"/>
                    <w:rPr>
                      <w:rFonts w:ascii="Calibri" w:hAnsi="Calibri"/>
                    </w:rPr>
                  </w:pPr>
                  <w:r>
                    <w:t>Statut</w:t>
                  </w:r>
                </w:p>
              </w:tc>
            </w:tr>
            <w:tr w:rsidR="00B84A3B" w14:paraId="1B49C284" w14:textId="77777777" w:rsidTr="008830F7">
              <w:tc>
                <w:tcPr>
                  <w:tcW w:w="3404" w:type="dxa"/>
                  <w:shd w:val="clear" w:color="auto" w:fill="auto"/>
                </w:tcPr>
                <w:p w14:paraId="47A1725B" w14:textId="18816BBE" w:rsidR="00B84A3B" w:rsidRDefault="00B84A3B" w:rsidP="000C3F1E">
                  <w:pPr>
                    <w:framePr w:hSpace="141" w:wrap="around" w:vAnchor="text" w:hAnchor="margin" w:y="167"/>
                    <w:spacing w:after="0" w:line="240" w:lineRule="auto"/>
                    <w:jc w:val="center"/>
                    <w:rPr>
                      <w:rFonts w:ascii="Calibri" w:hAnsi="Calibri"/>
                    </w:rPr>
                  </w:pPr>
                  <w:r>
                    <w:rPr>
                      <w:rFonts w:ascii="Calibri" w:hAnsi="Calibri"/>
                    </w:rPr>
                    <w:t xml:space="preserve">L’écran affiche </w:t>
                  </w:r>
                  <w:r w:rsidR="000162AE">
                    <w:rPr>
                      <w:rFonts w:ascii="Calibri" w:hAnsi="Calibri"/>
                    </w:rPr>
                    <w:t xml:space="preserve">le logo </w:t>
                  </w:r>
                  <w:r>
                    <w:rPr>
                      <w:rFonts w:ascii="Calibri" w:hAnsi="Calibri"/>
                    </w:rPr>
                    <w:t>d’Elsys</w:t>
                  </w:r>
                </w:p>
              </w:tc>
              <w:tc>
                <w:tcPr>
                  <w:tcW w:w="3000" w:type="dxa"/>
                  <w:shd w:val="clear" w:color="auto" w:fill="auto"/>
                </w:tcPr>
                <w:p w14:paraId="17ACF284" w14:textId="33C5FFAF" w:rsidR="00B84A3B" w:rsidRDefault="00D270F3" w:rsidP="000C3F1E">
                  <w:pPr>
                    <w:framePr w:hSpace="141" w:wrap="around" w:vAnchor="text" w:hAnchor="margin" w:y="167"/>
                    <w:spacing w:after="0" w:line="240" w:lineRule="auto"/>
                    <w:jc w:val="center"/>
                    <w:rPr>
                      <w:rFonts w:ascii="Calibri" w:hAnsi="Calibri"/>
                    </w:rPr>
                  </w:pPr>
                  <w:ins w:id="285" w:author="Antoine Da Costa" w:date="2022-08-19T11:24:00Z">
                    <w:r>
                      <w:rPr>
                        <w:rFonts w:ascii="Calibri" w:hAnsi="Calibri"/>
                      </w:rPr>
                      <w:t>/</w:t>
                    </w:r>
                  </w:ins>
                </w:p>
              </w:tc>
              <w:tc>
                <w:tcPr>
                  <w:tcW w:w="2412" w:type="dxa"/>
                  <w:shd w:val="clear" w:color="auto" w:fill="auto"/>
                </w:tcPr>
                <w:p w14:paraId="60E0632E" w14:textId="077EC880" w:rsidR="00B84A3B" w:rsidRDefault="00D270F3" w:rsidP="000C3F1E">
                  <w:pPr>
                    <w:framePr w:hSpace="141" w:wrap="around" w:vAnchor="text" w:hAnchor="margin" w:y="167"/>
                    <w:spacing w:after="0" w:line="240" w:lineRule="auto"/>
                    <w:jc w:val="center"/>
                    <w:rPr>
                      <w:rFonts w:ascii="Calibri" w:hAnsi="Calibri"/>
                    </w:rPr>
                  </w:pPr>
                  <w:ins w:id="286" w:author="Antoine Da Costa" w:date="2022-08-19T11:24:00Z">
                    <w:r>
                      <w:rPr>
                        <w:rFonts w:ascii="Calibri" w:hAnsi="Calibri"/>
                      </w:rPr>
                      <w:t>OK</w:t>
                    </w:r>
                  </w:ins>
                </w:p>
              </w:tc>
            </w:tr>
          </w:tbl>
          <w:p w14:paraId="3A648C64" w14:textId="77777777" w:rsidR="00F82656" w:rsidRDefault="00F82656" w:rsidP="009076F6">
            <w:pPr>
              <w:rPr>
                <w:rFonts w:ascii="Calibri" w:hAnsi="Calibri"/>
              </w:rPr>
            </w:pPr>
          </w:p>
          <w:p w14:paraId="65BC2F53" w14:textId="6E3D2294" w:rsidR="00B84A3B" w:rsidRDefault="00B84A3B" w:rsidP="009076F6">
            <w:pPr>
              <w:rPr>
                <w:rFonts w:ascii="Calibri" w:hAnsi="Calibri"/>
              </w:rPr>
            </w:pPr>
          </w:p>
        </w:tc>
      </w:tr>
    </w:tbl>
    <w:p w14:paraId="0B79DC7B" w14:textId="6E17198F" w:rsidR="009076F6" w:rsidRDefault="009076F6" w:rsidP="009076F6"/>
    <w:p w14:paraId="744AA133" w14:textId="3CDFFF77" w:rsidR="009076F6" w:rsidRPr="009076F6" w:rsidRDefault="009076F6" w:rsidP="00F012C1">
      <w:pPr>
        <w:spacing w:after="0" w:line="240" w:lineRule="auto"/>
        <w:jc w:val="left"/>
      </w:pPr>
      <w:r>
        <w:br w:type="page"/>
      </w:r>
    </w:p>
    <w:tbl>
      <w:tblPr>
        <w:tblpPr w:leftFromText="141" w:rightFromText="141" w:vertAnchor="text" w:horzAnchor="margin" w:tblpY="49"/>
        <w:tblW w:w="8970" w:type="dxa"/>
        <w:tblCellMar>
          <w:left w:w="70" w:type="dxa"/>
          <w:right w:w="70" w:type="dxa"/>
        </w:tblCellMar>
        <w:tblLook w:val="0000" w:firstRow="0" w:lastRow="0" w:firstColumn="0" w:lastColumn="0" w:noHBand="0" w:noVBand="0"/>
      </w:tblPr>
      <w:tblGrid>
        <w:gridCol w:w="8970"/>
      </w:tblGrid>
      <w:tr w:rsidR="0080172B" w14:paraId="2D2BB28C" w14:textId="77777777" w:rsidTr="0080172B">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24495AC3" w14:textId="4DE01515" w:rsidR="0080172B" w:rsidRDefault="0080172B" w:rsidP="0080172B">
            <w:pPr>
              <w:pStyle w:val="Titredetableau"/>
              <w:pageBreakBefore/>
              <w:rPr>
                <w:rFonts w:ascii="Calibri" w:hAnsi="Calibri"/>
                <w:szCs w:val="24"/>
              </w:rPr>
            </w:pPr>
            <w:r>
              <w:rPr>
                <w:szCs w:val="24"/>
              </w:rPr>
              <w:lastRenderedPageBreak/>
              <w:t>Test 1</w:t>
            </w:r>
            <w:r w:rsidR="00427CFB">
              <w:rPr>
                <w:szCs w:val="24"/>
              </w:rPr>
              <w:t>5</w:t>
            </w:r>
            <w:r>
              <w:rPr>
                <w:szCs w:val="24"/>
              </w:rPr>
              <w:t xml:space="preserve">: Fonctionnement interface </w:t>
            </w:r>
            <w:r w:rsidR="001E3525">
              <w:rPr>
                <w:szCs w:val="24"/>
              </w:rPr>
              <w:t>UART</w:t>
            </w:r>
          </w:p>
        </w:tc>
      </w:tr>
      <w:tr w:rsidR="0080172B" w14:paraId="4C38A4F1" w14:textId="77777777" w:rsidTr="0080172B">
        <w:trPr>
          <w:cantSplit/>
          <w:trHeight w:val="997"/>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006D782F" w14:textId="77777777" w:rsidR="0080172B" w:rsidRDefault="0080172B" w:rsidP="0080172B">
            <w:r>
              <w:t>Description :</w:t>
            </w:r>
          </w:p>
          <w:p w14:paraId="02A855F4" w14:textId="015DA5F3" w:rsidR="0080172B" w:rsidRDefault="0080172B" w:rsidP="0080172B">
            <w:pPr>
              <w:rPr>
                <w:rFonts w:ascii="Calibri" w:hAnsi="Calibri"/>
              </w:rPr>
            </w:pPr>
            <w:r w:rsidRPr="00F82656">
              <w:rPr>
                <w:rFonts w:ascii="Calibri" w:hAnsi="Calibri"/>
              </w:rPr>
              <w:t xml:space="preserve">L’objectif de ce test est la vérification du fonctionnement attendu </w:t>
            </w:r>
            <w:r>
              <w:rPr>
                <w:rFonts w:ascii="Calibri" w:hAnsi="Calibri"/>
              </w:rPr>
              <w:t xml:space="preserve">de l’interface </w:t>
            </w:r>
            <w:r w:rsidR="001E3525">
              <w:rPr>
                <w:rFonts w:ascii="Calibri" w:hAnsi="Calibri"/>
              </w:rPr>
              <w:t>UART</w:t>
            </w:r>
            <w:r w:rsidRPr="00F82656">
              <w:rPr>
                <w:rFonts w:ascii="Calibri" w:hAnsi="Calibri"/>
              </w:rPr>
              <w:t>.</w:t>
            </w:r>
          </w:p>
          <w:p w14:paraId="0EF631EF" w14:textId="00B3FD73" w:rsidR="0080172B" w:rsidRDefault="0080172B" w:rsidP="0080172B">
            <w:pPr>
              <w:rPr>
                <w:rFonts w:ascii="Calibri" w:hAnsi="Calibri"/>
              </w:rPr>
            </w:pPr>
            <w:r>
              <w:rPr>
                <w:rFonts w:ascii="Calibri" w:hAnsi="Calibri"/>
              </w:rPr>
              <w:t>Un code software pour programmer le microcontrôleur et tester l’interface a été préparé.</w:t>
            </w:r>
          </w:p>
          <w:p w14:paraId="140ED1AA" w14:textId="7E5C526B" w:rsidR="001E3525" w:rsidRDefault="001E3525" w:rsidP="001E3525">
            <w:pPr>
              <w:rPr>
                <w:rFonts w:ascii="Calibri" w:hAnsi="Calibri"/>
              </w:rPr>
            </w:pPr>
            <w:r>
              <w:rPr>
                <w:rFonts w:ascii="Calibri" w:hAnsi="Calibri"/>
              </w:rPr>
              <w:t xml:space="preserve">Il sert à : </w:t>
            </w:r>
            <w:r w:rsidRPr="00E06C29">
              <w:rPr>
                <w:rFonts w:ascii="Calibri" w:hAnsi="Calibri"/>
                <w:b/>
                <w:bCs/>
                <w:sz w:val="18"/>
                <w:szCs w:val="18"/>
              </w:rPr>
              <w:t>« Récupérer sur Putty par la connexion UART un message contenu dans le code à l'aide d’un câble FTDI 3V3. »</w:t>
            </w:r>
          </w:p>
          <w:p w14:paraId="15E656F5" w14:textId="4D806F30" w:rsidR="0080172B" w:rsidRPr="001E3525" w:rsidRDefault="0080172B" w:rsidP="0080172B">
            <w:pPr>
              <w:rPr>
                <w:rFonts w:ascii="Calibri" w:hAnsi="Calibri"/>
                <w:color w:val="FF0000"/>
              </w:rPr>
            </w:pPr>
            <w:r w:rsidRPr="001E3525">
              <w:rPr>
                <w:rFonts w:ascii="Calibri" w:hAnsi="Calibri"/>
                <w:color w:val="FF0000"/>
              </w:rPr>
              <w:t>&lt;</w:t>
            </w:r>
            <w:r w:rsidR="00F54298" w:rsidRPr="00F54298">
              <w:rPr>
                <w:rFonts w:ascii="Calibri" w:hAnsi="Calibri"/>
                <w:color w:val="FF0000"/>
              </w:rPr>
              <w:t>STM32H743VIT6_UART.elf</w:t>
            </w:r>
            <w:r w:rsidRPr="001E3525">
              <w:rPr>
                <w:rFonts w:ascii="Calibri" w:hAnsi="Calibri"/>
                <w:color w:val="FF0000"/>
              </w:rPr>
              <w:t>&gt;</w:t>
            </w:r>
          </w:p>
          <w:p w14:paraId="7A3D1A1B" w14:textId="223C4753" w:rsidR="00002885" w:rsidRDefault="0080172B" w:rsidP="00002885">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00002885">
              <w:rPr>
                <w:rFonts w:asciiTheme="minorHAnsi" w:hAnsiTheme="minorHAnsi" w:cstheme="minorHAnsi"/>
                <w:sz w:val="22"/>
                <w:szCs w:val="22"/>
              </w:rPr>
              <w:t>.</w:t>
            </w:r>
          </w:p>
          <w:p w14:paraId="7D88FF55" w14:textId="77777777" w:rsidR="00BE2A40" w:rsidRDefault="00BE2A40" w:rsidP="00002885">
            <w:pPr>
              <w:pStyle w:val="Standard"/>
              <w:rPr>
                <w:rFonts w:asciiTheme="minorHAnsi" w:hAnsiTheme="minorHAnsi" w:cstheme="minorHAnsi"/>
                <w:sz w:val="22"/>
                <w:szCs w:val="22"/>
              </w:rPr>
            </w:pPr>
          </w:p>
          <w:p w14:paraId="2B31D87D" w14:textId="7225DE5F" w:rsidR="0068221E" w:rsidRDefault="00002885" w:rsidP="0068221E">
            <w:pPr>
              <w:pStyle w:val="Standard"/>
              <w:rPr>
                <w:rFonts w:asciiTheme="minorHAnsi" w:hAnsiTheme="minorHAnsi" w:cstheme="minorHAnsi"/>
                <w:i/>
                <w:iCs/>
                <w:sz w:val="22"/>
                <w:szCs w:val="22"/>
              </w:rPr>
            </w:pPr>
            <w:r w:rsidRPr="008C2786">
              <w:rPr>
                <w:rFonts w:asciiTheme="minorHAnsi" w:hAnsiTheme="minorHAnsi" w:cstheme="minorHAnsi"/>
                <w:i/>
                <w:iCs/>
                <w:sz w:val="22"/>
                <w:szCs w:val="22"/>
              </w:rPr>
              <w:t>Configuration de l’UART :</w:t>
            </w:r>
            <w:r w:rsidR="000D10AC">
              <w:rPr>
                <w:rFonts w:asciiTheme="minorHAnsi" w:hAnsiTheme="minorHAnsi" w:cstheme="minorHAnsi"/>
                <w:i/>
                <w:iCs/>
                <w:sz w:val="22"/>
                <w:szCs w:val="22"/>
              </w:rPr>
              <w:t xml:space="preserve"> </w:t>
            </w:r>
            <w:r w:rsidR="006F3CAD">
              <w:rPr>
                <w:rFonts w:asciiTheme="minorHAnsi" w:hAnsiTheme="minorHAnsi" w:cstheme="minorHAnsi"/>
                <w:i/>
                <w:iCs/>
                <w:sz w:val="22"/>
                <w:szCs w:val="22"/>
              </w:rPr>
              <w:t xml:space="preserve">   - </w:t>
            </w:r>
            <w:r w:rsidR="000D10AC">
              <w:rPr>
                <w:rFonts w:asciiTheme="minorHAnsi" w:hAnsiTheme="minorHAnsi" w:cstheme="minorHAnsi"/>
                <w:i/>
                <w:iCs/>
                <w:sz w:val="22"/>
                <w:szCs w:val="22"/>
              </w:rPr>
              <w:t>115200 Bd</w:t>
            </w:r>
          </w:p>
          <w:p w14:paraId="67D33CAC" w14:textId="2148A74C" w:rsidR="006F3CAD" w:rsidRDefault="0068221E" w:rsidP="00FA19E7">
            <w:pPr>
              <w:pStyle w:val="Standard"/>
              <w:ind w:left="2124"/>
              <w:rPr>
                <w:rFonts w:asciiTheme="minorHAnsi" w:hAnsiTheme="minorHAnsi" w:cstheme="minorHAnsi"/>
                <w:i/>
                <w:iCs/>
                <w:sz w:val="22"/>
                <w:szCs w:val="22"/>
              </w:rPr>
            </w:pPr>
            <w:r>
              <w:rPr>
                <w:rFonts w:asciiTheme="minorHAnsi" w:hAnsiTheme="minorHAnsi" w:cstheme="minorHAnsi"/>
                <w:i/>
                <w:iCs/>
                <w:sz w:val="22"/>
                <w:szCs w:val="22"/>
              </w:rPr>
              <w:t xml:space="preserve">      </w:t>
            </w:r>
            <w:r w:rsidR="006F3CAD">
              <w:rPr>
                <w:rFonts w:asciiTheme="minorHAnsi" w:hAnsiTheme="minorHAnsi" w:cstheme="minorHAnsi"/>
                <w:i/>
                <w:iCs/>
                <w:sz w:val="22"/>
                <w:szCs w:val="22"/>
              </w:rPr>
              <w:t>- 8 bits de données</w:t>
            </w:r>
          </w:p>
          <w:p w14:paraId="5DD8DF5A" w14:textId="0B8175D9" w:rsidR="006F3CAD" w:rsidRDefault="0068221E" w:rsidP="00FA19E7">
            <w:pPr>
              <w:pStyle w:val="Standard"/>
              <w:ind w:left="2124"/>
              <w:rPr>
                <w:rFonts w:asciiTheme="minorHAnsi" w:hAnsiTheme="minorHAnsi" w:cstheme="minorHAnsi"/>
                <w:i/>
                <w:iCs/>
                <w:sz w:val="22"/>
                <w:szCs w:val="22"/>
              </w:rPr>
            </w:pPr>
            <w:r>
              <w:rPr>
                <w:rFonts w:asciiTheme="minorHAnsi" w:hAnsiTheme="minorHAnsi" w:cstheme="minorHAnsi"/>
                <w:i/>
                <w:iCs/>
                <w:sz w:val="22"/>
                <w:szCs w:val="22"/>
              </w:rPr>
              <w:t xml:space="preserve">      </w:t>
            </w:r>
            <w:r w:rsidR="006F3CAD">
              <w:rPr>
                <w:rFonts w:asciiTheme="minorHAnsi" w:hAnsiTheme="minorHAnsi" w:cstheme="minorHAnsi"/>
                <w:i/>
                <w:iCs/>
                <w:sz w:val="22"/>
                <w:szCs w:val="22"/>
              </w:rPr>
              <w:t>- pas de bit de parité</w:t>
            </w:r>
          </w:p>
          <w:p w14:paraId="366146C5" w14:textId="4B67E705" w:rsidR="006F3CAD" w:rsidRPr="008C2786" w:rsidRDefault="0068221E" w:rsidP="00FA19E7">
            <w:pPr>
              <w:pStyle w:val="Standard"/>
              <w:ind w:left="2124"/>
              <w:rPr>
                <w:rFonts w:asciiTheme="minorHAnsi" w:hAnsiTheme="minorHAnsi" w:cstheme="minorHAnsi"/>
                <w:i/>
                <w:iCs/>
                <w:sz w:val="22"/>
                <w:szCs w:val="22"/>
              </w:rPr>
            </w:pPr>
            <w:r>
              <w:rPr>
                <w:rFonts w:asciiTheme="minorHAnsi" w:hAnsiTheme="minorHAnsi" w:cstheme="minorHAnsi"/>
                <w:i/>
                <w:iCs/>
                <w:sz w:val="22"/>
                <w:szCs w:val="22"/>
              </w:rPr>
              <w:t xml:space="preserve">      </w:t>
            </w:r>
            <w:r w:rsidR="006F3CAD">
              <w:rPr>
                <w:rFonts w:asciiTheme="minorHAnsi" w:hAnsiTheme="minorHAnsi" w:cstheme="minorHAnsi"/>
                <w:i/>
                <w:iCs/>
                <w:sz w:val="22"/>
                <w:szCs w:val="22"/>
              </w:rPr>
              <w:t xml:space="preserve">- </w:t>
            </w:r>
            <w:r>
              <w:rPr>
                <w:rFonts w:asciiTheme="minorHAnsi" w:hAnsiTheme="minorHAnsi" w:cstheme="minorHAnsi"/>
                <w:i/>
                <w:iCs/>
                <w:sz w:val="22"/>
                <w:szCs w:val="22"/>
              </w:rPr>
              <w:t>1 bit de stop</w:t>
            </w:r>
          </w:p>
          <w:p w14:paraId="38543D12" w14:textId="77777777" w:rsidR="00002885" w:rsidRPr="00A741DC" w:rsidRDefault="00002885" w:rsidP="0080172B">
            <w:pPr>
              <w:pStyle w:val="Standard"/>
              <w:rPr>
                <w:rFonts w:asciiTheme="minorHAnsi" w:hAnsiTheme="minorHAnsi" w:cstheme="minorHAnsi"/>
                <w:sz w:val="22"/>
                <w:szCs w:val="22"/>
              </w:rPr>
            </w:pPr>
          </w:p>
          <w:p w14:paraId="3D74FDC8" w14:textId="77777777" w:rsidR="0080172B" w:rsidRDefault="0080172B" w:rsidP="0080172B">
            <w:pPr>
              <w:rPr>
                <w:rFonts w:ascii="Calibri" w:hAnsi="Calibri"/>
              </w:rPr>
            </w:pPr>
          </w:p>
        </w:tc>
      </w:tr>
      <w:tr w:rsidR="0080172B" w14:paraId="13CEBC3D" w14:textId="77777777" w:rsidTr="0080172B">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41C8FBD" w14:textId="77777777" w:rsidR="0080172B" w:rsidRDefault="0080172B" w:rsidP="0080172B">
            <w:pPr>
              <w:rPr>
                <w:rFonts w:ascii="Calibri" w:hAnsi="Calibri"/>
              </w:rPr>
            </w:pPr>
            <w:r>
              <w:t>Résultat attendu :</w:t>
            </w:r>
          </w:p>
          <w:p w14:paraId="46C30580" w14:textId="76FEA085" w:rsidR="0080172B" w:rsidRDefault="001E3525" w:rsidP="0080172B">
            <w:pPr>
              <w:jc w:val="center"/>
              <w:rPr>
                <w:rFonts w:ascii="Calibri" w:hAnsi="Calibri"/>
              </w:rPr>
            </w:pPr>
            <w:r>
              <w:rPr>
                <w:b/>
                <w:iCs/>
              </w:rPr>
              <w:t>UA</w:t>
            </w:r>
            <w:r w:rsidR="0080172B">
              <w:rPr>
                <w:b/>
                <w:iCs/>
              </w:rPr>
              <w:t>01</w:t>
            </w:r>
            <w:r w:rsidR="0080172B">
              <w:rPr>
                <w:iCs/>
              </w:rPr>
              <w:t xml:space="preserve"> : </w:t>
            </w:r>
            <w:r w:rsidR="00D46D26">
              <w:rPr>
                <w:iCs/>
              </w:rPr>
              <w:t>Brancher l’interface UART à l’ordinateur, flasher le code sur le MCU.</w:t>
            </w:r>
          </w:p>
          <w:tbl>
            <w:tblPr>
              <w:tblStyle w:val="Grilledutableau"/>
              <w:tblW w:w="8816" w:type="dxa"/>
              <w:tblLook w:val="04A0" w:firstRow="1" w:lastRow="0" w:firstColumn="1" w:lastColumn="0" w:noHBand="0" w:noVBand="1"/>
            </w:tblPr>
            <w:tblGrid>
              <w:gridCol w:w="3404"/>
              <w:gridCol w:w="3000"/>
              <w:gridCol w:w="2412"/>
            </w:tblGrid>
            <w:tr w:rsidR="0080172B" w14:paraId="1B49993C" w14:textId="77777777" w:rsidTr="0036306B">
              <w:tc>
                <w:tcPr>
                  <w:tcW w:w="3404" w:type="dxa"/>
                  <w:shd w:val="clear" w:color="auto" w:fill="auto"/>
                </w:tcPr>
                <w:p w14:paraId="42B6D00C" w14:textId="13E5EE96" w:rsidR="0080172B" w:rsidRDefault="00D46D26" w:rsidP="000C3F1E">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7A58404F" w14:textId="64758982" w:rsidR="0080172B" w:rsidRDefault="00D46D26" w:rsidP="000C3F1E">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26A822BE" w14:textId="77777777" w:rsidR="0080172B" w:rsidRDefault="0080172B" w:rsidP="000C3F1E">
                  <w:pPr>
                    <w:framePr w:hSpace="141" w:wrap="around" w:vAnchor="text" w:hAnchor="margin" w:y="49"/>
                    <w:spacing w:after="0" w:line="240" w:lineRule="auto"/>
                    <w:jc w:val="center"/>
                    <w:rPr>
                      <w:rFonts w:ascii="Calibri" w:hAnsi="Calibri"/>
                    </w:rPr>
                  </w:pPr>
                  <w:r>
                    <w:t>Statut</w:t>
                  </w:r>
                </w:p>
              </w:tc>
            </w:tr>
            <w:tr w:rsidR="0080172B" w14:paraId="058DCF52" w14:textId="77777777" w:rsidTr="0036306B">
              <w:tc>
                <w:tcPr>
                  <w:tcW w:w="3404" w:type="dxa"/>
                  <w:shd w:val="clear" w:color="auto" w:fill="auto"/>
                </w:tcPr>
                <w:p w14:paraId="71884DD6" w14:textId="554D6D17" w:rsidR="0080172B" w:rsidRDefault="00D46D26" w:rsidP="000C3F1E">
                  <w:pPr>
                    <w:framePr w:hSpace="141" w:wrap="around" w:vAnchor="text" w:hAnchor="margin" w:y="49"/>
                    <w:spacing w:after="0" w:line="240" w:lineRule="auto"/>
                    <w:jc w:val="center"/>
                    <w:rPr>
                      <w:rFonts w:ascii="Calibri" w:hAnsi="Calibri"/>
                    </w:rPr>
                  </w:pPr>
                  <w:r>
                    <w:rPr>
                      <w:rFonts w:ascii="Calibri" w:hAnsi="Calibri"/>
                    </w:rPr>
                    <w:t>Lire sur Putty les données qui ont été envoyées par le MCU</w:t>
                  </w:r>
                </w:p>
              </w:tc>
              <w:tc>
                <w:tcPr>
                  <w:tcW w:w="3000" w:type="dxa"/>
                  <w:shd w:val="clear" w:color="auto" w:fill="auto"/>
                </w:tcPr>
                <w:p w14:paraId="151F100B" w14:textId="773F15B1" w:rsidR="0080172B" w:rsidRDefault="008460C3" w:rsidP="000C3F1E">
                  <w:pPr>
                    <w:framePr w:hSpace="141" w:wrap="around" w:vAnchor="text" w:hAnchor="margin" w:y="49"/>
                    <w:spacing w:after="0" w:line="240" w:lineRule="auto"/>
                    <w:jc w:val="center"/>
                    <w:rPr>
                      <w:rFonts w:ascii="Calibri" w:hAnsi="Calibri"/>
                    </w:rPr>
                  </w:pPr>
                  <w:ins w:id="287" w:author="Alexandra Hulot" w:date="2022-08-10T16:58:00Z">
                    <w:r>
                      <w:rPr>
                        <w:rFonts w:ascii="Calibri" w:hAnsi="Calibri"/>
                      </w:rPr>
                      <w:t>/</w:t>
                    </w:r>
                  </w:ins>
                </w:p>
              </w:tc>
              <w:tc>
                <w:tcPr>
                  <w:tcW w:w="2412" w:type="dxa"/>
                  <w:shd w:val="clear" w:color="auto" w:fill="auto"/>
                </w:tcPr>
                <w:p w14:paraId="63B72EDD" w14:textId="227F6764" w:rsidR="0080172B" w:rsidRDefault="00FE555C" w:rsidP="000C3F1E">
                  <w:pPr>
                    <w:framePr w:hSpace="141" w:wrap="around" w:vAnchor="text" w:hAnchor="margin" w:y="49"/>
                    <w:spacing w:after="0" w:line="240" w:lineRule="auto"/>
                    <w:jc w:val="center"/>
                    <w:rPr>
                      <w:rFonts w:ascii="Calibri" w:hAnsi="Calibri"/>
                    </w:rPr>
                  </w:pPr>
                  <w:ins w:id="288" w:author="Alexandra Hulot" w:date="2022-08-10T14:56:00Z">
                    <w:r>
                      <w:rPr>
                        <w:rFonts w:ascii="Calibri" w:hAnsi="Calibri"/>
                      </w:rPr>
                      <w:t>OK</w:t>
                    </w:r>
                  </w:ins>
                </w:p>
              </w:tc>
            </w:tr>
          </w:tbl>
          <w:p w14:paraId="5490BE0C" w14:textId="77777777" w:rsidR="0080172B" w:rsidRDefault="0080172B" w:rsidP="0080172B">
            <w:pPr>
              <w:rPr>
                <w:rFonts w:ascii="Calibri" w:hAnsi="Calibri"/>
              </w:rPr>
            </w:pPr>
          </w:p>
          <w:p w14:paraId="1512F85D" w14:textId="165EF95A" w:rsidR="00D46D26" w:rsidRDefault="00D46D26" w:rsidP="0080172B">
            <w:pPr>
              <w:rPr>
                <w:rFonts w:ascii="Calibri" w:hAnsi="Calibri"/>
              </w:rPr>
            </w:pPr>
          </w:p>
        </w:tc>
      </w:tr>
    </w:tbl>
    <w:p w14:paraId="0A8D6103" w14:textId="69D0A6DE" w:rsidR="0080172B" w:rsidRDefault="0080172B">
      <w:pPr>
        <w:spacing w:after="0" w:line="240" w:lineRule="auto"/>
        <w:jc w:val="left"/>
      </w:pPr>
    </w:p>
    <w:p w14:paraId="049E73AF" w14:textId="77777777" w:rsidR="0080172B" w:rsidRDefault="0080172B">
      <w:pPr>
        <w:spacing w:after="0" w:line="240" w:lineRule="auto"/>
        <w:jc w:val="left"/>
      </w:pPr>
      <w:r>
        <w:br w:type="page"/>
      </w:r>
    </w:p>
    <w:tbl>
      <w:tblPr>
        <w:tblpPr w:leftFromText="141" w:rightFromText="141" w:vertAnchor="text" w:horzAnchor="margin" w:tblpY="49"/>
        <w:tblW w:w="8970" w:type="dxa"/>
        <w:tblCellMar>
          <w:left w:w="70" w:type="dxa"/>
          <w:right w:w="70" w:type="dxa"/>
        </w:tblCellMar>
        <w:tblLook w:val="0000" w:firstRow="0" w:lastRow="0" w:firstColumn="0" w:lastColumn="0" w:noHBand="0" w:noVBand="0"/>
      </w:tblPr>
      <w:tblGrid>
        <w:gridCol w:w="8970"/>
      </w:tblGrid>
      <w:tr w:rsidR="0080172B" w14:paraId="28FAB986" w14:textId="77777777" w:rsidTr="00807E5D">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4DC8BCAB" w14:textId="4411CB71" w:rsidR="0080172B" w:rsidRDefault="0080172B" w:rsidP="00807E5D">
            <w:pPr>
              <w:pStyle w:val="Titredetableau"/>
              <w:pageBreakBefore/>
              <w:rPr>
                <w:rFonts w:ascii="Calibri" w:hAnsi="Calibri"/>
                <w:szCs w:val="24"/>
              </w:rPr>
            </w:pPr>
            <w:r>
              <w:rPr>
                <w:szCs w:val="24"/>
              </w:rPr>
              <w:lastRenderedPageBreak/>
              <w:t>Test 1</w:t>
            </w:r>
            <w:r w:rsidR="00427CFB">
              <w:rPr>
                <w:szCs w:val="24"/>
              </w:rPr>
              <w:t>6</w:t>
            </w:r>
            <w:r>
              <w:rPr>
                <w:szCs w:val="24"/>
              </w:rPr>
              <w:t xml:space="preserve">: Fonctionnement </w:t>
            </w:r>
            <w:r w:rsidR="001E3525">
              <w:rPr>
                <w:szCs w:val="24"/>
              </w:rPr>
              <w:t>Capteur Thermique</w:t>
            </w:r>
          </w:p>
        </w:tc>
      </w:tr>
      <w:tr w:rsidR="0080172B" w14:paraId="4E6F335A" w14:textId="77777777" w:rsidTr="00807E5D">
        <w:trPr>
          <w:cantSplit/>
          <w:trHeight w:val="997"/>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5AC1582" w14:textId="77777777" w:rsidR="0080172B" w:rsidRDefault="0080172B" w:rsidP="00807E5D">
            <w:r>
              <w:t>Description :</w:t>
            </w:r>
          </w:p>
          <w:p w14:paraId="25C1EF2D" w14:textId="0E43F000" w:rsidR="0080172B" w:rsidRDefault="0080172B" w:rsidP="00807E5D">
            <w:pPr>
              <w:rPr>
                <w:rFonts w:ascii="Calibri" w:hAnsi="Calibri"/>
              </w:rPr>
            </w:pPr>
            <w:r w:rsidRPr="00F82656">
              <w:rPr>
                <w:rFonts w:ascii="Calibri" w:hAnsi="Calibri"/>
              </w:rPr>
              <w:t xml:space="preserve">L’objectif de ce test est la vérification du fonctionnement attendu </w:t>
            </w:r>
            <w:r>
              <w:rPr>
                <w:rFonts w:ascii="Calibri" w:hAnsi="Calibri"/>
              </w:rPr>
              <w:t>d</w:t>
            </w:r>
            <w:r w:rsidR="0070288D">
              <w:rPr>
                <w:rFonts w:ascii="Calibri" w:hAnsi="Calibri"/>
              </w:rPr>
              <w:t>u capteur thermique</w:t>
            </w:r>
            <w:r w:rsidRPr="00F82656">
              <w:rPr>
                <w:rFonts w:ascii="Calibri" w:hAnsi="Calibri"/>
              </w:rPr>
              <w:t>.</w:t>
            </w:r>
          </w:p>
          <w:p w14:paraId="1C0147C0" w14:textId="1BE6D356" w:rsidR="0080172B" w:rsidRDefault="00AC0A8C" w:rsidP="00807E5D">
            <w:pPr>
              <w:rPr>
                <w:rFonts w:ascii="Calibri" w:hAnsi="Calibri"/>
              </w:rPr>
            </w:pPr>
            <w:r>
              <w:rPr>
                <w:rFonts w:ascii="Calibri" w:hAnsi="Calibri"/>
              </w:rPr>
              <w:t>Deux</w:t>
            </w:r>
            <w:r w:rsidR="0080172B">
              <w:rPr>
                <w:rFonts w:ascii="Calibri" w:hAnsi="Calibri"/>
              </w:rPr>
              <w:t xml:space="preserve"> code</w:t>
            </w:r>
            <w:r>
              <w:rPr>
                <w:rFonts w:ascii="Calibri" w:hAnsi="Calibri"/>
              </w:rPr>
              <w:t>s</w:t>
            </w:r>
            <w:r w:rsidR="0080172B">
              <w:rPr>
                <w:rFonts w:ascii="Calibri" w:hAnsi="Calibri"/>
              </w:rPr>
              <w:t xml:space="preserve"> software </w:t>
            </w:r>
            <w:r>
              <w:rPr>
                <w:rFonts w:ascii="Calibri" w:hAnsi="Calibri"/>
              </w:rPr>
              <w:t xml:space="preserve">ont été préparé </w:t>
            </w:r>
            <w:r w:rsidR="0080172B">
              <w:rPr>
                <w:rFonts w:ascii="Calibri" w:hAnsi="Calibri"/>
              </w:rPr>
              <w:t xml:space="preserve">pour programmer le microcontrôleur et tester </w:t>
            </w:r>
            <w:r>
              <w:rPr>
                <w:rFonts w:ascii="Calibri" w:hAnsi="Calibri"/>
              </w:rPr>
              <w:t>chacune des</w:t>
            </w:r>
            <w:r w:rsidR="0070288D">
              <w:rPr>
                <w:rFonts w:ascii="Calibri" w:hAnsi="Calibri"/>
              </w:rPr>
              <w:t xml:space="preserve"> </w:t>
            </w:r>
            <w:r w:rsidR="0080172B">
              <w:rPr>
                <w:rFonts w:ascii="Calibri" w:hAnsi="Calibri"/>
              </w:rPr>
              <w:t>interface</w:t>
            </w:r>
            <w:r w:rsidR="0070288D">
              <w:rPr>
                <w:rFonts w:ascii="Calibri" w:hAnsi="Calibri"/>
              </w:rPr>
              <w:t>s SPI4 et I2C4</w:t>
            </w:r>
            <w:r w:rsidR="0080172B">
              <w:rPr>
                <w:rFonts w:ascii="Calibri" w:hAnsi="Calibri"/>
              </w:rPr>
              <w:t>.</w:t>
            </w:r>
          </w:p>
          <w:p w14:paraId="386B3E0C" w14:textId="0D29B648" w:rsidR="0070288D" w:rsidRPr="002F34E0" w:rsidRDefault="00AC0A8C" w:rsidP="0070288D">
            <w:pPr>
              <w:rPr>
                <w:rFonts w:ascii="Calibri" w:hAnsi="Calibri"/>
                <w:b/>
                <w:bCs/>
                <w:sz w:val="18"/>
                <w:szCs w:val="18"/>
              </w:rPr>
            </w:pPr>
            <w:r>
              <w:rPr>
                <w:rFonts w:ascii="Calibri" w:hAnsi="Calibri"/>
              </w:rPr>
              <w:t>Code 1 :</w:t>
            </w:r>
            <w:r w:rsidR="0070288D">
              <w:rPr>
                <w:rFonts w:ascii="Calibri" w:hAnsi="Calibri"/>
              </w:rPr>
              <w:t xml:space="preserve"> </w:t>
            </w:r>
            <w:r w:rsidR="0070288D" w:rsidRPr="002F34E0">
              <w:rPr>
                <w:rFonts w:ascii="Calibri" w:hAnsi="Calibri"/>
                <w:b/>
                <w:bCs/>
                <w:sz w:val="18"/>
                <w:szCs w:val="18"/>
              </w:rPr>
              <w:t xml:space="preserve">« -   Tester l’interface I2C4 en faisant une lecture de registre où on connait la valeur par                </w:t>
            </w:r>
          </w:p>
          <w:p w14:paraId="45EAA266" w14:textId="7021CDDC" w:rsidR="0070288D" w:rsidRPr="002F34E0" w:rsidRDefault="0070288D" w:rsidP="0070288D">
            <w:pPr>
              <w:rPr>
                <w:rFonts w:ascii="Calibri" w:hAnsi="Calibri"/>
                <w:b/>
                <w:bCs/>
                <w:sz w:val="18"/>
                <w:szCs w:val="18"/>
              </w:rPr>
            </w:pPr>
            <w:r w:rsidRPr="002F34E0">
              <w:rPr>
                <w:rFonts w:ascii="Calibri" w:hAnsi="Calibri"/>
                <w:b/>
                <w:bCs/>
                <w:sz w:val="18"/>
                <w:szCs w:val="18"/>
              </w:rPr>
              <w:t xml:space="preserve">                </w:t>
            </w:r>
            <w:r w:rsidR="000E5C43" w:rsidRPr="002F34E0">
              <w:rPr>
                <w:rFonts w:ascii="Calibri" w:hAnsi="Calibri"/>
                <w:b/>
                <w:bCs/>
                <w:sz w:val="18"/>
                <w:szCs w:val="18"/>
              </w:rPr>
              <w:t xml:space="preserve">   </w:t>
            </w:r>
            <w:r w:rsidRPr="002F34E0">
              <w:rPr>
                <w:rFonts w:ascii="Calibri" w:hAnsi="Calibri"/>
                <w:b/>
                <w:bCs/>
                <w:sz w:val="18"/>
                <w:szCs w:val="18"/>
              </w:rPr>
              <w:t xml:space="preserve">défaut tel que le registre Statuts à l'adresse du composant "0x2A" et à l'adresse du   </w:t>
            </w:r>
          </w:p>
          <w:p w14:paraId="4622FA06" w14:textId="594A90B3" w:rsidR="0070288D" w:rsidRPr="002F34E0" w:rsidRDefault="0070288D" w:rsidP="0070288D">
            <w:pPr>
              <w:rPr>
                <w:rFonts w:ascii="Calibri" w:hAnsi="Calibri"/>
                <w:b/>
                <w:bCs/>
                <w:sz w:val="18"/>
                <w:szCs w:val="18"/>
              </w:rPr>
            </w:pPr>
            <w:r w:rsidRPr="002F34E0">
              <w:rPr>
                <w:rFonts w:ascii="Calibri" w:hAnsi="Calibri"/>
                <w:b/>
                <w:bCs/>
                <w:sz w:val="18"/>
                <w:szCs w:val="18"/>
              </w:rPr>
              <w:t xml:space="preserve">                   registre "0x0002", la valeur qui nous intéresse est Statuts[2]. </w:t>
            </w:r>
          </w:p>
          <w:p w14:paraId="3ECCB291" w14:textId="5EAF955E" w:rsidR="00E06C29" w:rsidRDefault="0070288D" w:rsidP="00BE2A40">
            <w:pPr>
              <w:rPr>
                <w:rFonts w:ascii="Calibri" w:hAnsi="Calibri"/>
                <w:b/>
                <w:bCs/>
                <w:sz w:val="18"/>
                <w:szCs w:val="18"/>
              </w:rPr>
            </w:pPr>
            <w:r w:rsidRPr="002F34E0">
              <w:rPr>
                <w:rFonts w:ascii="Calibri" w:hAnsi="Calibri"/>
                <w:b/>
                <w:bCs/>
                <w:sz w:val="18"/>
                <w:szCs w:val="18"/>
              </w:rPr>
              <w:t xml:space="preserve">                   On doit lire "</w:t>
            </w:r>
            <w:r w:rsidR="00E61C54">
              <w:rPr>
                <w:rFonts w:ascii="Calibri" w:hAnsi="Calibri"/>
                <w:b/>
                <w:bCs/>
                <w:sz w:val="18"/>
                <w:szCs w:val="18"/>
              </w:rPr>
              <w:t xml:space="preserve">TEST </w:t>
            </w:r>
            <w:r w:rsidR="00795EC4" w:rsidRPr="002F34E0">
              <w:rPr>
                <w:rFonts w:ascii="Calibri" w:hAnsi="Calibri"/>
                <w:b/>
                <w:bCs/>
                <w:sz w:val="18"/>
                <w:szCs w:val="18"/>
              </w:rPr>
              <w:t>OK</w:t>
            </w:r>
            <w:r w:rsidRPr="002F34E0">
              <w:rPr>
                <w:rFonts w:ascii="Calibri" w:hAnsi="Calibri"/>
                <w:b/>
                <w:bCs/>
                <w:sz w:val="18"/>
                <w:szCs w:val="18"/>
              </w:rPr>
              <w:t>" si la caméra a bien démarré ou un "</w:t>
            </w:r>
            <w:r w:rsidR="00E61C54">
              <w:rPr>
                <w:rFonts w:ascii="Calibri" w:hAnsi="Calibri"/>
                <w:b/>
                <w:bCs/>
                <w:sz w:val="18"/>
                <w:szCs w:val="18"/>
              </w:rPr>
              <w:t xml:space="preserve">TEST </w:t>
            </w:r>
            <w:r w:rsidR="00795EC4" w:rsidRPr="002F34E0">
              <w:rPr>
                <w:rFonts w:ascii="Calibri" w:hAnsi="Calibri"/>
                <w:b/>
                <w:bCs/>
                <w:sz w:val="18"/>
                <w:szCs w:val="18"/>
              </w:rPr>
              <w:t>FAIL</w:t>
            </w:r>
            <w:r w:rsidR="00795EC4">
              <w:rPr>
                <w:rFonts w:ascii="Calibri" w:hAnsi="Calibri"/>
                <w:b/>
                <w:bCs/>
                <w:sz w:val="18"/>
                <w:szCs w:val="18"/>
              </w:rPr>
              <w:t xml:space="preserve"> + explication</w:t>
            </w:r>
            <w:r w:rsidRPr="002F34E0">
              <w:rPr>
                <w:rFonts w:ascii="Calibri" w:hAnsi="Calibri"/>
                <w:b/>
                <w:bCs/>
                <w:sz w:val="18"/>
                <w:szCs w:val="18"/>
              </w:rPr>
              <w:t>" sinon.</w:t>
            </w:r>
            <w:r w:rsidR="00AC0A8C" w:rsidRPr="002F34E0">
              <w:rPr>
                <w:rFonts w:ascii="Calibri" w:hAnsi="Calibri"/>
                <w:b/>
                <w:bCs/>
                <w:sz w:val="18"/>
                <w:szCs w:val="18"/>
              </w:rPr>
              <w:t>»</w:t>
            </w:r>
          </w:p>
          <w:p w14:paraId="3D626BB0" w14:textId="55CA4938" w:rsidR="00AC0A8C" w:rsidRPr="0070288D" w:rsidRDefault="00AC0A8C" w:rsidP="00AC0A8C">
            <w:pPr>
              <w:rPr>
                <w:rFonts w:ascii="Calibri" w:hAnsi="Calibri"/>
                <w:color w:val="FF0000"/>
              </w:rPr>
            </w:pPr>
            <w:r w:rsidRPr="0070288D">
              <w:rPr>
                <w:rFonts w:ascii="Calibri" w:hAnsi="Calibri"/>
                <w:color w:val="FF0000"/>
              </w:rPr>
              <w:t>&lt;</w:t>
            </w:r>
            <w:ins w:id="289" w:author="Antoine Da Costa" w:date="2022-07-28T10:14:00Z">
              <w:r w:rsidR="00E61C54" w:rsidRPr="00E61C54">
                <w:rPr>
                  <w:rFonts w:ascii="Calibri" w:hAnsi="Calibri"/>
                  <w:color w:val="FF0000"/>
                </w:rPr>
                <w:t>STM32H743VIT6-IR-I2C.elf</w:t>
              </w:r>
            </w:ins>
            <w:r w:rsidRPr="0070288D">
              <w:rPr>
                <w:rFonts w:ascii="Calibri" w:hAnsi="Calibri"/>
                <w:color w:val="FF0000"/>
              </w:rPr>
              <w:t>&gt;</w:t>
            </w:r>
          </w:p>
          <w:p w14:paraId="5A3E42AB" w14:textId="2159B1CE" w:rsidR="00AC0A8C" w:rsidRPr="002F34E0" w:rsidRDefault="00AC0A8C" w:rsidP="00AC0A8C">
            <w:pPr>
              <w:rPr>
                <w:rFonts w:ascii="Calibri" w:hAnsi="Calibri"/>
                <w:b/>
                <w:bCs/>
                <w:sz w:val="18"/>
                <w:szCs w:val="18"/>
              </w:rPr>
            </w:pPr>
            <w:r w:rsidRPr="00BA6FBA">
              <w:rPr>
                <w:rFonts w:ascii="Calibri" w:hAnsi="Calibri"/>
              </w:rPr>
              <w:t>Code 2 </w:t>
            </w:r>
            <w:r w:rsidRPr="00795EC4">
              <w:rPr>
                <w:rFonts w:ascii="Calibri" w:hAnsi="Calibri"/>
              </w:rPr>
              <w:t>:</w:t>
            </w:r>
            <w:r w:rsidR="00E06C29" w:rsidRPr="00795EC4">
              <w:rPr>
                <w:rFonts w:ascii="Calibri" w:hAnsi="Calibri"/>
                <w:b/>
                <w:bCs/>
              </w:rPr>
              <w:t xml:space="preserve">  </w:t>
            </w:r>
            <w:r w:rsidRPr="002F34E0">
              <w:rPr>
                <w:rFonts w:ascii="Calibri" w:hAnsi="Calibri"/>
                <w:b/>
                <w:bCs/>
                <w:sz w:val="18"/>
                <w:szCs w:val="18"/>
              </w:rPr>
              <w:t>« </w:t>
            </w:r>
            <w:r w:rsidR="00E06C29" w:rsidRPr="002F34E0">
              <w:rPr>
                <w:rFonts w:ascii="Calibri" w:hAnsi="Calibri"/>
                <w:b/>
                <w:bCs/>
                <w:sz w:val="18"/>
                <w:szCs w:val="18"/>
              </w:rPr>
              <w:t xml:space="preserve"> -    </w:t>
            </w:r>
            <w:r w:rsidR="0070288D" w:rsidRPr="002F34E0">
              <w:rPr>
                <w:rFonts w:ascii="Calibri" w:hAnsi="Calibri"/>
                <w:b/>
                <w:bCs/>
                <w:sz w:val="18"/>
                <w:szCs w:val="18"/>
              </w:rPr>
              <w:t xml:space="preserve">Tester </w:t>
            </w:r>
            <w:r w:rsidR="00E06C29" w:rsidRPr="002F34E0">
              <w:rPr>
                <w:rFonts w:ascii="Calibri" w:hAnsi="Calibri"/>
                <w:b/>
                <w:bCs/>
                <w:sz w:val="18"/>
                <w:szCs w:val="18"/>
              </w:rPr>
              <w:t>l’interface SPI4</w:t>
            </w:r>
            <w:r w:rsidR="00937E55" w:rsidRPr="002F34E0">
              <w:rPr>
                <w:rFonts w:ascii="Calibri" w:hAnsi="Calibri"/>
                <w:b/>
                <w:bCs/>
                <w:sz w:val="18"/>
                <w:szCs w:val="18"/>
              </w:rPr>
              <w:t> :</w:t>
            </w:r>
            <w:r w:rsidR="00E06C29" w:rsidRPr="002F34E0">
              <w:rPr>
                <w:rFonts w:ascii="Calibri" w:hAnsi="Calibri"/>
                <w:b/>
                <w:bCs/>
                <w:sz w:val="18"/>
                <w:szCs w:val="18"/>
              </w:rPr>
              <w:t xml:space="preserve"> </w:t>
            </w:r>
            <w:r w:rsidR="00937E55" w:rsidRPr="002F34E0">
              <w:rPr>
                <w:rFonts w:ascii="Calibri" w:hAnsi="Calibri"/>
                <w:b/>
                <w:bCs/>
                <w:sz w:val="18"/>
                <w:szCs w:val="18"/>
              </w:rPr>
              <w:t>S</w:t>
            </w:r>
            <w:r w:rsidR="000E5C43" w:rsidRPr="002F34E0">
              <w:rPr>
                <w:rFonts w:ascii="Calibri" w:hAnsi="Calibri"/>
                <w:b/>
                <w:bCs/>
                <w:sz w:val="18"/>
                <w:szCs w:val="18"/>
              </w:rPr>
              <w:t xml:space="preserve">i la caméra a envoyé une image (60 lignes de données) alors l’entête de la </w:t>
            </w:r>
            <w:r w:rsidRPr="002F34E0">
              <w:rPr>
                <w:rFonts w:ascii="Calibri" w:hAnsi="Calibri"/>
                <w:b/>
                <w:bCs/>
                <w:sz w:val="18"/>
                <w:szCs w:val="18"/>
              </w:rPr>
              <w:t xml:space="preserve"> </w:t>
            </w:r>
          </w:p>
          <w:p w14:paraId="1C56B8DD" w14:textId="16F15076" w:rsidR="0070288D" w:rsidRPr="00E06C29" w:rsidRDefault="00AC0A8C" w:rsidP="00AC0A8C">
            <w:pPr>
              <w:rPr>
                <w:rFonts w:ascii="Calibri" w:hAnsi="Calibri"/>
                <w:b/>
                <w:bCs/>
                <w:sz w:val="18"/>
                <w:szCs w:val="18"/>
              </w:rPr>
            </w:pPr>
            <w:r w:rsidRPr="002F34E0">
              <w:rPr>
                <w:rFonts w:ascii="Calibri" w:hAnsi="Calibri"/>
                <w:b/>
                <w:bCs/>
                <w:sz w:val="18"/>
                <w:szCs w:val="18"/>
              </w:rPr>
              <w:t xml:space="preserve">                  </w:t>
            </w:r>
            <w:r w:rsidR="000E5C43" w:rsidRPr="002F34E0">
              <w:rPr>
                <w:rFonts w:ascii="Calibri" w:hAnsi="Calibri"/>
                <w:b/>
                <w:bCs/>
                <w:sz w:val="18"/>
                <w:szCs w:val="18"/>
              </w:rPr>
              <w:t>dernière ligne est 0x3B,</w:t>
            </w:r>
            <w:r w:rsidR="00795EC4" w:rsidRPr="002F34E0">
              <w:rPr>
                <w:rFonts w:ascii="Calibri" w:hAnsi="Calibri"/>
                <w:b/>
                <w:bCs/>
                <w:sz w:val="18"/>
                <w:szCs w:val="18"/>
              </w:rPr>
              <w:t xml:space="preserve"> l’UART renvoie un </w:t>
            </w:r>
            <w:r w:rsidR="00795EC4" w:rsidRPr="002F34E0">
              <w:rPr>
                <w:rFonts w:ascii="Calibri" w:hAnsi="Calibri" w:cs="Calibri"/>
                <w:b/>
                <w:bCs/>
                <w:sz w:val="18"/>
                <w:szCs w:val="18"/>
              </w:rPr>
              <w:t>"</w:t>
            </w:r>
            <w:r w:rsidR="00E61C54">
              <w:rPr>
                <w:rFonts w:ascii="Calibri" w:hAnsi="Calibri" w:cs="Calibri"/>
                <w:b/>
                <w:bCs/>
                <w:sz w:val="18"/>
                <w:szCs w:val="18"/>
              </w:rPr>
              <w:t xml:space="preserve">TEST </w:t>
            </w:r>
            <w:r w:rsidR="00795EC4" w:rsidRPr="002F34E0">
              <w:rPr>
                <w:rFonts w:ascii="Calibri" w:hAnsi="Calibri"/>
                <w:b/>
                <w:bCs/>
                <w:sz w:val="18"/>
                <w:szCs w:val="18"/>
              </w:rPr>
              <w:t>OK</w:t>
            </w:r>
            <w:r w:rsidR="00795EC4" w:rsidRPr="002F34E0">
              <w:rPr>
                <w:rFonts w:ascii="Calibri" w:hAnsi="Calibri" w:cs="Calibri"/>
                <w:b/>
                <w:bCs/>
                <w:sz w:val="18"/>
                <w:szCs w:val="18"/>
              </w:rPr>
              <w:t xml:space="preserve">" </w:t>
            </w:r>
            <w:r w:rsidR="00FA19E7">
              <w:rPr>
                <w:rFonts w:ascii="Calibri" w:hAnsi="Calibri" w:cs="Calibri"/>
                <w:b/>
                <w:bCs/>
                <w:sz w:val="18"/>
                <w:szCs w:val="18"/>
              </w:rPr>
              <w:t>ou</w:t>
            </w:r>
            <w:r w:rsidR="00795EC4" w:rsidRPr="002F34E0">
              <w:rPr>
                <w:rFonts w:ascii="Calibri" w:hAnsi="Calibri" w:cs="Calibri"/>
                <w:b/>
                <w:bCs/>
                <w:sz w:val="18"/>
                <w:szCs w:val="18"/>
              </w:rPr>
              <w:t xml:space="preserve"> "</w:t>
            </w:r>
            <w:r w:rsidR="00E61C54">
              <w:rPr>
                <w:rFonts w:ascii="Calibri" w:hAnsi="Calibri" w:cs="Calibri"/>
                <w:b/>
                <w:bCs/>
                <w:sz w:val="18"/>
                <w:szCs w:val="18"/>
              </w:rPr>
              <w:t xml:space="preserve">TEST </w:t>
            </w:r>
            <w:r w:rsidR="00795EC4" w:rsidRPr="002F34E0">
              <w:rPr>
                <w:rFonts w:ascii="Calibri" w:hAnsi="Calibri" w:cs="Calibri"/>
                <w:b/>
                <w:bCs/>
                <w:sz w:val="18"/>
                <w:szCs w:val="18"/>
              </w:rPr>
              <w:t>FAIL"</w:t>
            </w:r>
            <w:r w:rsidR="00E06C29" w:rsidRPr="002F34E0">
              <w:rPr>
                <w:rFonts w:ascii="Calibri" w:hAnsi="Calibri"/>
                <w:b/>
                <w:bCs/>
                <w:sz w:val="18"/>
                <w:szCs w:val="18"/>
              </w:rPr>
              <w:t>. »</w:t>
            </w:r>
            <w:r w:rsidR="00937E55">
              <w:rPr>
                <w:rFonts w:ascii="Calibri" w:hAnsi="Calibri"/>
                <w:b/>
                <w:bCs/>
                <w:sz w:val="18"/>
                <w:szCs w:val="18"/>
              </w:rPr>
              <w:t xml:space="preserve"> </w:t>
            </w:r>
          </w:p>
          <w:p w14:paraId="782A3F47" w14:textId="7C778CF6" w:rsidR="0080172B" w:rsidRPr="0070288D" w:rsidRDefault="0080172B" w:rsidP="00807E5D">
            <w:pPr>
              <w:rPr>
                <w:rFonts w:ascii="Calibri" w:hAnsi="Calibri"/>
                <w:color w:val="FF0000"/>
              </w:rPr>
            </w:pPr>
            <w:r w:rsidRPr="0070288D">
              <w:rPr>
                <w:rFonts w:ascii="Calibri" w:hAnsi="Calibri"/>
                <w:color w:val="FF0000"/>
              </w:rPr>
              <w:t>&lt;</w:t>
            </w:r>
            <w:ins w:id="290" w:author="Antoine Da Costa" w:date="2022-07-28T10:18:00Z">
              <w:r w:rsidR="00E61C54" w:rsidRPr="00E61C54">
                <w:rPr>
                  <w:rFonts w:ascii="Calibri" w:hAnsi="Calibri"/>
                  <w:color w:val="FF0000"/>
                </w:rPr>
                <w:t>STM32H743VIT6-IR-SPI.elf</w:t>
              </w:r>
            </w:ins>
            <w:r w:rsidRPr="0070288D">
              <w:rPr>
                <w:rFonts w:ascii="Calibri" w:hAnsi="Calibri"/>
                <w:color w:val="FF0000"/>
              </w:rPr>
              <w:t>&gt;</w:t>
            </w:r>
          </w:p>
          <w:p w14:paraId="07CA7F48" w14:textId="77777777" w:rsidR="0080172B" w:rsidRPr="00A741DC" w:rsidRDefault="0080172B" w:rsidP="00807E5D">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7E81A3A0" w14:textId="77777777" w:rsidR="0080172B" w:rsidRDefault="0080172B" w:rsidP="00807E5D">
            <w:pPr>
              <w:rPr>
                <w:rFonts w:ascii="Calibri" w:hAnsi="Calibri"/>
              </w:rPr>
            </w:pPr>
          </w:p>
        </w:tc>
      </w:tr>
      <w:tr w:rsidR="0080172B" w14:paraId="58494145" w14:textId="77777777" w:rsidTr="00807E5D">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1B11D1D9" w14:textId="77777777" w:rsidR="0080172B" w:rsidRDefault="0080172B" w:rsidP="00807E5D">
            <w:pPr>
              <w:rPr>
                <w:rFonts w:ascii="Calibri" w:hAnsi="Calibri"/>
              </w:rPr>
            </w:pPr>
            <w:r>
              <w:t>Résultat attendu :</w:t>
            </w:r>
          </w:p>
          <w:p w14:paraId="15AC369E" w14:textId="259DE79C" w:rsidR="0080172B" w:rsidRDefault="00E06C29" w:rsidP="00807E5D">
            <w:pPr>
              <w:jc w:val="center"/>
              <w:rPr>
                <w:rFonts w:ascii="Calibri" w:hAnsi="Calibri"/>
              </w:rPr>
            </w:pPr>
            <w:r>
              <w:rPr>
                <w:b/>
                <w:iCs/>
              </w:rPr>
              <w:t>TH</w:t>
            </w:r>
            <w:r w:rsidR="0080172B">
              <w:rPr>
                <w:b/>
                <w:iCs/>
              </w:rPr>
              <w:t>01</w:t>
            </w:r>
            <w:r w:rsidR="0080172B">
              <w:rPr>
                <w:iCs/>
              </w:rPr>
              <w:t xml:space="preserve"> : </w:t>
            </w:r>
            <w:r w:rsidR="00D46D26">
              <w:rPr>
                <w:iCs/>
              </w:rPr>
              <w:t xml:space="preserve">En fonctionnement, </w:t>
            </w:r>
            <w:r w:rsidR="00BA6FBA">
              <w:rPr>
                <w:iCs/>
              </w:rPr>
              <w:t>programmation du Code 1</w:t>
            </w:r>
            <w:r w:rsidR="00052475">
              <w:rPr>
                <w:iCs/>
              </w:rPr>
              <w:t>.</w:t>
            </w:r>
          </w:p>
          <w:tbl>
            <w:tblPr>
              <w:tblStyle w:val="Grilledutableau"/>
              <w:tblW w:w="8816" w:type="dxa"/>
              <w:tblLook w:val="04A0" w:firstRow="1" w:lastRow="0" w:firstColumn="1" w:lastColumn="0" w:noHBand="0" w:noVBand="1"/>
            </w:tblPr>
            <w:tblGrid>
              <w:gridCol w:w="3404"/>
              <w:gridCol w:w="3000"/>
              <w:gridCol w:w="2412"/>
            </w:tblGrid>
            <w:tr w:rsidR="0080172B" w14:paraId="4963E36F" w14:textId="77777777" w:rsidTr="00807E5D">
              <w:tc>
                <w:tcPr>
                  <w:tcW w:w="3404" w:type="dxa"/>
                  <w:shd w:val="clear" w:color="auto" w:fill="auto"/>
                </w:tcPr>
                <w:p w14:paraId="0AB81B80" w14:textId="2E84B8A5" w:rsidR="0080172B" w:rsidRDefault="00D46D26" w:rsidP="000C3F1E">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5403B7A5" w14:textId="528DAD69" w:rsidR="0080172B" w:rsidRDefault="00D46D26" w:rsidP="000C3F1E">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2DA90CFC" w14:textId="77777777" w:rsidR="0080172B" w:rsidRDefault="0080172B" w:rsidP="000C3F1E">
                  <w:pPr>
                    <w:framePr w:hSpace="141" w:wrap="around" w:vAnchor="text" w:hAnchor="margin" w:y="49"/>
                    <w:spacing w:after="0" w:line="240" w:lineRule="auto"/>
                    <w:jc w:val="center"/>
                    <w:rPr>
                      <w:rFonts w:ascii="Calibri" w:hAnsi="Calibri"/>
                    </w:rPr>
                  </w:pPr>
                  <w:r>
                    <w:t>Statut</w:t>
                  </w:r>
                </w:p>
              </w:tc>
            </w:tr>
            <w:tr w:rsidR="0080172B" w14:paraId="54133E68" w14:textId="77777777" w:rsidTr="00807E5D">
              <w:tc>
                <w:tcPr>
                  <w:tcW w:w="3404" w:type="dxa"/>
                  <w:shd w:val="clear" w:color="auto" w:fill="auto"/>
                </w:tcPr>
                <w:p w14:paraId="1818E288" w14:textId="300A66EA" w:rsidR="0080172B" w:rsidRDefault="00BE2A40" w:rsidP="000C3F1E">
                  <w:pPr>
                    <w:framePr w:hSpace="141" w:wrap="around" w:vAnchor="text" w:hAnchor="margin" w:y="49"/>
                    <w:spacing w:after="0" w:line="240" w:lineRule="auto"/>
                    <w:jc w:val="center"/>
                    <w:rPr>
                      <w:rFonts w:ascii="Calibri" w:hAnsi="Calibri"/>
                    </w:rPr>
                  </w:pPr>
                  <w:r>
                    <w:rPr>
                      <w:rFonts w:ascii="Calibri" w:hAnsi="Calibri"/>
                    </w:rPr>
                    <w:t>Vérifier sur Putty la valeur lue</w:t>
                  </w:r>
                </w:p>
              </w:tc>
              <w:tc>
                <w:tcPr>
                  <w:tcW w:w="3000" w:type="dxa"/>
                  <w:shd w:val="clear" w:color="auto" w:fill="auto"/>
                </w:tcPr>
                <w:p w14:paraId="0DB740A5" w14:textId="52296116" w:rsidR="0080172B" w:rsidRDefault="00D270F3" w:rsidP="000C3F1E">
                  <w:pPr>
                    <w:framePr w:hSpace="141" w:wrap="around" w:vAnchor="text" w:hAnchor="margin" w:y="49"/>
                    <w:spacing w:after="0" w:line="240" w:lineRule="auto"/>
                    <w:jc w:val="center"/>
                    <w:rPr>
                      <w:rFonts w:ascii="Calibri" w:hAnsi="Calibri"/>
                    </w:rPr>
                  </w:pPr>
                  <w:ins w:id="291" w:author="Antoine Da Costa" w:date="2022-08-19T11:25:00Z">
                    <w:r>
                      <w:rPr>
                        <w:rFonts w:ascii="Calibri" w:hAnsi="Calibri"/>
                      </w:rPr>
                      <w:t>/</w:t>
                    </w:r>
                  </w:ins>
                </w:p>
              </w:tc>
              <w:tc>
                <w:tcPr>
                  <w:tcW w:w="2412" w:type="dxa"/>
                  <w:shd w:val="clear" w:color="auto" w:fill="auto"/>
                </w:tcPr>
                <w:p w14:paraId="4A37A71F" w14:textId="37542CD0" w:rsidR="0080172B" w:rsidRDefault="00D270F3" w:rsidP="000C3F1E">
                  <w:pPr>
                    <w:framePr w:hSpace="141" w:wrap="around" w:vAnchor="text" w:hAnchor="margin" w:y="49"/>
                    <w:spacing w:after="0" w:line="240" w:lineRule="auto"/>
                    <w:jc w:val="center"/>
                    <w:rPr>
                      <w:rFonts w:ascii="Calibri" w:hAnsi="Calibri"/>
                    </w:rPr>
                  </w:pPr>
                  <w:ins w:id="292" w:author="Antoine Da Costa" w:date="2022-08-19T11:25:00Z">
                    <w:r>
                      <w:rPr>
                        <w:rFonts w:ascii="Calibri" w:hAnsi="Calibri"/>
                      </w:rPr>
                      <w:t>OK</w:t>
                    </w:r>
                  </w:ins>
                </w:p>
              </w:tc>
            </w:tr>
          </w:tbl>
          <w:p w14:paraId="014DF613" w14:textId="77777777" w:rsidR="0080172B" w:rsidRDefault="0080172B" w:rsidP="00807E5D">
            <w:pPr>
              <w:rPr>
                <w:rFonts w:ascii="Calibri" w:hAnsi="Calibri"/>
              </w:rPr>
            </w:pPr>
          </w:p>
          <w:p w14:paraId="26E5E5A9" w14:textId="3E891131" w:rsidR="0080172B" w:rsidRDefault="00E06C29" w:rsidP="00807E5D">
            <w:pPr>
              <w:jc w:val="center"/>
              <w:rPr>
                <w:rFonts w:ascii="Calibri" w:hAnsi="Calibri"/>
              </w:rPr>
            </w:pPr>
            <w:r>
              <w:rPr>
                <w:b/>
                <w:iCs/>
              </w:rPr>
              <w:t>TH</w:t>
            </w:r>
            <w:r w:rsidR="0080172B">
              <w:rPr>
                <w:b/>
                <w:iCs/>
              </w:rPr>
              <w:t>02</w:t>
            </w:r>
            <w:r w:rsidR="0080172B">
              <w:rPr>
                <w:iCs/>
              </w:rPr>
              <w:t> :</w:t>
            </w:r>
            <w:r w:rsidR="00AF50F4">
              <w:rPr>
                <w:iCs/>
              </w:rPr>
              <w:t xml:space="preserve">  En fonctionnement, </w:t>
            </w:r>
            <w:r w:rsidR="00BA6FBA">
              <w:rPr>
                <w:iCs/>
              </w:rPr>
              <w:t xml:space="preserve"> programmation du Code 2</w:t>
            </w:r>
            <w:r w:rsidR="00052475">
              <w:rPr>
                <w:iCs/>
              </w:rPr>
              <w:t>.</w:t>
            </w:r>
          </w:p>
          <w:tbl>
            <w:tblPr>
              <w:tblStyle w:val="Grilledutableau"/>
              <w:tblW w:w="8816" w:type="dxa"/>
              <w:tblLook w:val="04A0" w:firstRow="1" w:lastRow="0" w:firstColumn="1" w:lastColumn="0" w:noHBand="0" w:noVBand="1"/>
            </w:tblPr>
            <w:tblGrid>
              <w:gridCol w:w="3404"/>
              <w:gridCol w:w="3000"/>
              <w:gridCol w:w="2412"/>
            </w:tblGrid>
            <w:tr w:rsidR="0080172B" w14:paraId="7597BCEC" w14:textId="77777777" w:rsidTr="00807E5D">
              <w:tc>
                <w:tcPr>
                  <w:tcW w:w="3404" w:type="dxa"/>
                  <w:shd w:val="clear" w:color="auto" w:fill="auto"/>
                </w:tcPr>
                <w:p w14:paraId="5CA8450F" w14:textId="6F1E4789" w:rsidR="0080172B" w:rsidRDefault="00AF50F4" w:rsidP="000C3F1E">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3E6E2C6D" w14:textId="2F6C2DF0" w:rsidR="0080172B" w:rsidRDefault="00D46D26" w:rsidP="000C3F1E">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23AB16D5" w14:textId="77777777" w:rsidR="0080172B" w:rsidRDefault="0080172B" w:rsidP="000C3F1E">
                  <w:pPr>
                    <w:framePr w:hSpace="141" w:wrap="around" w:vAnchor="text" w:hAnchor="margin" w:y="49"/>
                    <w:spacing w:after="0" w:line="240" w:lineRule="auto"/>
                    <w:jc w:val="center"/>
                    <w:rPr>
                      <w:rFonts w:ascii="Calibri" w:hAnsi="Calibri"/>
                    </w:rPr>
                  </w:pPr>
                  <w:r>
                    <w:t>Statut</w:t>
                  </w:r>
                </w:p>
              </w:tc>
            </w:tr>
            <w:tr w:rsidR="0080172B" w14:paraId="238C6034" w14:textId="77777777" w:rsidTr="00807E5D">
              <w:tc>
                <w:tcPr>
                  <w:tcW w:w="3404" w:type="dxa"/>
                  <w:shd w:val="clear" w:color="auto" w:fill="auto"/>
                </w:tcPr>
                <w:p w14:paraId="593797E1" w14:textId="592E60B1" w:rsidR="0080172B" w:rsidRDefault="008C2786" w:rsidP="000C3F1E">
                  <w:pPr>
                    <w:framePr w:hSpace="141" w:wrap="around" w:vAnchor="text" w:hAnchor="margin" w:y="49"/>
                    <w:spacing w:after="0" w:line="240" w:lineRule="auto"/>
                    <w:jc w:val="center"/>
                    <w:rPr>
                      <w:rFonts w:ascii="Calibri" w:hAnsi="Calibri"/>
                    </w:rPr>
                  </w:pPr>
                  <w:r>
                    <w:rPr>
                      <w:rFonts w:ascii="Calibri" w:hAnsi="Calibri"/>
                    </w:rPr>
                    <w:t>Vérifier sur Putty la valeur lue</w:t>
                  </w:r>
                </w:p>
              </w:tc>
              <w:tc>
                <w:tcPr>
                  <w:tcW w:w="3000" w:type="dxa"/>
                  <w:shd w:val="clear" w:color="auto" w:fill="auto"/>
                </w:tcPr>
                <w:p w14:paraId="44CA6D2D" w14:textId="45B390A9" w:rsidR="0080172B" w:rsidRDefault="00D270F3" w:rsidP="000C3F1E">
                  <w:pPr>
                    <w:framePr w:hSpace="141" w:wrap="around" w:vAnchor="text" w:hAnchor="margin" w:y="49"/>
                    <w:spacing w:after="0" w:line="240" w:lineRule="auto"/>
                    <w:jc w:val="center"/>
                    <w:rPr>
                      <w:rFonts w:ascii="Calibri" w:hAnsi="Calibri"/>
                    </w:rPr>
                  </w:pPr>
                  <w:ins w:id="293" w:author="Antoine Da Costa" w:date="2022-08-19T11:25:00Z">
                    <w:r>
                      <w:rPr>
                        <w:rFonts w:ascii="Calibri" w:hAnsi="Calibri"/>
                      </w:rPr>
                      <w:t>/</w:t>
                    </w:r>
                  </w:ins>
                </w:p>
              </w:tc>
              <w:tc>
                <w:tcPr>
                  <w:tcW w:w="2412" w:type="dxa"/>
                  <w:shd w:val="clear" w:color="auto" w:fill="auto"/>
                </w:tcPr>
                <w:p w14:paraId="24CB3A68" w14:textId="10D62E3D" w:rsidR="0080172B" w:rsidRDefault="00D270F3" w:rsidP="000C3F1E">
                  <w:pPr>
                    <w:framePr w:hSpace="141" w:wrap="around" w:vAnchor="text" w:hAnchor="margin" w:y="49"/>
                    <w:spacing w:after="0" w:line="240" w:lineRule="auto"/>
                    <w:jc w:val="center"/>
                    <w:rPr>
                      <w:rFonts w:ascii="Calibri" w:hAnsi="Calibri"/>
                    </w:rPr>
                  </w:pPr>
                  <w:ins w:id="294" w:author="Antoine Da Costa" w:date="2022-08-19T11:25:00Z">
                    <w:r>
                      <w:rPr>
                        <w:rFonts w:ascii="Calibri" w:hAnsi="Calibri"/>
                      </w:rPr>
                      <w:t>OK</w:t>
                    </w:r>
                  </w:ins>
                </w:p>
              </w:tc>
            </w:tr>
          </w:tbl>
          <w:p w14:paraId="5B537C1D" w14:textId="77777777" w:rsidR="0080172B" w:rsidRDefault="0080172B" w:rsidP="00807E5D">
            <w:pPr>
              <w:rPr>
                <w:rFonts w:ascii="Calibri" w:hAnsi="Calibri"/>
              </w:rPr>
            </w:pPr>
          </w:p>
          <w:p w14:paraId="2CCD3A7B" w14:textId="77777777" w:rsidR="0080172B" w:rsidRDefault="0080172B" w:rsidP="00807E5D">
            <w:pPr>
              <w:rPr>
                <w:rFonts w:ascii="Calibri" w:hAnsi="Calibri"/>
              </w:rPr>
            </w:pPr>
          </w:p>
        </w:tc>
      </w:tr>
    </w:tbl>
    <w:p w14:paraId="0A1F3213" w14:textId="31ED19B9" w:rsidR="0080172B" w:rsidRDefault="0080172B">
      <w:pPr>
        <w:spacing w:after="0" w:line="240" w:lineRule="auto"/>
        <w:jc w:val="left"/>
      </w:pPr>
    </w:p>
    <w:p w14:paraId="7000929D" w14:textId="77777777" w:rsidR="0080172B" w:rsidRDefault="0080172B">
      <w:pPr>
        <w:spacing w:after="0" w:line="240" w:lineRule="auto"/>
        <w:jc w:val="left"/>
      </w:pPr>
      <w:r>
        <w:br w:type="page"/>
      </w:r>
    </w:p>
    <w:tbl>
      <w:tblPr>
        <w:tblpPr w:leftFromText="141" w:rightFromText="141" w:vertAnchor="text" w:horzAnchor="margin" w:tblpY="49"/>
        <w:tblW w:w="8970" w:type="dxa"/>
        <w:tblCellMar>
          <w:left w:w="70" w:type="dxa"/>
          <w:right w:w="70" w:type="dxa"/>
        </w:tblCellMar>
        <w:tblLook w:val="0000" w:firstRow="0" w:lastRow="0" w:firstColumn="0" w:lastColumn="0" w:noHBand="0" w:noVBand="0"/>
      </w:tblPr>
      <w:tblGrid>
        <w:gridCol w:w="8970"/>
      </w:tblGrid>
      <w:tr w:rsidR="0080172B" w14:paraId="071D13A4" w14:textId="77777777" w:rsidTr="00807E5D">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12F61F57" w14:textId="3F5FF409" w:rsidR="0080172B" w:rsidRDefault="0080172B" w:rsidP="00807E5D">
            <w:pPr>
              <w:pStyle w:val="Titredetableau"/>
              <w:pageBreakBefore/>
              <w:rPr>
                <w:rFonts w:ascii="Calibri" w:hAnsi="Calibri"/>
                <w:szCs w:val="24"/>
              </w:rPr>
            </w:pPr>
            <w:r>
              <w:rPr>
                <w:szCs w:val="24"/>
              </w:rPr>
              <w:lastRenderedPageBreak/>
              <w:t xml:space="preserve">Test </w:t>
            </w:r>
            <w:r w:rsidR="00427CFB">
              <w:rPr>
                <w:szCs w:val="24"/>
              </w:rPr>
              <w:t>17</w:t>
            </w:r>
            <w:r>
              <w:rPr>
                <w:szCs w:val="24"/>
              </w:rPr>
              <w:t xml:space="preserve">: Fonctionnement </w:t>
            </w:r>
            <w:r w:rsidR="00D22827">
              <w:rPr>
                <w:szCs w:val="24"/>
              </w:rPr>
              <w:t xml:space="preserve">I2C </w:t>
            </w:r>
            <w:r w:rsidR="00E06C29">
              <w:rPr>
                <w:szCs w:val="24"/>
              </w:rPr>
              <w:t xml:space="preserve">des circuits </w:t>
            </w:r>
            <w:r w:rsidR="00D22827">
              <w:rPr>
                <w:szCs w:val="24"/>
              </w:rPr>
              <w:t>intégrés CI2/CI9</w:t>
            </w:r>
          </w:p>
        </w:tc>
      </w:tr>
      <w:tr w:rsidR="0080172B" w14:paraId="496EE628" w14:textId="77777777" w:rsidTr="00807E5D">
        <w:trPr>
          <w:cantSplit/>
          <w:trHeight w:val="997"/>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0187358D" w14:textId="77777777" w:rsidR="0080172B" w:rsidRDefault="0080172B" w:rsidP="00807E5D">
            <w:r>
              <w:t>Description :</w:t>
            </w:r>
          </w:p>
          <w:p w14:paraId="3B1E13D3" w14:textId="40428F94" w:rsidR="0080172B" w:rsidRDefault="0080172B" w:rsidP="00807E5D">
            <w:pPr>
              <w:rPr>
                <w:rFonts w:ascii="Calibri" w:hAnsi="Calibri"/>
              </w:rPr>
            </w:pPr>
            <w:r w:rsidRPr="00F82656">
              <w:rPr>
                <w:rFonts w:ascii="Calibri" w:hAnsi="Calibri"/>
              </w:rPr>
              <w:t xml:space="preserve">L’objectif de ce test est la vérification du fonctionnement </w:t>
            </w:r>
            <w:r w:rsidR="00E06C29">
              <w:rPr>
                <w:rFonts w:ascii="Calibri" w:hAnsi="Calibri"/>
              </w:rPr>
              <w:t>du RTC</w:t>
            </w:r>
            <w:r w:rsidR="00D22827">
              <w:rPr>
                <w:rFonts w:ascii="Calibri" w:hAnsi="Calibri"/>
              </w:rPr>
              <w:t xml:space="preserve"> (CI2)</w:t>
            </w:r>
            <w:r w:rsidR="00E06C29">
              <w:rPr>
                <w:rFonts w:ascii="Calibri" w:hAnsi="Calibri"/>
              </w:rPr>
              <w:t xml:space="preserve"> et du Coulombmètre</w:t>
            </w:r>
            <w:r w:rsidR="00D22827">
              <w:rPr>
                <w:rFonts w:ascii="Calibri" w:hAnsi="Calibri"/>
              </w:rPr>
              <w:t xml:space="preserve"> (CI9) </w:t>
            </w:r>
            <w:r w:rsidR="00E06C29">
              <w:rPr>
                <w:rFonts w:ascii="Calibri" w:hAnsi="Calibri"/>
              </w:rPr>
              <w:t>dépendant des interfaces I2C2 et I2C1 respectivement</w:t>
            </w:r>
            <w:r w:rsidRPr="00F82656">
              <w:rPr>
                <w:rFonts w:ascii="Calibri" w:hAnsi="Calibri"/>
              </w:rPr>
              <w:t>.</w:t>
            </w:r>
          </w:p>
          <w:p w14:paraId="0BEB68F0" w14:textId="26F3EF69" w:rsidR="0080172B" w:rsidRDefault="002B65C0" w:rsidP="00807E5D">
            <w:pPr>
              <w:rPr>
                <w:rFonts w:ascii="Calibri" w:hAnsi="Calibri"/>
              </w:rPr>
            </w:pPr>
            <w:r>
              <w:rPr>
                <w:rFonts w:ascii="Calibri" w:hAnsi="Calibri"/>
              </w:rPr>
              <w:t>Un</w:t>
            </w:r>
            <w:r w:rsidR="0080172B">
              <w:rPr>
                <w:rFonts w:ascii="Calibri" w:hAnsi="Calibri"/>
              </w:rPr>
              <w:t xml:space="preserve"> code software </w:t>
            </w:r>
            <w:r>
              <w:rPr>
                <w:rFonts w:ascii="Calibri" w:hAnsi="Calibri"/>
              </w:rPr>
              <w:t xml:space="preserve">a été </w:t>
            </w:r>
            <w:r w:rsidR="0080172B">
              <w:rPr>
                <w:rFonts w:ascii="Calibri" w:hAnsi="Calibri"/>
              </w:rPr>
              <w:t>p</w:t>
            </w:r>
            <w:r>
              <w:rPr>
                <w:rFonts w:ascii="Calibri" w:hAnsi="Calibri"/>
              </w:rPr>
              <w:t>réparé pour programmer</w:t>
            </w:r>
            <w:r w:rsidR="0080172B">
              <w:rPr>
                <w:rFonts w:ascii="Calibri" w:hAnsi="Calibri"/>
              </w:rPr>
              <w:t xml:space="preserve"> le microcontrôleur et tester </w:t>
            </w:r>
            <w:r>
              <w:rPr>
                <w:rFonts w:ascii="Calibri" w:hAnsi="Calibri"/>
              </w:rPr>
              <w:t>chacun des deux composants.</w:t>
            </w:r>
          </w:p>
          <w:p w14:paraId="4FAEA53E" w14:textId="4E9B7910" w:rsidR="002B2543" w:rsidRDefault="002B65C0" w:rsidP="002B65C0">
            <w:pPr>
              <w:rPr>
                <w:rFonts w:ascii="Calibri" w:hAnsi="Calibri"/>
                <w:b/>
                <w:bCs/>
                <w:sz w:val="18"/>
                <w:szCs w:val="18"/>
              </w:rPr>
            </w:pPr>
            <w:r>
              <w:rPr>
                <w:rFonts w:ascii="Calibri" w:hAnsi="Calibri"/>
              </w:rPr>
              <w:t xml:space="preserve">Code 1 : </w:t>
            </w:r>
            <w:r w:rsidRPr="00224AA8">
              <w:rPr>
                <w:rFonts w:ascii="Calibri" w:hAnsi="Calibri"/>
                <w:b/>
                <w:bCs/>
                <w:sz w:val="18"/>
                <w:szCs w:val="18"/>
              </w:rPr>
              <w:t>« Tester l’interface</w:t>
            </w:r>
            <w:r w:rsidRPr="00224AA8">
              <w:rPr>
                <w:rFonts w:ascii="Calibri" w:hAnsi="Calibri"/>
                <w:b/>
                <w:bCs/>
                <w:sz w:val="20"/>
                <w:szCs w:val="20"/>
              </w:rPr>
              <w:t xml:space="preserve"> </w:t>
            </w:r>
            <w:r w:rsidRPr="00224AA8">
              <w:rPr>
                <w:rFonts w:ascii="Calibri" w:hAnsi="Calibri"/>
                <w:b/>
                <w:bCs/>
                <w:sz w:val="18"/>
                <w:szCs w:val="18"/>
              </w:rPr>
              <w:t>I2C2 en faisant une lecture de registre</w:t>
            </w:r>
            <w:r w:rsidR="00672F11" w:rsidRPr="00224AA8">
              <w:rPr>
                <w:rFonts w:ascii="Calibri" w:hAnsi="Calibri"/>
                <w:b/>
                <w:bCs/>
                <w:sz w:val="18"/>
                <w:szCs w:val="18"/>
              </w:rPr>
              <w:t xml:space="preserve"> </w:t>
            </w:r>
            <w:r w:rsidRPr="00224AA8">
              <w:rPr>
                <w:rFonts w:ascii="Calibri" w:hAnsi="Calibri"/>
                <w:b/>
                <w:bCs/>
                <w:sz w:val="18"/>
                <w:szCs w:val="18"/>
              </w:rPr>
              <w:t>à l'adresse du composant "</w:t>
            </w:r>
            <w:r w:rsidR="000C0262">
              <w:rPr>
                <w:rFonts w:ascii="Calibri" w:hAnsi="Calibri"/>
                <w:b/>
                <w:bCs/>
                <w:sz w:val="18"/>
                <w:szCs w:val="18"/>
              </w:rPr>
              <w:t>0xDF</w:t>
            </w:r>
            <w:r w:rsidR="000C0262">
              <w:rPr>
                <w:rFonts w:ascii="Calibri" w:hAnsi="Calibri" w:cs="Calibri"/>
                <w:b/>
                <w:bCs/>
                <w:sz w:val="18"/>
                <w:szCs w:val="18"/>
              </w:rPr>
              <w:t>"</w:t>
            </w:r>
            <w:r w:rsidR="00224AA8" w:rsidRPr="00FA19E7">
              <w:rPr>
                <w:rFonts w:ascii="Calibri" w:hAnsi="Calibri"/>
                <w:b/>
                <w:bCs/>
                <w:sz w:val="18"/>
                <w:szCs w:val="18"/>
              </w:rPr>
              <w:t>,</w:t>
            </w:r>
            <w:r w:rsidR="00A747FC">
              <w:rPr>
                <w:rFonts w:ascii="Calibri" w:hAnsi="Calibri"/>
                <w:b/>
                <w:bCs/>
                <w:sz w:val="18"/>
                <w:szCs w:val="18"/>
              </w:rPr>
              <w:t xml:space="preserve"> si le composant reconnaît son adresse en envoyant l’Acknowledge alors</w:t>
            </w:r>
            <w:r w:rsidR="00224AA8" w:rsidRPr="005E4040">
              <w:rPr>
                <w:rFonts w:ascii="Calibri" w:hAnsi="Calibri"/>
                <w:b/>
                <w:bCs/>
                <w:sz w:val="18"/>
                <w:szCs w:val="18"/>
              </w:rPr>
              <w:t xml:space="preserve"> </w:t>
            </w:r>
            <w:r w:rsidR="00A747FC">
              <w:rPr>
                <w:rFonts w:ascii="Calibri" w:hAnsi="Calibri"/>
                <w:b/>
                <w:bCs/>
                <w:sz w:val="18"/>
                <w:szCs w:val="18"/>
              </w:rPr>
              <w:t xml:space="preserve">un message de succès </w:t>
            </w:r>
            <w:r w:rsidR="00224AA8" w:rsidRPr="00FA19E7">
              <w:rPr>
                <w:rFonts w:ascii="Calibri" w:hAnsi="Calibri"/>
                <w:b/>
                <w:bCs/>
                <w:sz w:val="18"/>
                <w:szCs w:val="18"/>
              </w:rPr>
              <w:t xml:space="preserve">sera </w:t>
            </w:r>
            <w:r w:rsidR="00FA19E7" w:rsidRPr="00FA19E7">
              <w:rPr>
                <w:rFonts w:ascii="Calibri" w:hAnsi="Calibri"/>
                <w:b/>
                <w:bCs/>
                <w:sz w:val="18"/>
                <w:szCs w:val="18"/>
              </w:rPr>
              <w:t>renvoyé</w:t>
            </w:r>
            <w:r w:rsidR="00224AA8" w:rsidRPr="00FA19E7">
              <w:rPr>
                <w:rFonts w:ascii="Calibri" w:hAnsi="Calibri"/>
                <w:b/>
                <w:bCs/>
                <w:sz w:val="18"/>
                <w:szCs w:val="18"/>
              </w:rPr>
              <w:t xml:space="preserve"> sur Putty via l’UART</w:t>
            </w:r>
            <w:r w:rsidRPr="00224AA8">
              <w:rPr>
                <w:rFonts w:ascii="Calibri" w:hAnsi="Calibri"/>
                <w:b/>
                <w:bCs/>
                <w:sz w:val="18"/>
                <w:szCs w:val="18"/>
              </w:rPr>
              <w:t>.</w:t>
            </w:r>
            <w:r w:rsidR="002B2543" w:rsidRPr="00224AA8">
              <w:rPr>
                <w:rFonts w:ascii="Calibri" w:hAnsi="Calibri"/>
                <w:b/>
                <w:bCs/>
                <w:sz w:val="18"/>
                <w:szCs w:val="18"/>
              </w:rPr>
              <w:t> »</w:t>
            </w:r>
          </w:p>
          <w:p w14:paraId="6125719D" w14:textId="68262256" w:rsidR="0080172B" w:rsidRDefault="002B65C0" w:rsidP="002B65C0">
            <w:pPr>
              <w:rPr>
                <w:rFonts w:ascii="Calibri" w:hAnsi="Calibri"/>
                <w:color w:val="FF0000"/>
              </w:rPr>
            </w:pPr>
            <w:r w:rsidRPr="002B65C0">
              <w:rPr>
                <w:rFonts w:ascii="Calibri" w:hAnsi="Calibri"/>
                <w:b/>
                <w:bCs/>
                <w:color w:val="FF0000"/>
                <w:sz w:val="18"/>
                <w:szCs w:val="18"/>
              </w:rPr>
              <w:t xml:space="preserve"> </w:t>
            </w:r>
            <w:r w:rsidR="0080172B" w:rsidRPr="002B65C0">
              <w:rPr>
                <w:rFonts w:ascii="Calibri" w:hAnsi="Calibri"/>
                <w:color w:val="FF0000"/>
              </w:rPr>
              <w:t>&lt;</w:t>
            </w:r>
            <w:r w:rsidR="00B62753" w:rsidRPr="00B62753">
              <w:rPr>
                <w:rFonts w:ascii="Calibri" w:hAnsi="Calibri"/>
                <w:color w:val="FF0000"/>
              </w:rPr>
              <w:t>STM32H743VIT6_RTC.elf</w:t>
            </w:r>
            <w:r w:rsidR="0080172B" w:rsidRPr="002B65C0">
              <w:rPr>
                <w:rFonts w:ascii="Calibri" w:hAnsi="Calibri"/>
                <w:color w:val="FF0000"/>
              </w:rPr>
              <w:t>&gt;</w:t>
            </w:r>
          </w:p>
          <w:p w14:paraId="78589311" w14:textId="48231DE1" w:rsidR="000C0262" w:rsidRPr="005E4040" w:rsidRDefault="002B65C0" w:rsidP="002B2543">
            <w:pPr>
              <w:rPr>
                <w:rFonts w:ascii="Calibri" w:hAnsi="Calibri"/>
                <w:b/>
                <w:bCs/>
                <w:sz w:val="18"/>
                <w:szCs w:val="18"/>
              </w:rPr>
            </w:pPr>
            <w:r w:rsidRPr="002B65C0">
              <w:rPr>
                <w:rFonts w:ascii="Calibri" w:hAnsi="Calibri"/>
              </w:rPr>
              <w:t xml:space="preserve">Code 2 : </w:t>
            </w:r>
            <w:r>
              <w:rPr>
                <w:rFonts w:ascii="Calibri" w:hAnsi="Calibri"/>
              </w:rPr>
              <w:t xml:space="preserve"> </w:t>
            </w:r>
            <w:r w:rsidRPr="000C0262">
              <w:rPr>
                <w:rFonts w:ascii="Calibri" w:hAnsi="Calibri"/>
                <w:b/>
                <w:bCs/>
                <w:sz w:val="18"/>
                <w:szCs w:val="18"/>
              </w:rPr>
              <w:t>« Tester l’interface</w:t>
            </w:r>
            <w:r w:rsidRPr="000C0262">
              <w:rPr>
                <w:rFonts w:ascii="Calibri" w:hAnsi="Calibri"/>
                <w:b/>
                <w:bCs/>
                <w:sz w:val="20"/>
                <w:szCs w:val="20"/>
              </w:rPr>
              <w:t xml:space="preserve"> </w:t>
            </w:r>
            <w:r w:rsidRPr="000C0262">
              <w:rPr>
                <w:rFonts w:ascii="Calibri" w:hAnsi="Calibri"/>
                <w:b/>
                <w:bCs/>
                <w:sz w:val="18"/>
                <w:szCs w:val="18"/>
              </w:rPr>
              <w:t>I2C</w:t>
            </w:r>
            <w:r w:rsidR="002B2543" w:rsidRPr="000C0262">
              <w:rPr>
                <w:rFonts w:ascii="Calibri" w:hAnsi="Calibri"/>
                <w:b/>
                <w:bCs/>
                <w:sz w:val="18"/>
                <w:szCs w:val="18"/>
              </w:rPr>
              <w:t>1</w:t>
            </w:r>
            <w:r w:rsidR="000C0262" w:rsidRPr="005E4040">
              <w:rPr>
                <w:rFonts w:ascii="Calibri" w:hAnsi="Calibri"/>
                <w:b/>
                <w:bCs/>
                <w:sz w:val="18"/>
                <w:szCs w:val="18"/>
              </w:rPr>
              <w:t xml:space="preserve"> à l'adresse du composant "0xC9", </w:t>
            </w:r>
            <w:r w:rsidRPr="000C0262">
              <w:rPr>
                <w:rFonts w:ascii="Calibri" w:hAnsi="Calibri"/>
                <w:b/>
                <w:bCs/>
                <w:sz w:val="18"/>
                <w:szCs w:val="18"/>
              </w:rPr>
              <w:t>en faisant une lecture de registre</w:t>
            </w:r>
            <w:r w:rsidR="002B2543" w:rsidRPr="000C0262">
              <w:rPr>
                <w:rFonts w:ascii="Calibri" w:hAnsi="Calibri"/>
                <w:b/>
                <w:bCs/>
                <w:sz w:val="18"/>
                <w:szCs w:val="18"/>
              </w:rPr>
              <w:t xml:space="preserve"> où on </w:t>
            </w:r>
            <w:r w:rsidR="000C0262" w:rsidRPr="005E4040">
              <w:rPr>
                <w:rFonts w:ascii="Calibri" w:hAnsi="Calibri"/>
                <w:b/>
                <w:bCs/>
                <w:sz w:val="18"/>
                <w:szCs w:val="18"/>
              </w:rPr>
              <w:t xml:space="preserve">  </w:t>
            </w:r>
          </w:p>
          <w:p w14:paraId="0FE2F4D6" w14:textId="540B67A2" w:rsidR="00444E99" w:rsidRDefault="000C0262" w:rsidP="002B2543">
            <w:pPr>
              <w:rPr>
                <w:rFonts w:ascii="Calibri" w:hAnsi="Calibri"/>
                <w:b/>
                <w:bCs/>
                <w:sz w:val="18"/>
                <w:szCs w:val="18"/>
              </w:rPr>
            </w:pPr>
            <w:r w:rsidRPr="005E4040">
              <w:rPr>
                <w:rFonts w:ascii="Calibri" w:hAnsi="Calibri"/>
                <w:b/>
                <w:bCs/>
                <w:sz w:val="18"/>
                <w:szCs w:val="18"/>
              </w:rPr>
              <w:t xml:space="preserve">                      </w:t>
            </w:r>
            <w:r w:rsidR="002B2543" w:rsidRPr="000C0262">
              <w:rPr>
                <w:rFonts w:ascii="Calibri" w:hAnsi="Calibri"/>
                <w:b/>
                <w:bCs/>
                <w:sz w:val="18"/>
                <w:szCs w:val="18"/>
              </w:rPr>
              <w:t>connait la valeur par défaut</w:t>
            </w:r>
            <w:r w:rsidRPr="005E4040">
              <w:rPr>
                <w:rFonts w:ascii="Calibri" w:hAnsi="Calibri"/>
                <w:b/>
                <w:bCs/>
                <w:sz w:val="18"/>
                <w:szCs w:val="18"/>
              </w:rPr>
              <w:t xml:space="preserve"> </w:t>
            </w:r>
            <w:r w:rsidR="002B2543" w:rsidRPr="000C0262">
              <w:rPr>
                <w:rFonts w:ascii="Calibri" w:hAnsi="Calibri"/>
                <w:b/>
                <w:bCs/>
                <w:sz w:val="18"/>
                <w:szCs w:val="18"/>
              </w:rPr>
              <w:t xml:space="preserve">tel que le </w:t>
            </w:r>
            <w:r w:rsidR="002B2543" w:rsidRPr="00444E99">
              <w:rPr>
                <w:rFonts w:ascii="Calibri" w:hAnsi="Calibri"/>
                <w:b/>
                <w:bCs/>
                <w:sz w:val="18"/>
                <w:szCs w:val="18"/>
              </w:rPr>
              <w:t>registre</w:t>
            </w:r>
            <w:r w:rsidR="00444E99" w:rsidRPr="005E4040">
              <w:rPr>
                <w:rFonts w:ascii="Calibri" w:hAnsi="Calibri"/>
                <w:b/>
                <w:bCs/>
                <w:sz w:val="18"/>
                <w:szCs w:val="18"/>
              </w:rPr>
              <w:t xml:space="preserve"> de contrôle</w:t>
            </w:r>
            <w:r w:rsidR="002B2543" w:rsidRPr="00444E99">
              <w:rPr>
                <w:rFonts w:ascii="Calibri" w:hAnsi="Calibri"/>
                <w:b/>
                <w:bCs/>
                <w:sz w:val="18"/>
                <w:szCs w:val="18"/>
              </w:rPr>
              <w:t xml:space="preserve"> B</w:t>
            </w:r>
            <w:r w:rsidRPr="005E4040">
              <w:rPr>
                <w:rFonts w:ascii="Calibri" w:hAnsi="Calibri"/>
                <w:b/>
                <w:bCs/>
                <w:sz w:val="18"/>
                <w:szCs w:val="18"/>
              </w:rPr>
              <w:t xml:space="preserve"> à l’adresse</w:t>
            </w:r>
            <w:r w:rsidR="00D25643" w:rsidRPr="00444E99">
              <w:rPr>
                <w:rFonts w:ascii="Calibri" w:hAnsi="Calibri"/>
                <w:b/>
                <w:bCs/>
                <w:sz w:val="18"/>
                <w:szCs w:val="18"/>
              </w:rPr>
              <w:t xml:space="preserve"> </w:t>
            </w:r>
            <w:r w:rsidR="002B2543" w:rsidRPr="00444E99">
              <w:rPr>
                <w:rFonts w:ascii="Calibri" w:hAnsi="Calibri"/>
                <w:b/>
                <w:bCs/>
                <w:sz w:val="18"/>
                <w:szCs w:val="18"/>
              </w:rPr>
              <w:t>"0x01"</w:t>
            </w:r>
            <w:r w:rsidR="00444E99">
              <w:rPr>
                <w:rFonts w:ascii="Calibri" w:hAnsi="Calibri"/>
                <w:b/>
                <w:bCs/>
                <w:sz w:val="18"/>
                <w:szCs w:val="18"/>
              </w:rPr>
              <w:t>,</w:t>
            </w:r>
            <w:r w:rsidRPr="005E4040">
              <w:rPr>
                <w:rFonts w:ascii="Calibri" w:hAnsi="Calibri"/>
                <w:b/>
                <w:bCs/>
                <w:sz w:val="18"/>
                <w:szCs w:val="18"/>
              </w:rPr>
              <w:t xml:space="preserve"> </w:t>
            </w:r>
            <w:r w:rsidR="00444E99">
              <w:rPr>
                <w:rFonts w:ascii="Calibri" w:hAnsi="Calibri"/>
                <w:b/>
                <w:bCs/>
                <w:sz w:val="18"/>
                <w:szCs w:val="18"/>
              </w:rPr>
              <w:t xml:space="preserve">l’UART doit renvoyer sur </w:t>
            </w:r>
          </w:p>
          <w:p w14:paraId="0AFCA9C6" w14:textId="15DA63BE" w:rsidR="002B2543" w:rsidRPr="002B2543" w:rsidRDefault="00444E99" w:rsidP="002B2543">
            <w:pPr>
              <w:rPr>
                <w:rFonts w:ascii="Calibri" w:hAnsi="Calibri"/>
                <w:b/>
                <w:bCs/>
                <w:sz w:val="18"/>
                <w:szCs w:val="18"/>
              </w:rPr>
            </w:pPr>
            <w:r>
              <w:rPr>
                <w:rFonts w:ascii="Calibri" w:hAnsi="Calibri"/>
                <w:b/>
                <w:bCs/>
                <w:sz w:val="18"/>
                <w:szCs w:val="18"/>
              </w:rPr>
              <w:t xml:space="preserve">                      Putty</w:t>
            </w:r>
            <w:r w:rsidR="004E6CE0">
              <w:rPr>
                <w:rFonts w:ascii="Calibri" w:hAnsi="Calibri"/>
                <w:b/>
                <w:bCs/>
                <w:sz w:val="18"/>
                <w:szCs w:val="18"/>
              </w:rPr>
              <w:t> :</w:t>
            </w:r>
            <w:r w:rsidR="005E4040">
              <w:rPr>
                <w:rFonts w:ascii="Calibri" w:hAnsi="Calibri"/>
                <w:b/>
                <w:bCs/>
                <w:sz w:val="18"/>
                <w:szCs w:val="18"/>
              </w:rPr>
              <w:t xml:space="preserve"> </w:t>
            </w:r>
            <w:r w:rsidR="005E4040">
              <w:rPr>
                <w:rFonts w:ascii="Calibri" w:hAnsi="Calibri" w:cs="Calibri"/>
                <w:b/>
                <w:bCs/>
                <w:sz w:val="18"/>
                <w:szCs w:val="18"/>
              </w:rPr>
              <w:t xml:space="preserve">un message de succès </w:t>
            </w:r>
            <w:r w:rsidR="004E6CE0">
              <w:rPr>
                <w:rFonts w:ascii="Calibri" w:hAnsi="Calibri" w:cs="Calibri"/>
                <w:b/>
                <w:bCs/>
                <w:sz w:val="18"/>
                <w:szCs w:val="18"/>
              </w:rPr>
              <w:t xml:space="preserve">si la valeur lue est </w:t>
            </w:r>
            <w:r w:rsidR="004E6CE0" w:rsidRPr="004E6CE0">
              <w:rPr>
                <w:rFonts w:ascii="Calibri" w:hAnsi="Calibri" w:cs="Calibri"/>
                <w:b/>
                <w:bCs/>
                <w:sz w:val="18"/>
                <w:szCs w:val="18"/>
              </w:rPr>
              <w:t>"0x3C"</w:t>
            </w:r>
            <w:r w:rsidR="004E6CE0">
              <w:rPr>
                <w:rFonts w:ascii="Calibri" w:hAnsi="Calibri" w:cs="Calibri"/>
                <w:b/>
                <w:bCs/>
                <w:sz w:val="18"/>
                <w:szCs w:val="18"/>
              </w:rPr>
              <w:t xml:space="preserve"> ou</w:t>
            </w:r>
            <w:r w:rsidR="005E4040">
              <w:rPr>
                <w:rFonts w:ascii="Calibri" w:hAnsi="Calibri" w:cs="Calibri"/>
                <w:b/>
                <w:bCs/>
                <w:sz w:val="18"/>
                <w:szCs w:val="18"/>
              </w:rPr>
              <w:t xml:space="preserve"> un message d’erreur</w:t>
            </w:r>
            <w:r w:rsidR="004E6CE0">
              <w:rPr>
                <w:rFonts w:ascii="Calibri" w:hAnsi="Calibri" w:cs="Calibri"/>
                <w:b/>
                <w:bCs/>
                <w:sz w:val="18"/>
                <w:szCs w:val="18"/>
              </w:rPr>
              <w:t xml:space="preserve"> sinon</w:t>
            </w:r>
            <w:r w:rsidRPr="005E4040">
              <w:rPr>
                <w:rFonts w:ascii="Calibri" w:hAnsi="Calibri"/>
                <w:b/>
                <w:bCs/>
                <w:sz w:val="18"/>
                <w:szCs w:val="18"/>
              </w:rPr>
              <w:t>.</w:t>
            </w:r>
            <w:r w:rsidR="002B2543" w:rsidRPr="00444E99">
              <w:rPr>
                <w:rFonts w:ascii="Calibri" w:hAnsi="Calibri"/>
                <w:b/>
                <w:bCs/>
                <w:sz w:val="18"/>
                <w:szCs w:val="18"/>
              </w:rPr>
              <w:t> »</w:t>
            </w:r>
          </w:p>
          <w:p w14:paraId="434A2312" w14:textId="789E4754" w:rsidR="002B65C0" w:rsidRPr="002B65C0" w:rsidRDefault="002B65C0" w:rsidP="002B65C0">
            <w:pPr>
              <w:rPr>
                <w:rFonts w:ascii="Calibri" w:hAnsi="Calibri"/>
                <w:color w:val="FF0000"/>
              </w:rPr>
            </w:pPr>
            <w:r w:rsidRPr="002B65C0">
              <w:rPr>
                <w:rFonts w:ascii="Calibri" w:hAnsi="Calibri"/>
                <w:color w:val="FF0000"/>
              </w:rPr>
              <w:t>&lt;</w:t>
            </w:r>
            <w:r w:rsidR="00B62753" w:rsidRPr="00B62753">
              <w:rPr>
                <w:rFonts w:ascii="Calibri" w:hAnsi="Calibri"/>
                <w:color w:val="FF0000"/>
              </w:rPr>
              <w:t>STM32H743VIT6_COULOMB.elf</w:t>
            </w:r>
            <w:r w:rsidRPr="002B65C0">
              <w:rPr>
                <w:rFonts w:ascii="Calibri" w:hAnsi="Calibri"/>
                <w:color w:val="FF0000"/>
              </w:rPr>
              <w:t>&gt;</w:t>
            </w:r>
          </w:p>
          <w:p w14:paraId="7484773D" w14:textId="77777777" w:rsidR="0080172B" w:rsidRPr="00A741DC" w:rsidRDefault="0080172B" w:rsidP="00807E5D">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18DF4BE2" w14:textId="77777777" w:rsidR="0080172B" w:rsidRDefault="0080172B" w:rsidP="00807E5D">
            <w:pPr>
              <w:rPr>
                <w:rFonts w:ascii="Calibri" w:hAnsi="Calibri"/>
              </w:rPr>
            </w:pPr>
          </w:p>
        </w:tc>
      </w:tr>
      <w:tr w:rsidR="0080172B" w14:paraId="53D60C2F" w14:textId="77777777" w:rsidTr="00807E5D">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E806A31" w14:textId="77777777" w:rsidR="0080172B" w:rsidRDefault="0080172B" w:rsidP="00807E5D">
            <w:pPr>
              <w:rPr>
                <w:rFonts w:ascii="Calibri" w:hAnsi="Calibri"/>
              </w:rPr>
            </w:pPr>
            <w:r>
              <w:t>Résultat attendu :</w:t>
            </w:r>
          </w:p>
          <w:p w14:paraId="5F76B596" w14:textId="00D16B18" w:rsidR="0080172B" w:rsidRDefault="00CD0189" w:rsidP="00807E5D">
            <w:pPr>
              <w:jc w:val="center"/>
              <w:rPr>
                <w:rFonts w:ascii="Calibri" w:hAnsi="Calibri"/>
              </w:rPr>
            </w:pPr>
            <w:r>
              <w:rPr>
                <w:b/>
                <w:iCs/>
              </w:rPr>
              <w:t>RTC</w:t>
            </w:r>
            <w:r w:rsidR="0080172B">
              <w:rPr>
                <w:b/>
                <w:iCs/>
              </w:rPr>
              <w:t>01</w:t>
            </w:r>
            <w:r w:rsidR="0080172B">
              <w:rPr>
                <w:iCs/>
              </w:rPr>
              <w:t xml:space="preserve"> : </w:t>
            </w:r>
            <w:r w:rsidR="00E51532">
              <w:rPr>
                <w:iCs/>
              </w:rPr>
              <w:t>Lecture d’une valeur de registre du RTC</w:t>
            </w:r>
          </w:p>
          <w:tbl>
            <w:tblPr>
              <w:tblStyle w:val="Grilledutableau"/>
              <w:tblW w:w="8816" w:type="dxa"/>
              <w:tblLook w:val="04A0" w:firstRow="1" w:lastRow="0" w:firstColumn="1" w:lastColumn="0" w:noHBand="0" w:noVBand="1"/>
            </w:tblPr>
            <w:tblGrid>
              <w:gridCol w:w="3404"/>
              <w:gridCol w:w="3000"/>
              <w:gridCol w:w="2412"/>
            </w:tblGrid>
            <w:tr w:rsidR="0080172B" w14:paraId="2559D32F" w14:textId="77777777" w:rsidTr="00807E5D">
              <w:tc>
                <w:tcPr>
                  <w:tcW w:w="3404" w:type="dxa"/>
                  <w:shd w:val="clear" w:color="auto" w:fill="auto"/>
                </w:tcPr>
                <w:p w14:paraId="682128E3" w14:textId="02A6C128" w:rsidR="0080172B" w:rsidRDefault="00E51532" w:rsidP="000C3F1E">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5B2A6DCC" w14:textId="6B5FFE95" w:rsidR="0080172B" w:rsidRDefault="00E51532" w:rsidP="000C3F1E">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05C30314" w14:textId="77777777" w:rsidR="0080172B" w:rsidRDefault="0080172B" w:rsidP="000C3F1E">
                  <w:pPr>
                    <w:framePr w:hSpace="141" w:wrap="around" w:vAnchor="text" w:hAnchor="margin" w:y="49"/>
                    <w:spacing w:after="0" w:line="240" w:lineRule="auto"/>
                    <w:jc w:val="center"/>
                    <w:rPr>
                      <w:rFonts w:ascii="Calibri" w:hAnsi="Calibri"/>
                    </w:rPr>
                  </w:pPr>
                  <w:r>
                    <w:t>Statut</w:t>
                  </w:r>
                </w:p>
              </w:tc>
            </w:tr>
            <w:tr w:rsidR="0080172B" w14:paraId="68B78C62" w14:textId="77777777" w:rsidTr="00807E5D">
              <w:tc>
                <w:tcPr>
                  <w:tcW w:w="3404" w:type="dxa"/>
                  <w:shd w:val="clear" w:color="auto" w:fill="auto"/>
                </w:tcPr>
                <w:p w14:paraId="02077F68" w14:textId="59B08472" w:rsidR="0080172B" w:rsidRDefault="00AB3F50" w:rsidP="000C3F1E">
                  <w:pPr>
                    <w:framePr w:hSpace="141" w:wrap="around" w:vAnchor="text" w:hAnchor="margin" w:y="49"/>
                    <w:spacing w:after="0" w:line="240" w:lineRule="auto"/>
                    <w:jc w:val="center"/>
                    <w:rPr>
                      <w:rFonts w:ascii="Calibri" w:hAnsi="Calibri"/>
                    </w:rPr>
                  </w:pPr>
                  <w:r>
                    <w:rPr>
                      <w:rFonts w:ascii="Calibri" w:hAnsi="Calibri"/>
                    </w:rPr>
                    <w:t>Vérifier sur Putty</w:t>
                  </w:r>
                  <w:r w:rsidR="00A747FC">
                    <w:rPr>
                      <w:rFonts w:ascii="Calibri" w:hAnsi="Calibri"/>
                    </w:rPr>
                    <w:t>, la réception du message de succès</w:t>
                  </w:r>
                </w:p>
              </w:tc>
              <w:tc>
                <w:tcPr>
                  <w:tcW w:w="3000" w:type="dxa"/>
                  <w:shd w:val="clear" w:color="auto" w:fill="auto"/>
                </w:tcPr>
                <w:p w14:paraId="74AF5746" w14:textId="126D0785" w:rsidR="0080172B" w:rsidRDefault="008460C3" w:rsidP="000C3F1E">
                  <w:pPr>
                    <w:framePr w:hSpace="141" w:wrap="around" w:vAnchor="text" w:hAnchor="margin" w:y="49"/>
                    <w:spacing w:after="0" w:line="240" w:lineRule="auto"/>
                    <w:jc w:val="center"/>
                    <w:rPr>
                      <w:rFonts w:ascii="Calibri" w:hAnsi="Calibri"/>
                    </w:rPr>
                  </w:pPr>
                  <w:ins w:id="295" w:author="Alexandra Hulot" w:date="2022-08-10T16:58:00Z">
                    <w:r>
                      <w:rPr>
                        <w:rFonts w:ascii="Calibri" w:hAnsi="Calibri"/>
                      </w:rPr>
                      <w:t>Reçu « </w:t>
                    </w:r>
                  </w:ins>
                  <w:ins w:id="296" w:author="Alexandra Hulot" w:date="2022-08-10T15:16:00Z">
                    <w:r w:rsidR="002D4B72" w:rsidRPr="002D4B72">
                      <w:rPr>
                        <w:rFonts w:ascii="Calibri" w:hAnsi="Calibri"/>
                      </w:rPr>
                      <w:t xml:space="preserve">SUCCESS. Address has been </w:t>
                    </w:r>
                    <w:proofErr w:type="spellStart"/>
                    <w:r w:rsidR="002D4B72" w:rsidRPr="002D4B72">
                      <w:rPr>
                        <w:rFonts w:ascii="Calibri" w:hAnsi="Calibri"/>
                      </w:rPr>
                      <w:t>recognized</w:t>
                    </w:r>
                  </w:ins>
                  <w:proofErr w:type="spellEnd"/>
                  <w:ins w:id="297" w:author="Alexandra Hulot" w:date="2022-08-10T16:58:00Z">
                    <w:r>
                      <w:rPr>
                        <w:rFonts w:ascii="Calibri" w:hAnsi="Calibri"/>
                      </w:rPr>
                      <w:t> »</w:t>
                    </w:r>
                  </w:ins>
                </w:p>
              </w:tc>
              <w:tc>
                <w:tcPr>
                  <w:tcW w:w="2412" w:type="dxa"/>
                  <w:shd w:val="clear" w:color="auto" w:fill="auto"/>
                </w:tcPr>
                <w:p w14:paraId="05B415DE" w14:textId="7A2A086A" w:rsidR="0080172B" w:rsidRDefault="002D4B72" w:rsidP="000C3F1E">
                  <w:pPr>
                    <w:framePr w:hSpace="141" w:wrap="around" w:vAnchor="text" w:hAnchor="margin" w:y="49"/>
                    <w:spacing w:after="0" w:line="240" w:lineRule="auto"/>
                    <w:jc w:val="center"/>
                    <w:rPr>
                      <w:rFonts w:ascii="Calibri" w:hAnsi="Calibri"/>
                    </w:rPr>
                  </w:pPr>
                  <w:ins w:id="298" w:author="Alexandra Hulot" w:date="2022-08-10T15:16:00Z">
                    <w:r>
                      <w:rPr>
                        <w:rFonts w:ascii="Calibri" w:hAnsi="Calibri"/>
                      </w:rPr>
                      <w:t>OK</w:t>
                    </w:r>
                  </w:ins>
                </w:p>
              </w:tc>
            </w:tr>
          </w:tbl>
          <w:p w14:paraId="64918848" w14:textId="77777777" w:rsidR="0080172B" w:rsidRDefault="0080172B" w:rsidP="00807E5D">
            <w:pPr>
              <w:rPr>
                <w:rFonts w:ascii="Calibri" w:hAnsi="Calibri"/>
              </w:rPr>
            </w:pPr>
          </w:p>
          <w:p w14:paraId="3E261596" w14:textId="4207580B" w:rsidR="0080172B" w:rsidRDefault="00CD0189" w:rsidP="00807E5D">
            <w:pPr>
              <w:jc w:val="center"/>
              <w:rPr>
                <w:rFonts w:ascii="Calibri" w:hAnsi="Calibri"/>
              </w:rPr>
            </w:pPr>
            <w:r>
              <w:rPr>
                <w:b/>
                <w:iCs/>
              </w:rPr>
              <w:t>CM</w:t>
            </w:r>
            <w:r w:rsidR="0080172B">
              <w:rPr>
                <w:b/>
                <w:iCs/>
              </w:rPr>
              <w:t>0</w:t>
            </w:r>
            <w:r>
              <w:rPr>
                <w:b/>
                <w:iCs/>
              </w:rPr>
              <w:t>1</w:t>
            </w:r>
            <w:r w:rsidR="0080172B">
              <w:rPr>
                <w:iCs/>
              </w:rPr>
              <w:t> :</w:t>
            </w:r>
            <w:r w:rsidR="00631D55">
              <w:rPr>
                <w:iCs/>
              </w:rPr>
              <w:t xml:space="preserve"> Lecture d’une valeur de registre du Coulombmètre</w:t>
            </w:r>
          </w:p>
          <w:tbl>
            <w:tblPr>
              <w:tblStyle w:val="Grilledutableau"/>
              <w:tblW w:w="8816" w:type="dxa"/>
              <w:tblLook w:val="04A0" w:firstRow="1" w:lastRow="0" w:firstColumn="1" w:lastColumn="0" w:noHBand="0" w:noVBand="1"/>
            </w:tblPr>
            <w:tblGrid>
              <w:gridCol w:w="3404"/>
              <w:gridCol w:w="3000"/>
              <w:gridCol w:w="2412"/>
            </w:tblGrid>
            <w:tr w:rsidR="0080172B" w14:paraId="6403621C" w14:textId="77777777" w:rsidTr="00807E5D">
              <w:tc>
                <w:tcPr>
                  <w:tcW w:w="3404" w:type="dxa"/>
                  <w:shd w:val="clear" w:color="auto" w:fill="auto"/>
                </w:tcPr>
                <w:p w14:paraId="5616F6C1" w14:textId="7A9AF36A" w:rsidR="0080172B" w:rsidRDefault="00E51532" w:rsidP="000C3F1E">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4A052D18" w14:textId="0F89DA19" w:rsidR="0080172B" w:rsidRDefault="00E51532" w:rsidP="000C3F1E">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439FC989" w14:textId="77777777" w:rsidR="0080172B" w:rsidRDefault="0080172B" w:rsidP="000C3F1E">
                  <w:pPr>
                    <w:framePr w:hSpace="141" w:wrap="around" w:vAnchor="text" w:hAnchor="margin" w:y="49"/>
                    <w:spacing w:after="0" w:line="240" w:lineRule="auto"/>
                    <w:jc w:val="center"/>
                    <w:rPr>
                      <w:rFonts w:ascii="Calibri" w:hAnsi="Calibri"/>
                    </w:rPr>
                  </w:pPr>
                  <w:r>
                    <w:t>Statut</w:t>
                  </w:r>
                </w:p>
              </w:tc>
            </w:tr>
            <w:tr w:rsidR="0080172B" w14:paraId="59343DC9" w14:textId="77777777" w:rsidTr="00807E5D">
              <w:tc>
                <w:tcPr>
                  <w:tcW w:w="3404" w:type="dxa"/>
                  <w:shd w:val="clear" w:color="auto" w:fill="auto"/>
                </w:tcPr>
                <w:p w14:paraId="70D7C81A" w14:textId="0B2FA043" w:rsidR="0080172B" w:rsidRDefault="00AB3F50" w:rsidP="000C3F1E">
                  <w:pPr>
                    <w:framePr w:hSpace="141" w:wrap="around" w:vAnchor="text" w:hAnchor="margin" w:y="49"/>
                    <w:spacing w:after="0" w:line="240" w:lineRule="auto"/>
                    <w:jc w:val="center"/>
                    <w:rPr>
                      <w:rFonts w:ascii="Calibri" w:hAnsi="Calibri"/>
                    </w:rPr>
                  </w:pPr>
                  <w:r>
                    <w:rPr>
                      <w:rFonts w:ascii="Calibri" w:hAnsi="Calibri"/>
                    </w:rPr>
                    <w:t>Vérifier sur Putty</w:t>
                  </w:r>
                  <w:r w:rsidR="00B35906">
                    <w:rPr>
                      <w:rFonts w:ascii="Calibri" w:hAnsi="Calibri"/>
                    </w:rPr>
                    <w:t>, la réception du message de succès</w:t>
                  </w:r>
                  <w:r w:rsidR="00B35906" w:rsidDel="00B35906">
                    <w:rPr>
                      <w:rFonts w:ascii="Calibri" w:hAnsi="Calibri"/>
                    </w:rPr>
                    <w:t xml:space="preserve"> </w:t>
                  </w:r>
                </w:p>
              </w:tc>
              <w:tc>
                <w:tcPr>
                  <w:tcW w:w="3000" w:type="dxa"/>
                  <w:shd w:val="clear" w:color="auto" w:fill="auto"/>
                </w:tcPr>
                <w:p w14:paraId="212477EC" w14:textId="1DF24FCC" w:rsidR="0080172B" w:rsidRDefault="008460C3" w:rsidP="000C3F1E">
                  <w:pPr>
                    <w:framePr w:hSpace="141" w:wrap="around" w:vAnchor="text" w:hAnchor="margin" w:y="49"/>
                    <w:spacing w:after="0" w:line="240" w:lineRule="auto"/>
                    <w:jc w:val="center"/>
                    <w:rPr>
                      <w:rFonts w:ascii="Calibri" w:hAnsi="Calibri"/>
                    </w:rPr>
                  </w:pPr>
                  <w:ins w:id="299" w:author="Alexandra Hulot" w:date="2022-08-10T16:59:00Z">
                    <w:r>
                      <w:rPr>
                        <w:rFonts w:ascii="Calibri" w:hAnsi="Calibri"/>
                      </w:rPr>
                      <w:t>Reçu « </w:t>
                    </w:r>
                    <w:r w:rsidRPr="002D4B72">
                      <w:rPr>
                        <w:rFonts w:ascii="Calibri" w:hAnsi="Calibri"/>
                      </w:rPr>
                      <w:t xml:space="preserve">SUCCESS. Address has been </w:t>
                    </w:r>
                    <w:proofErr w:type="spellStart"/>
                    <w:r w:rsidRPr="002D4B72">
                      <w:rPr>
                        <w:rFonts w:ascii="Calibri" w:hAnsi="Calibri"/>
                      </w:rPr>
                      <w:t>recognized</w:t>
                    </w:r>
                    <w:proofErr w:type="spellEnd"/>
                    <w:r>
                      <w:rPr>
                        <w:rFonts w:ascii="Calibri" w:hAnsi="Calibri"/>
                      </w:rPr>
                      <w:t> »</w:t>
                    </w:r>
                  </w:ins>
                </w:p>
              </w:tc>
              <w:tc>
                <w:tcPr>
                  <w:tcW w:w="2412" w:type="dxa"/>
                  <w:shd w:val="clear" w:color="auto" w:fill="auto"/>
                </w:tcPr>
                <w:p w14:paraId="0F19508F" w14:textId="037612A0" w:rsidR="0080172B" w:rsidRDefault="008460C3" w:rsidP="000C3F1E">
                  <w:pPr>
                    <w:framePr w:hSpace="141" w:wrap="around" w:vAnchor="text" w:hAnchor="margin" w:y="49"/>
                    <w:spacing w:after="0" w:line="240" w:lineRule="auto"/>
                    <w:jc w:val="center"/>
                    <w:rPr>
                      <w:rFonts w:ascii="Calibri" w:hAnsi="Calibri"/>
                    </w:rPr>
                  </w:pPr>
                  <w:ins w:id="300" w:author="Alexandra Hulot" w:date="2022-08-10T16:59:00Z">
                    <w:r>
                      <w:rPr>
                        <w:rFonts w:ascii="Calibri" w:hAnsi="Calibri"/>
                      </w:rPr>
                      <w:t>OK</w:t>
                    </w:r>
                  </w:ins>
                </w:p>
              </w:tc>
            </w:tr>
          </w:tbl>
          <w:p w14:paraId="44333EEE" w14:textId="77777777" w:rsidR="0080172B" w:rsidRDefault="0080172B" w:rsidP="00807E5D">
            <w:pPr>
              <w:rPr>
                <w:rFonts w:ascii="Calibri" w:hAnsi="Calibri"/>
              </w:rPr>
            </w:pPr>
          </w:p>
          <w:p w14:paraId="7D021469" w14:textId="77777777" w:rsidR="0080172B" w:rsidRDefault="0080172B" w:rsidP="00807E5D">
            <w:pPr>
              <w:rPr>
                <w:rFonts w:ascii="Calibri" w:hAnsi="Calibri"/>
              </w:rPr>
            </w:pPr>
          </w:p>
        </w:tc>
      </w:tr>
    </w:tbl>
    <w:p w14:paraId="1765A810" w14:textId="59B5EA38" w:rsidR="00AA1E91" w:rsidRDefault="00AA1E91">
      <w:pPr>
        <w:spacing w:after="0" w:line="240" w:lineRule="auto"/>
        <w:jc w:val="left"/>
      </w:pPr>
    </w:p>
    <w:p w14:paraId="32E74DAC" w14:textId="77777777" w:rsidR="00AA1E91" w:rsidRDefault="00AA1E91">
      <w:pPr>
        <w:spacing w:after="0" w:line="240" w:lineRule="auto"/>
        <w:jc w:val="left"/>
      </w:pPr>
      <w:r>
        <w:br w:type="page"/>
      </w:r>
    </w:p>
    <w:tbl>
      <w:tblPr>
        <w:tblpPr w:leftFromText="141" w:rightFromText="141" w:vertAnchor="text" w:horzAnchor="margin" w:tblpY="49"/>
        <w:tblW w:w="8970" w:type="dxa"/>
        <w:tblCellMar>
          <w:left w:w="70" w:type="dxa"/>
          <w:right w:w="70" w:type="dxa"/>
        </w:tblCellMar>
        <w:tblLook w:val="0000" w:firstRow="0" w:lastRow="0" w:firstColumn="0" w:lastColumn="0" w:noHBand="0" w:noVBand="0"/>
      </w:tblPr>
      <w:tblGrid>
        <w:gridCol w:w="8970"/>
      </w:tblGrid>
      <w:tr w:rsidR="00AA1E91" w14:paraId="00403F15" w14:textId="77777777" w:rsidTr="00807E5D">
        <w:trPr>
          <w:cantSplit/>
        </w:trPr>
        <w:tc>
          <w:tcPr>
            <w:tcW w:w="8970" w:type="dxa"/>
            <w:tcBorders>
              <w:top w:val="single" w:sz="12" w:space="0" w:color="000000"/>
              <w:left w:val="single" w:sz="12" w:space="0" w:color="000000"/>
              <w:bottom w:val="single" w:sz="6" w:space="0" w:color="000000"/>
              <w:right w:val="single" w:sz="12" w:space="0" w:color="000000"/>
            </w:tcBorders>
            <w:shd w:val="clear" w:color="auto" w:fill="E6E6E6"/>
          </w:tcPr>
          <w:p w14:paraId="4CFF7BE1" w14:textId="1C6915DB" w:rsidR="00AA1E91" w:rsidRDefault="00AA1E91" w:rsidP="00807E5D">
            <w:pPr>
              <w:pStyle w:val="Titredetableau"/>
              <w:pageBreakBefore/>
              <w:rPr>
                <w:rFonts w:ascii="Calibri" w:hAnsi="Calibri"/>
                <w:szCs w:val="24"/>
              </w:rPr>
            </w:pPr>
            <w:r>
              <w:rPr>
                <w:szCs w:val="24"/>
              </w:rPr>
              <w:lastRenderedPageBreak/>
              <w:t>Test 1</w:t>
            </w:r>
            <w:r w:rsidR="00427CFB">
              <w:rPr>
                <w:szCs w:val="24"/>
              </w:rPr>
              <w:t>8</w:t>
            </w:r>
            <w:r>
              <w:rPr>
                <w:szCs w:val="24"/>
              </w:rPr>
              <w:t xml:space="preserve">: Fonctionnement interface </w:t>
            </w:r>
            <w:r w:rsidR="00A5142F">
              <w:rPr>
                <w:szCs w:val="24"/>
              </w:rPr>
              <w:t>USB</w:t>
            </w:r>
          </w:p>
        </w:tc>
      </w:tr>
      <w:tr w:rsidR="00AA1E91" w14:paraId="3AD193D3" w14:textId="77777777" w:rsidTr="00807E5D">
        <w:trPr>
          <w:cantSplit/>
          <w:trHeight w:val="997"/>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3BC0C206" w14:textId="77777777" w:rsidR="00AA1E91" w:rsidRDefault="00AA1E91" w:rsidP="00807E5D">
            <w:r>
              <w:t>Description :</w:t>
            </w:r>
          </w:p>
          <w:p w14:paraId="6CE03F43" w14:textId="5296673A" w:rsidR="00AA1E91" w:rsidRDefault="00AA1E91" w:rsidP="00807E5D">
            <w:pPr>
              <w:rPr>
                <w:rFonts w:ascii="Calibri" w:hAnsi="Calibri"/>
              </w:rPr>
            </w:pPr>
            <w:r w:rsidRPr="00F82656">
              <w:rPr>
                <w:rFonts w:ascii="Calibri" w:hAnsi="Calibri"/>
              </w:rPr>
              <w:t xml:space="preserve">L’objectif de ce test est la vérification du fonctionnement attendu </w:t>
            </w:r>
            <w:r>
              <w:rPr>
                <w:rFonts w:ascii="Calibri" w:hAnsi="Calibri"/>
              </w:rPr>
              <w:t xml:space="preserve">de l’interface </w:t>
            </w:r>
            <w:r w:rsidR="006952A0">
              <w:rPr>
                <w:rFonts w:ascii="Calibri" w:hAnsi="Calibri"/>
              </w:rPr>
              <w:t>U</w:t>
            </w:r>
            <w:r>
              <w:rPr>
                <w:rFonts w:ascii="Calibri" w:hAnsi="Calibri"/>
              </w:rPr>
              <w:t>S</w:t>
            </w:r>
            <w:r w:rsidR="006952A0">
              <w:rPr>
                <w:rFonts w:ascii="Calibri" w:hAnsi="Calibri"/>
              </w:rPr>
              <w:t>B</w:t>
            </w:r>
            <w:r w:rsidRPr="00F82656">
              <w:rPr>
                <w:rFonts w:ascii="Calibri" w:hAnsi="Calibri"/>
              </w:rPr>
              <w:t>.</w:t>
            </w:r>
          </w:p>
          <w:p w14:paraId="71E7E8D2" w14:textId="7830BE6A" w:rsidR="00AA1E91" w:rsidRDefault="00AA1E91" w:rsidP="00807E5D">
            <w:pPr>
              <w:rPr>
                <w:rFonts w:ascii="Calibri" w:hAnsi="Calibri"/>
              </w:rPr>
            </w:pPr>
            <w:r>
              <w:rPr>
                <w:rFonts w:ascii="Calibri" w:hAnsi="Calibri"/>
              </w:rPr>
              <w:t>Un code software pour programmer le microcontrôleur et tester l’interface a été préparé.</w:t>
            </w:r>
          </w:p>
          <w:p w14:paraId="1DD39ABB" w14:textId="77777777" w:rsidR="006952A0" w:rsidRPr="006952A0" w:rsidRDefault="006952A0" w:rsidP="00807E5D">
            <w:pPr>
              <w:rPr>
                <w:rFonts w:ascii="Calibri" w:hAnsi="Calibri"/>
                <w:b/>
                <w:bCs/>
                <w:sz w:val="18"/>
                <w:szCs w:val="18"/>
              </w:rPr>
            </w:pPr>
            <w:r>
              <w:rPr>
                <w:rFonts w:ascii="Calibri" w:hAnsi="Calibri"/>
              </w:rPr>
              <w:t xml:space="preserve">Il sert à : </w:t>
            </w:r>
            <w:r w:rsidRPr="006952A0">
              <w:rPr>
                <w:rFonts w:ascii="Calibri" w:hAnsi="Calibri"/>
                <w:b/>
                <w:bCs/>
                <w:sz w:val="18"/>
                <w:szCs w:val="18"/>
              </w:rPr>
              <w:t xml:space="preserve">« Envoyer la requête </w:t>
            </w:r>
            <w:r w:rsidRPr="006952A0">
              <w:rPr>
                <w:rFonts w:ascii="Calibri" w:hAnsi="Calibri" w:cs="Calibri"/>
                <w:b/>
                <w:bCs/>
                <w:sz w:val="18"/>
                <w:szCs w:val="18"/>
              </w:rPr>
              <w:t>"</w:t>
            </w:r>
            <w:r w:rsidRPr="006952A0">
              <w:rPr>
                <w:rFonts w:ascii="Calibri" w:hAnsi="Calibri"/>
                <w:b/>
                <w:bCs/>
                <w:sz w:val="18"/>
                <w:szCs w:val="18"/>
              </w:rPr>
              <w:t>connect</w:t>
            </w:r>
            <w:r w:rsidRPr="006952A0">
              <w:rPr>
                <w:rFonts w:ascii="Calibri" w:hAnsi="Calibri" w:cs="Calibri"/>
                <w:b/>
                <w:bCs/>
                <w:sz w:val="18"/>
                <w:szCs w:val="18"/>
              </w:rPr>
              <w:t>"</w:t>
            </w:r>
            <w:r w:rsidRPr="006952A0">
              <w:rPr>
                <w:rFonts w:ascii="Calibri" w:hAnsi="Calibri"/>
                <w:b/>
                <w:bCs/>
                <w:sz w:val="18"/>
                <w:szCs w:val="18"/>
              </w:rPr>
              <w:t xml:space="preserve"> au PC. Si la connexion a été établi, l'appareil est affiché dans la liste des </w:t>
            </w:r>
          </w:p>
          <w:p w14:paraId="0105D981" w14:textId="21E72064" w:rsidR="006952A0" w:rsidRPr="006952A0" w:rsidRDefault="006952A0" w:rsidP="00807E5D">
            <w:pPr>
              <w:rPr>
                <w:rFonts w:ascii="Calibri" w:hAnsi="Calibri"/>
                <w:b/>
                <w:bCs/>
                <w:sz w:val="18"/>
                <w:szCs w:val="18"/>
              </w:rPr>
            </w:pPr>
            <w:r w:rsidRPr="006952A0">
              <w:rPr>
                <w:rFonts w:ascii="Calibri" w:hAnsi="Calibri"/>
                <w:b/>
                <w:bCs/>
                <w:sz w:val="18"/>
                <w:szCs w:val="18"/>
              </w:rPr>
              <w:t xml:space="preserve">                       périphériques COM ».</w:t>
            </w:r>
          </w:p>
          <w:p w14:paraId="68DBA750" w14:textId="5B70934C" w:rsidR="00AA1E91" w:rsidRPr="008D2DD7" w:rsidRDefault="00AA1E91" w:rsidP="00807E5D">
            <w:pPr>
              <w:rPr>
                <w:rFonts w:ascii="Calibri" w:hAnsi="Calibri"/>
                <w:color w:val="FF0000"/>
              </w:rPr>
            </w:pPr>
            <w:r w:rsidRPr="008D2DD7">
              <w:rPr>
                <w:rFonts w:ascii="Calibri" w:hAnsi="Calibri"/>
                <w:color w:val="FF0000"/>
              </w:rPr>
              <w:t>&lt;</w:t>
            </w:r>
            <w:r w:rsidR="008B1242">
              <w:rPr>
                <w:rFonts w:ascii="Calibri" w:hAnsi="Calibri"/>
                <w:color w:val="FF0000"/>
              </w:rPr>
              <w:t>CODE</w:t>
            </w:r>
            <w:r w:rsidR="008B1242" w:rsidRPr="00BB346D">
              <w:rPr>
                <w:rFonts w:ascii="Calibri" w:hAnsi="Calibri"/>
                <w:color w:val="FF0000"/>
              </w:rPr>
              <w:t>_</w:t>
            </w:r>
            <w:r w:rsidR="008B1242">
              <w:rPr>
                <w:rFonts w:ascii="Calibri" w:hAnsi="Calibri"/>
                <w:color w:val="FF0000"/>
              </w:rPr>
              <w:t>A</w:t>
            </w:r>
            <w:r w:rsidR="008B1242" w:rsidRPr="00BB346D">
              <w:rPr>
                <w:rFonts w:ascii="Calibri" w:hAnsi="Calibri"/>
                <w:color w:val="FF0000"/>
              </w:rPr>
              <w:t>_DEFINIR_</w:t>
            </w:r>
            <w:r w:rsidR="008D2DD7">
              <w:rPr>
                <w:rFonts w:ascii="Calibri" w:hAnsi="Calibri"/>
                <w:color w:val="FF0000"/>
              </w:rPr>
              <w:t>USB</w:t>
            </w:r>
            <w:r w:rsidRPr="008D2DD7">
              <w:rPr>
                <w:rFonts w:ascii="Calibri" w:hAnsi="Calibri"/>
                <w:color w:val="FF0000"/>
              </w:rPr>
              <w:t>&gt;</w:t>
            </w:r>
            <w:ins w:id="301" w:author="Antoine Da Costa" w:date="2022-07-28T10:29:00Z">
              <w:r w:rsidR="00BB346D">
                <w:rPr>
                  <w:rFonts w:ascii="Calibri" w:hAnsi="Calibri"/>
                  <w:color w:val="FF0000"/>
                </w:rPr>
                <w:t xml:space="preserve"> </w:t>
              </w:r>
            </w:ins>
          </w:p>
          <w:p w14:paraId="4DAE9EF9" w14:textId="77777777" w:rsidR="00AA1E91" w:rsidRPr="00A741DC" w:rsidRDefault="00AA1E91" w:rsidP="00807E5D">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3F159A69" w14:textId="77777777" w:rsidR="00AA1E91" w:rsidRDefault="00AA1E91" w:rsidP="00807E5D">
            <w:pPr>
              <w:rPr>
                <w:rFonts w:ascii="Calibri" w:hAnsi="Calibri"/>
              </w:rPr>
            </w:pPr>
          </w:p>
        </w:tc>
      </w:tr>
      <w:tr w:rsidR="00AA1E91" w14:paraId="1B2550A7" w14:textId="77777777" w:rsidTr="00807E5D">
        <w:trPr>
          <w:cantSplit/>
          <w:trHeight w:val="1563"/>
        </w:trPr>
        <w:tc>
          <w:tcPr>
            <w:tcW w:w="8970" w:type="dxa"/>
            <w:tcBorders>
              <w:top w:val="single" w:sz="6" w:space="0" w:color="000000"/>
              <w:left w:val="single" w:sz="12" w:space="0" w:color="000000"/>
              <w:bottom w:val="single" w:sz="6" w:space="0" w:color="000000"/>
              <w:right w:val="single" w:sz="12" w:space="0" w:color="000000"/>
            </w:tcBorders>
            <w:shd w:val="clear" w:color="auto" w:fill="auto"/>
          </w:tcPr>
          <w:p w14:paraId="1520CBCA" w14:textId="77777777" w:rsidR="00AA1E91" w:rsidRDefault="00AA1E91" w:rsidP="00807E5D">
            <w:pPr>
              <w:rPr>
                <w:rFonts w:ascii="Calibri" w:hAnsi="Calibri"/>
              </w:rPr>
            </w:pPr>
            <w:r>
              <w:t>Résultat attendu :</w:t>
            </w:r>
          </w:p>
          <w:p w14:paraId="2636B876" w14:textId="24A292F7" w:rsidR="00AA1E91" w:rsidRDefault="006952A0" w:rsidP="00807E5D">
            <w:pPr>
              <w:jc w:val="center"/>
              <w:rPr>
                <w:rFonts w:ascii="Calibri" w:hAnsi="Calibri"/>
              </w:rPr>
            </w:pPr>
            <w:r>
              <w:rPr>
                <w:b/>
                <w:iCs/>
              </w:rPr>
              <w:t>USB</w:t>
            </w:r>
            <w:r w:rsidR="00AA1E91">
              <w:rPr>
                <w:b/>
                <w:iCs/>
              </w:rPr>
              <w:t>01</w:t>
            </w:r>
            <w:r w:rsidR="00AA1E91">
              <w:rPr>
                <w:iCs/>
              </w:rPr>
              <w:t xml:space="preserve"> : </w:t>
            </w:r>
            <w:r w:rsidR="00631D55">
              <w:rPr>
                <w:iCs/>
              </w:rPr>
              <w:t>Brancher au PC la caméra thermique alimenté</w:t>
            </w:r>
          </w:p>
          <w:tbl>
            <w:tblPr>
              <w:tblStyle w:val="Grilledutableau"/>
              <w:tblW w:w="8816" w:type="dxa"/>
              <w:tblLook w:val="04A0" w:firstRow="1" w:lastRow="0" w:firstColumn="1" w:lastColumn="0" w:noHBand="0" w:noVBand="1"/>
            </w:tblPr>
            <w:tblGrid>
              <w:gridCol w:w="3404"/>
              <w:gridCol w:w="3000"/>
              <w:gridCol w:w="2412"/>
            </w:tblGrid>
            <w:tr w:rsidR="00AA1E91" w14:paraId="1580A843" w14:textId="77777777" w:rsidTr="00807E5D">
              <w:tc>
                <w:tcPr>
                  <w:tcW w:w="3404" w:type="dxa"/>
                  <w:shd w:val="clear" w:color="auto" w:fill="auto"/>
                </w:tcPr>
                <w:p w14:paraId="1C4F4390" w14:textId="1494A91E" w:rsidR="00AA1E91" w:rsidRDefault="00631D55" w:rsidP="000C3F1E">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27DFA3BC" w14:textId="2D372AA0" w:rsidR="00AA1E91" w:rsidRDefault="00631D55" w:rsidP="000C3F1E">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49993485" w14:textId="77777777" w:rsidR="00AA1E91" w:rsidRDefault="00AA1E91" w:rsidP="000C3F1E">
                  <w:pPr>
                    <w:framePr w:hSpace="141" w:wrap="around" w:vAnchor="text" w:hAnchor="margin" w:y="49"/>
                    <w:spacing w:after="0" w:line="240" w:lineRule="auto"/>
                    <w:jc w:val="center"/>
                    <w:rPr>
                      <w:rFonts w:ascii="Calibri" w:hAnsi="Calibri"/>
                    </w:rPr>
                  </w:pPr>
                  <w:r>
                    <w:t>Statut</w:t>
                  </w:r>
                </w:p>
              </w:tc>
            </w:tr>
            <w:tr w:rsidR="00AA1E91" w14:paraId="73F9342A" w14:textId="77777777" w:rsidTr="00807E5D">
              <w:tc>
                <w:tcPr>
                  <w:tcW w:w="3404" w:type="dxa"/>
                  <w:shd w:val="clear" w:color="auto" w:fill="auto"/>
                </w:tcPr>
                <w:p w14:paraId="03C3D2EF" w14:textId="1C7ABEE1" w:rsidR="00AA1E91" w:rsidRDefault="00631D55" w:rsidP="000C3F1E">
                  <w:pPr>
                    <w:framePr w:hSpace="141" w:wrap="around" w:vAnchor="text" w:hAnchor="margin" w:y="49"/>
                    <w:spacing w:after="0" w:line="240" w:lineRule="auto"/>
                    <w:jc w:val="center"/>
                    <w:rPr>
                      <w:rFonts w:ascii="Calibri" w:hAnsi="Calibri"/>
                    </w:rPr>
                  </w:pPr>
                  <w:r>
                    <w:rPr>
                      <w:rFonts w:ascii="Calibri" w:hAnsi="Calibri"/>
                    </w:rPr>
                    <w:t>Le PC reconnaît le MCU</w:t>
                  </w:r>
                </w:p>
              </w:tc>
              <w:tc>
                <w:tcPr>
                  <w:tcW w:w="3000" w:type="dxa"/>
                  <w:shd w:val="clear" w:color="auto" w:fill="auto"/>
                </w:tcPr>
                <w:p w14:paraId="0A7FBDF8" w14:textId="1796DF54" w:rsidR="00AA1E91" w:rsidRDefault="006855BA" w:rsidP="000C3F1E">
                  <w:pPr>
                    <w:framePr w:hSpace="141" w:wrap="around" w:vAnchor="text" w:hAnchor="margin" w:y="49"/>
                    <w:spacing w:after="0" w:line="240" w:lineRule="auto"/>
                    <w:jc w:val="center"/>
                    <w:rPr>
                      <w:rFonts w:ascii="Calibri" w:hAnsi="Calibri"/>
                    </w:rPr>
                  </w:pPr>
                  <w:ins w:id="302" w:author="Alexandra Hulot" w:date="2022-08-19T15:36:00Z">
                    <w:r>
                      <w:rPr>
                        <w:rFonts w:ascii="Calibri" w:hAnsi="Calibri"/>
                      </w:rPr>
                      <w:t>« USB non reconnu »</w:t>
                    </w:r>
                  </w:ins>
                </w:p>
              </w:tc>
              <w:tc>
                <w:tcPr>
                  <w:tcW w:w="2412" w:type="dxa"/>
                  <w:shd w:val="clear" w:color="auto" w:fill="auto"/>
                </w:tcPr>
                <w:p w14:paraId="61A78DD6" w14:textId="1FD88C45" w:rsidR="00AA1E91" w:rsidRDefault="006855BA" w:rsidP="000C3F1E">
                  <w:pPr>
                    <w:framePr w:hSpace="141" w:wrap="around" w:vAnchor="text" w:hAnchor="margin" w:y="49"/>
                    <w:spacing w:after="0" w:line="240" w:lineRule="auto"/>
                    <w:jc w:val="center"/>
                    <w:rPr>
                      <w:rFonts w:ascii="Calibri" w:hAnsi="Calibri"/>
                    </w:rPr>
                  </w:pPr>
                  <w:ins w:id="303" w:author="Alexandra Hulot" w:date="2022-08-19T15:36:00Z">
                    <w:r>
                      <w:rPr>
                        <w:rFonts w:ascii="Calibri" w:hAnsi="Calibri"/>
                      </w:rPr>
                      <w:t>KO</w:t>
                    </w:r>
                  </w:ins>
                </w:p>
              </w:tc>
            </w:tr>
          </w:tbl>
          <w:p w14:paraId="340911F0" w14:textId="77777777" w:rsidR="00AA1E91" w:rsidRDefault="00AA1E91" w:rsidP="00D726E4">
            <w:pPr>
              <w:rPr>
                <w:rFonts w:ascii="Calibri" w:hAnsi="Calibri"/>
              </w:rPr>
            </w:pPr>
          </w:p>
          <w:p w14:paraId="1187A082" w14:textId="4308649F" w:rsidR="00D726E4" w:rsidRDefault="00D726E4" w:rsidP="00D726E4">
            <w:pPr>
              <w:rPr>
                <w:rFonts w:ascii="Calibri" w:hAnsi="Calibri"/>
              </w:rPr>
            </w:pPr>
          </w:p>
        </w:tc>
      </w:tr>
    </w:tbl>
    <w:p w14:paraId="758A679D" w14:textId="4C17C33F" w:rsidR="00AA1E91" w:rsidRDefault="00AA1E91">
      <w:pPr>
        <w:spacing w:after="0" w:line="240" w:lineRule="auto"/>
        <w:jc w:val="left"/>
      </w:pPr>
    </w:p>
    <w:p w14:paraId="43E92AC5" w14:textId="47C9ADDA" w:rsidR="00D47CC4" w:rsidRDefault="00AA1E91">
      <w:pPr>
        <w:spacing w:after="0" w:line="240" w:lineRule="auto"/>
        <w:jc w:val="left"/>
      </w:pPr>
      <w:r>
        <w:br w:type="page"/>
      </w:r>
    </w:p>
    <w:tbl>
      <w:tblPr>
        <w:tblpPr w:leftFromText="141" w:rightFromText="141" w:vertAnchor="text" w:horzAnchor="margin" w:tblpY="49"/>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0"/>
      </w:tblGrid>
      <w:tr w:rsidR="00D47CC4" w14:paraId="0E03CDFB" w14:textId="77777777" w:rsidTr="008E2558">
        <w:trPr>
          <w:cantSplit/>
        </w:trPr>
        <w:tc>
          <w:tcPr>
            <w:tcW w:w="8970" w:type="dxa"/>
            <w:tcBorders>
              <w:top w:val="single" w:sz="12" w:space="0" w:color="000000"/>
              <w:left w:val="single" w:sz="12" w:space="0" w:color="000000"/>
              <w:right w:val="single" w:sz="12" w:space="0" w:color="000000"/>
            </w:tcBorders>
            <w:shd w:val="clear" w:color="auto" w:fill="E6E6E6"/>
          </w:tcPr>
          <w:p w14:paraId="6508647C" w14:textId="3F073EC6" w:rsidR="00D47CC4" w:rsidRDefault="00D47CC4" w:rsidP="00807E5D">
            <w:pPr>
              <w:pStyle w:val="Titredetableau"/>
              <w:pageBreakBefore/>
              <w:rPr>
                <w:rFonts w:ascii="Calibri" w:hAnsi="Calibri"/>
                <w:szCs w:val="24"/>
              </w:rPr>
            </w:pPr>
            <w:r>
              <w:rPr>
                <w:szCs w:val="24"/>
              </w:rPr>
              <w:lastRenderedPageBreak/>
              <w:t xml:space="preserve">Test </w:t>
            </w:r>
            <w:r w:rsidR="00427CFB">
              <w:rPr>
                <w:szCs w:val="24"/>
              </w:rPr>
              <w:t>19</w:t>
            </w:r>
            <w:r>
              <w:rPr>
                <w:szCs w:val="24"/>
              </w:rPr>
              <w:t xml:space="preserve">: Fonctionnement </w:t>
            </w:r>
            <w:r w:rsidR="004327E3">
              <w:rPr>
                <w:szCs w:val="24"/>
              </w:rPr>
              <w:t>Caméra visible</w:t>
            </w:r>
          </w:p>
        </w:tc>
      </w:tr>
      <w:tr w:rsidR="00D47CC4" w14:paraId="5AF8EF63" w14:textId="77777777" w:rsidTr="008E2558">
        <w:trPr>
          <w:cantSplit/>
          <w:trHeight w:val="997"/>
        </w:trPr>
        <w:tc>
          <w:tcPr>
            <w:tcW w:w="8970" w:type="dxa"/>
            <w:tcBorders>
              <w:left w:val="single" w:sz="12" w:space="0" w:color="000000"/>
              <w:right w:val="single" w:sz="12" w:space="0" w:color="000000"/>
            </w:tcBorders>
            <w:shd w:val="clear" w:color="auto" w:fill="auto"/>
          </w:tcPr>
          <w:p w14:paraId="4301BCFF" w14:textId="77777777" w:rsidR="00D47CC4" w:rsidRDefault="00D47CC4" w:rsidP="00807E5D">
            <w:r>
              <w:t>Description :</w:t>
            </w:r>
          </w:p>
          <w:p w14:paraId="34BC5FEC" w14:textId="69265086" w:rsidR="00D47CC4" w:rsidRDefault="00D47CC4" w:rsidP="00807E5D">
            <w:pPr>
              <w:rPr>
                <w:rFonts w:ascii="Calibri" w:hAnsi="Calibri"/>
              </w:rPr>
            </w:pPr>
            <w:r w:rsidRPr="00F82656">
              <w:rPr>
                <w:rFonts w:ascii="Calibri" w:hAnsi="Calibri"/>
              </w:rPr>
              <w:t xml:space="preserve">L’objectif de ce test est la vérification du fonctionnement attendu </w:t>
            </w:r>
            <w:r>
              <w:rPr>
                <w:rFonts w:ascii="Calibri" w:hAnsi="Calibri"/>
              </w:rPr>
              <w:t xml:space="preserve">de </w:t>
            </w:r>
            <w:r w:rsidR="00796839">
              <w:rPr>
                <w:rFonts w:ascii="Calibri" w:hAnsi="Calibri"/>
              </w:rPr>
              <w:t>la caméra visible</w:t>
            </w:r>
            <w:r w:rsidRPr="00F82656">
              <w:rPr>
                <w:rFonts w:ascii="Calibri" w:hAnsi="Calibri"/>
              </w:rPr>
              <w:t>.</w:t>
            </w:r>
          </w:p>
          <w:p w14:paraId="39B8C00B" w14:textId="18360B6A" w:rsidR="00D47CC4" w:rsidRDefault="00D47CC4" w:rsidP="00807E5D">
            <w:pPr>
              <w:rPr>
                <w:rFonts w:ascii="Calibri" w:hAnsi="Calibri"/>
              </w:rPr>
            </w:pPr>
            <w:r>
              <w:rPr>
                <w:rFonts w:ascii="Calibri" w:hAnsi="Calibri"/>
              </w:rPr>
              <w:t xml:space="preserve">Un code software </w:t>
            </w:r>
            <w:r w:rsidR="00796839">
              <w:rPr>
                <w:rFonts w:ascii="Calibri" w:hAnsi="Calibri"/>
              </w:rPr>
              <w:t xml:space="preserve">a été préparé </w:t>
            </w:r>
            <w:r>
              <w:rPr>
                <w:rFonts w:ascii="Calibri" w:hAnsi="Calibri"/>
              </w:rPr>
              <w:t>pour programmer le microcontrôleur et tester</w:t>
            </w:r>
            <w:r w:rsidR="00796839">
              <w:rPr>
                <w:rFonts w:ascii="Calibri" w:hAnsi="Calibri"/>
              </w:rPr>
              <w:t xml:space="preserve"> l’interface DCMI et l’I2C3</w:t>
            </w:r>
            <w:r>
              <w:rPr>
                <w:rFonts w:ascii="Calibri" w:hAnsi="Calibri"/>
              </w:rPr>
              <w:t>.</w:t>
            </w:r>
          </w:p>
          <w:p w14:paraId="35297742" w14:textId="430E5E41" w:rsidR="00C4579F" w:rsidRPr="00E06C29" w:rsidRDefault="00796839" w:rsidP="00C4579F">
            <w:pPr>
              <w:rPr>
                <w:rFonts w:ascii="Calibri" w:hAnsi="Calibri"/>
                <w:b/>
                <w:bCs/>
                <w:sz w:val="18"/>
                <w:szCs w:val="18"/>
              </w:rPr>
            </w:pPr>
            <w:r>
              <w:rPr>
                <w:rFonts w:ascii="Calibri" w:hAnsi="Calibri"/>
              </w:rPr>
              <w:t>Il sert à :</w:t>
            </w:r>
            <w:r w:rsidR="00C4579F">
              <w:rPr>
                <w:rFonts w:ascii="Calibri" w:hAnsi="Calibri"/>
              </w:rPr>
              <w:t xml:space="preserve"> </w:t>
            </w:r>
            <w:r w:rsidR="00C4579F" w:rsidRPr="00E06C29">
              <w:rPr>
                <w:rFonts w:ascii="Calibri" w:hAnsi="Calibri"/>
                <w:b/>
                <w:bCs/>
                <w:sz w:val="18"/>
                <w:szCs w:val="18"/>
              </w:rPr>
              <w:t>« -   Tester l’interface I2C</w:t>
            </w:r>
            <w:r w:rsidR="00C4579F">
              <w:rPr>
                <w:rFonts w:ascii="Calibri" w:hAnsi="Calibri"/>
                <w:b/>
                <w:bCs/>
                <w:sz w:val="18"/>
                <w:szCs w:val="18"/>
              </w:rPr>
              <w:t>3</w:t>
            </w:r>
            <w:r w:rsidR="00C4579F" w:rsidRPr="00E06C29">
              <w:rPr>
                <w:rFonts w:ascii="Calibri" w:hAnsi="Calibri"/>
                <w:b/>
                <w:bCs/>
                <w:sz w:val="18"/>
                <w:szCs w:val="18"/>
              </w:rPr>
              <w:t xml:space="preserve"> en faisant une lecture de registre où on connait la valeur par                </w:t>
            </w:r>
          </w:p>
          <w:p w14:paraId="70D39C02" w14:textId="049CFC18" w:rsidR="00C4579F" w:rsidRDefault="00C4579F" w:rsidP="00C4579F">
            <w:pPr>
              <w:rPr>
                <w:rFonts w:ascii="Calibri" w:hAnsi="Calibri"/>
                <w:b/>
                <w:bCs/>
                <w:sz w:val="18"/>
                <w:szCs w:val="18"/>
              </w:rPr>
            </w:pPr>
            <w:r w:rsidRPr="00E06C29">
              <w:rPr>
                <w:rFonts w:ascii="Calibri" w:hAnsi="Calibri"/>
                <w:b/>
                <w:bCs/>
                <w:sz w:val="18"/>
                <w:szCs w:val="18"/>
              </w:rPr>
              <w:t xml:space="preserve">                </w:t>
            </w:r>
            <w:r>
              <w:rPr>
                <w:rFonts w:ascii="Calibri" w:hAnsi="Calibri"/>
                <w:b/>
                <w:bCs/>
                <w:sz w:val="18"/>
                <w:szCs w:val="18"/>
              </w:rPr>
              <w:t xml:space="preserve">   </w:t>
            </w:r>
            <w:r w:rsidRPr="00E06C29">
              <w:rPr>
                <w:rFonts w:ascii="Calibri" w:hAnsi="Calibri"/>
                <w:b/>
                <w:bCs/>
                <w:sz w:val="18"/>
                <w:szCs w:val="18"/>
              </w:rPr>
              <w:t xml:space="preserve">défaut tel que le registre </w:t>
            </w:r>
            <w:r>
              <w:rPr>
                <w:rFonts w:ascii="Calibri" w:hAnsi="Calibri"/>
                <w:b/>
                <w:bCs/>
                <w:sz w:val="18"/>
                <w:szCs w:val="18"/>
              </w:rPr>
              <w:t xml:space="preserve">MIDH </w:t>
            </w:r>
            <w:r w:rsidRPr="005F44F8">
              <w:rPr>
                <w:rFonts w:ascii="Calibri" w:hAnsi="Calibri"/>
                <w:b/>
                <w:bCs/>
                <w:sz w:val="18"/>
                <w:szCs w:val="18"/>
              </w:rPr>
              <w:t>à l'adresse</w:t>
            </w:r>
            <w:r>
              <w:rPr>
                <w:rFonts w:ascii="Calibri" w:hAnsi="Calibri"/>
                <w:b/>
                <w:bCs/>
                <w:sz w:val="18"/>
                <w:szCs w:val="18"/>
              </w:rPr>
              <w:t xml:space="preserve"> </w:t>
            </w:r>
            <w:r w:rsidRPr="005F44F8">
              <w:rPr>
                <w:rFonts w:ascii="Calibri" w:hAnsi="Calibri"/>
                <w:b/>
                <w:bCs/>
                <w:sz w:val="18"/>
                <w:szCs w:val="18"/>
              </w:rPr>
              <w:t>"0x</w:t>
            </w:r>
            <w:r>
              <w:rPr>
                <w:rFonts w:ascii="Calibri" w:hAnsi="Calibri"/>
                <w:b/>
                <w:bCs/>
                <w:sz w:val="18"/>
                <w:szCs w:val="18"/>
              </w:rPr>
              <w:t>1C</w:t>
            </w:r>
            <w:r w:rsidRPr="005F44F8">
              <w:rPr>
                <w:rFonts w:ascii="Calibri" w:hAnsi="Calibri"/>
                <w:b/>
                <w:bCs/>
                <w:sz w:val="18"/>
                <w:szCs w:val="18"/>
              </w:rPr>
              <w:t>",</w:t>
            </w:r>
            <w:r>
              <w:rPr>
                <w:rFonts w:ascii="Calibri" w:hAnsi="Calibri"/>
                <w:b/>
                <w:bCs/>
                <w:sz w:val="18"/>
                <w:szCs w:val="18"/>
              </w:rPr>
              <w:t xml:space="preserve"> </w:t>
            </w:r>
            <w:r w:rsidRPr="005F44F8">
              <w:rPr>
                <w:rFonts w:ascii="Calibri" w:hAnsi="Calibri"/>
                <w:b/>
                <w:bCs/>
                <w:sz w:val="18"/>
                <w:szCs w:val="18"/>
              </w:rPr>
              <w:t xml:space="preserve">l'adresse du composant </w:t>
            </w:r>
            <w:r w:rsidR="00C97D60">
              <w:rPr>
                <w:rFonts w:ascii="Calibri" w:hAnsi="Calibri"/>
                <w:b/>
                <w:bCs/>
                <w:sz w:val="18"/>
                <w:szCs w:val="18"/>
              </w:rPr>
              <w:t xml:space="preserve">en lecture </w:t>
            </w:r>
            <w:r w:rsidRPr="005F44F8">
              <w:rPr>
                <w:rFonts w:ascii="Calibri" w:hAnsi="Calibri"/>
                <w:b/>
                <w:bCs/>
                <w:sz w:val="18"/>
                <w:szCs w:val="18"/>
              </w:rPr>
              <w:t>"0x</w:t>
            </w:r>
            <w:r>
              <w:rPr>
                <w:rFonts w:ascii="Calibri" w:hAnsi="Calibri"/>
                <w:b/>
                <w:bCs/>
                <w:sz w:val="18"/>
                <w:szCs w:val="18"/>
              </w:rPr>
              <w:t>3D</w:t>
            </w:r>
            <w:r w:rsidRPr="005F44F8">
              <w:rPr>
                <w:rFonts w:ascii="Calibri" w:hAnsi="Calibri"/>
                <w:b/>
                <w:bCs/>
                <w:sz w:val="18"/>
                <w:szCs w:val="18"/>
              </w:rPr>
              <w:t xml:space="preserve">", </w:t>
            </w:r>
          </w:p>
          <w:p w14:paraId="23A13ED0" w14:textId="395A7A54" w:rsidR="00180509" w:rsidRPr="00E06C29" w:rsidRDefault="00C4579F" w:rsidP="00DB209F">
            <w:pPr>
              <w:rPr>
                <w:rFonts w:ascii="Calibri" w:hAnsi="Calibri"/>
                <w:b/>
                <w:bCs/>
                <w:sz w:val="18"/>
                <w:szCs w:val="18"/>
              </w:rPr>
            </w:pPr>
            <w:r>
              <w:rPr>
                <w:rFonts w:ascii="Calibri" w:hAnsi="Calibri"/>
                <w:b/>
                <w:bCs/>
                <w:sz w:val="18"/>
                <w:szCs w:val="18"/>
              </w:rPr>
              <w:t xml:space="preserve">                   </w:t>
            </w:r>
            <w:r w:rsidRPr="005F44F8">
              <w:rPr>
                <w:rFonts w:ascii="Calibri" w:hAnsi="Calibri"/>
                <w:b/>
                <w:bCs/>
                <w:sz w:val="18"/>
                <w:szCs w:val="18"/>
              </w:rPr>
              <w:t>la valeur qui</w:t>
            </w:r>
            <w:r w:rsidR="00C97D60">
              <w:rPr>
                <w:rFonts w:ascii="Calibri" w:hAnsi="Calibri"/>
                <w:b/>
                <w:bCs/>
                <w:sz w:val="18"/>
                <w:szCs w:val="18"/>
              </w:rPr>
              <w:t xml:space="preserve"> doit être lue est </w:t>
            </w:r>
            <w:r w:rsidR="00C97D60" w:rsidRPr="005F44F8">
              <w:rPr>
                <w:rFonts w:ascii="Calibri" w:hAnsi="Calibri"/>
                <w:b/>
                <w:bCs/>
                <w:sz w:val="18"/>
                <w:szCs w:val="18"/>
              </w:rPr>
              <w:t>"0x</w:t>
            </w:r>
            <w:r w:rsidR="00C97D60">
              <w:rPr>
                <w:rFonts w:ascii="Calibri" w:hAnsi="Calibri"/>
                <w:b/>
                <w:bCs/>
                <w:sz w:val="18"/>
                <w:szCs w:val="18"/>
              </w:rPr>
              <w:t>7F</w:t>
            </w:r>
            <w:r w:rsidR="00C97D60" w:rsidRPr="005F44F8">
              <w:rPr>
                <w:rFonts w:ascii="Calibri" w:hAnsi="Calibri"/>
                <w:b/>
                <w:bCs/>
                <w:sz w:val="18"/>
                <w:szCs w:val="18"/>
              </w:rPr>
              <w:t>"</w:t>
            </w:r>
            <w:r w:rsidR="00C97D60">
              <w:rPr>
                <w:rFonts w:ascii="Calibri" w:hAnsi="Calibri"/>
                <w:b/>
                <w:bCs/>
                <w:sz w:val="18"/>
                <w:szCs w:val="18"/>
              </w:rPr>
              <w:t>.</w:t>
            </w:r>
          </w:p>
          <w:p w14:paraId="6C60B26E" w14:textId="3103FD12" w:rsidR="00796839" w:rsidRDefault="00C4579F" w:rsidP="004E3B56">
            <w:pPr>
              <w:rPr>
                <w:rFonts w:ascii="Calibri" w:hAnsi="Calibri"/>
              </w:rPr>
            </w:pPr>
            <w:r w:rsidRPr="00E06C29">
              <w:rPr>
                <w:rFonts w:ascii="Calibri" w:hAnsi="Calibri"/>
                <w:b/>
                <w:bCs/>
                <w:sz w:val="18"/>
                <w:szCs w:val="18"/>
              </w:rPr>
              <w:t xml:space="preserve">                </w:t>
            </w:r>
            <w:r w:rsidR="00FC5914">
              <w:rPr>
                <w:rFonts w:ascii="Calibri" w:hAnsi="Calibri"/>
                <w:b/>
                <w:bCs/>
                <w:sz w:val="18"/>
                <w:szCs w:val="18"/>
              </w:rPr>
              <w:t xml:space="preserve">      </w:t>
            </w:r>
            <w:r w:rsidRPr="00E06C29">
              <w:rPr>
                <w:rFonts w:ascii="Calibri" w:hAnsi="Calibri"/>
                <w:b/>
                <w:bCs/>
                <w:sz w:val="18"/>
                <w:szCs w:val="18"/>
              </w:rPr>
              <w:t xml:space="preserve">   -    Tester l’interface </w:t>
            </w:r>
            <w:r w:rsidR="00A15E6C">
              <w:rPr>
                <w:rFonts w:ascii="Calibri" w:hAnsi="Calibri"/>
                <w:b/>
                <w:bCs/>
                <w:sz w:val="18"/>
                <w:szCs w:val="18"/>
              </w:rPr>
              <w:t>DCMI</w:t>
            </w:r>
            <w:r>
              <w:rPr>
                <w:rFonts w:ascii="Calibri" w:hAnsi="Calibri"/>
                <w:b/>
                <w:bCs/>
                <w:sz w:val="18"/>
                <w:szCs w:val="18"/>
              </w:rPr>
              <w:t> :</w:t>
            </w:r>
            <w:r w:rsidR="004E3B56">
              <w:rPr>
                <w:rFonts w:ascii="Calibri" w:hAnsi="Calibri"/>
                <w:b/>
                <w:bCs/>
                <w:sz w:val="18"/>
                <w:szCs w:val="18"/>
              </w:rPr>
              <w:t xml:space="preserve"> Lecture</w:t>
            </w:r>
            <w:r w:rsidR="00DB209F">
              <w:rPr>
                <w:rFonts w:ascii="Calibri" w:hAnsi="Calibri"/>
                <w:b/>
                <w:bCs/>
                <w:sz w:val="18"/>
                <w:szCs w:val="18"/>
              </w:rPr>
              <w:t xml:space="preserve"> à l’oscilloscope</w:t>
            </w:r>
            <w:r w:rsidR="004E3B56">
              <w:rPr>
                <w:rFonts w:ascii="Calibri" w:hAnsi="Calibri"/>
                <w:b/>
                <w:bCs/>
                <w:sz w:val="18"/>
                <w:szCs w:val="18"/>
              </w:rPr>
              <w:t xml:space="preserve"> sur les broches DCMI_D, si des trames sont envoyées</w:t>
            </w:r>
            <w:r w:rsidRPr="00E06C29">
              <w:rPr>
                <w:rFonts w:ascii="Calibri" w:hAnsi="Calibri"/>
                <w:b/>
                <w:bCs/>
                <w:sz w:val="18"/>
                <w:szCs w:val="18"/>
              </w:rPr>
              <w:t>. »</w:t>
            </w:r>
          </w:p>
          <w:p w14:paraId="13DC37EE" w14:textId="55A17786" w:rsidR="00180509" w:rsidRPr="00C4579F" w:rsidRDefault="00D47CC4" w:rsidP="00807E5D">
            <w:pPr>
              <w:rPr>
                <w:rFonts w:ascii="Calibri" w:hAnsi="Calibri"/>
                <w:color w:val="FF0000"/>
              </w:rPr>
            </w:pPr>
            <w:r w:rsidRPr="00C4579F">
              <w:rPr>
                <w:rFonts w:ascii="Calibri" w:hAnsi="Calibri"/>
                <w:color w:val="FF0000"/>
              </w:rPr>
              <w:t>&lt;</w:t>
            </w:r>
            <w:ins w:id="304" w:author="Antoine Da Costa" w:date="2022-07-28T10:28:00Z">
              <w:r w:rsidR="00BB346D">
                <w:t xml:space="preserve"> </w:t>
              </w:r>
            </w:ins>
            <w:ins w:id="305" w:author="Antoine Da Costa" w:date="2022-07-28T11:17:00Z">
              <w:r w:rsidR="008B1242">
                <w:rPr>
                  <w:rFonts w:ascii="Calibri" w:hAnsi="Calibri"/>
                  <w:color w:val="FF0000"/>
                </w:rPr>
                <w:t>CODE</w:t>
              </w:r>
            </w:ins>
            <w:ins w:id="306" w:author="Antoine Da Costa" w:date="2022-07-28T10:28:00Z">
              <w:r w:rsidR="00BB346D" w:rsidRPr="00BB346D">
                <w:rPr>
                  <w:rFonts w:ascii="Calibri" w:hAnsi="Calibri"/>
                  <w:color w:val="FF0000"/>
                </w:rPr>
                <w:t>_</w:t>
              </w:r>
            </w:ins>
            <w:ins w:id="307" w:author="Antoine Da Costa" w:date="2022-07-28T11:17:00Z">
              <w:r w:rsidR="008B1242">
                <w:rPr>
                  <w:rFonts w:ascii="Calibri" w:hAnsi="Calibri"/>
                  <w:color w:val="FF0000"/>
                </w:rPr>
                <w:t>A</w:t>
              </w:r>
            </w:ins>
            <w:ins w:id="308" w:author="Antoine Da Costa" w:date="2022-07-28T10:28:00Z">
              <w:r w:rsidR="00BB346D" w:rsidRPr="00BB346D">
                <w:rPr>
                  <w:rFonts w:ascii="Calibri" w:hAnsi="Calibri"/>
                  <w:color w:val="FF0000"/>
                </w:rPr>
                <w:t>_DEFINIR_</w:t>
              </w:r>
            </w:ins>
            <w:r w:rsidR="0007419A">
              <w:rPr>
                <w:rFonts w:ascii="Calibri" w:hAnsi="Calibri"/>
                <w:color w:val="FF0000"/>
              </w:rPr>
              <w:t>CV</w:t>
            </w:r>
            <w:r w:rsidRPr="00C4579F">
              <w:rPr>
                <w:rFonts w:ascii="Calibri" w:hAnsi="Calibri"/>
                <w:color w:val="FF0000"/>
              </w:rPr>
              <w:t>&gt;</w:t>
            </w:r>
            <w:ins w:id="309" w:author="Antoine Da Costa" w:date="2022-07-28T10:29:00Z">
              <w:r w:rsidR="00BB346D">
                <w:rPr>
                  <w:rFonts w:ascii="Calibri" w:hAnsi="Calibri"/>
                  <w:color w:val="FF0000"/>
                </w:rPr>
                <w:t xml:space="preserve"> </w:t>
              </w:r>
            </w:ins>
          </w:p>
          <w:p w14:paraId="0E5EC350" w14:textId="77777777" w:rsidR="00D47CC4" w:rsidRPr="00A741DC" w:rsidRDefault="00D47CC4" w:rsidP="00807E5D">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6477976C" w14:textId="77777777" w:rsidR="00D47CC4" w:rsidRDefault="00D47CC4" w:rsidP="00807E5D">
            <w:pPr>
              <w:rPr>
                <w:rFonts w:ascii="Calibri" w:hAnsi="Calibri"/>
              </w:rPr>
            </w:pPr>
          </w:p>
        </w:tc>
      </w:tr>
      <w:tr w:rsidR="00D47CC4" w14:paraId="4E824E72" w14:textId="77777777" w:rsidTr="008E2558">
        <w:trPr>
          <w:cantSplit/>
          <w:trHeight w:val="1563"/>
        </w:trPr>
        <w:tc>
          <w:tcPr>
            <w:tcW w:w="8970" w:type="dxa"/>
            <w:tcBorders>
              <w:left w:val="single" w:sz="12" w:space="0" w:color="000000"/>
              <w:bottom w:val="single" w:sz="4" w:space="0" w:color="auto"/>
              <w:right w:val="single" w:sz="12" w:space="0" w:color="000000"/>
            </w:tcBorders>
            <w:shd w:val="clear" w:color="auto" w:fill="auto"/>
          </w:tcPr>
          <w:p w14:paraId="1B048B0C" w14:textId="77777777" w:rsidR="00D47CC4" w:rsidRDefault="00D47CC4" w:rsidP="00807E5D">
            <w:pPr>
              <w:rPr>
                <w:rFonts w:ascii="Calibri" w:hAnsi="Calibri"/>
              </w:rPr>
            </w:pPr>
            <w:r>
              <w:t>Résultat attendu :</w:t>
            </w:r>
          </w:p>
          <w:p w14:paraId="18571C49" w14:textId="1048F2C6" w:rsidR="00D47CC4" w:rsidRDefault="004327E3" w:rsidP="00807E5D">
            <w:pPr>
              <w:jc w:val="center"/>
              <w:rPr>
                <w:rFonts w:ascii="Calibri" w:hAnsi="Calibri"/>
              </w:rPr>
            </w:pPr>
            <w:r>
              <w:rPr>
                <w:b/>
                <w:iCs/>
              </w:rPr>
              <w:t>CV</w:t>
            </w:r>
            <w:r w:rsidR="00D47CC4">
              <w:rPr>
                <w:b/>
                <w:iCs/>
              </w:rPr>
              <w:t>01</w:t>
            </w:r>
            <w:r w:rsidR="00D47CC4">
              <w:rPr>
                <w:iCs/>
              </w:rPr>
              <w:t xml:space="preserve"> : </w:t>
            </w:r>
            <w:r w:rsidR="0007419A">
              <w:rPr>
                <w:iCs/>
              </w:rPr>
              <w:t>Lecture de registre de la Caméra visible</w:t>
            </w:r>
          </w:p>
          <w:tbl>
            <w:tblPr>
              <w:tblStyle w:val="Grilledutableau"/>
              <w:tblW w:w="8816" w:type="dxa"/>
              <w:tblLook w:val="04A0" w:firstRow="1" w:lastRow="0" w:firstColumn="1" w:lastColumn="0" w:noHBand="0" w:noVBand="1"/>
            </w:tblPr>
            <w:tblGrid>
              <w:gridCol w:w="3404"/>
              <w:gridCol w:w="3000"/>
              <w:gridCol w:w="2412"/>
            </w:tblGrid>
            <w:tr w:rsidR="00D47CC4" w14:paraId="028D156E" w14:textId="77777777" w:rsidTr="00807E5D">
              <w:tc>
                <w:tcPr>
                  <w:tcW w:w="3404" w:type="dxa"/>
                  <w:shd w:val="clear" w:color="auto" w:fill="auto"/>
                </w:tcPr>
                <w:p w14:paraId="60E4D696" w14:textId="3CD86B89" w:rsidR="00D47CC4" w:rsidRDefault="0007419A" w:rsidP="000C3F1E">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46092FEE" w14:textId="2E5E2EBD" w:rsidR="00D47CC4" w:rsidRDefault="0007419A" w:rsidP="000C3F1E">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69808577" w14:textId="77777777" w:rsidR="00D47CC4" w:rsidRDefault="00D47CC4" w:rsidP="000C3F1E">
                  <w:pPr>
                    <w:framePr w:hSpace="141" w:wrap="around" w:vAnchor="text" w:hAnchor="margin" w:y="49"/>
                    <w:spacing w:after="0" w:line="240" w:lineRule="auto"/>
                    <w:jc w:val="center"/>
                    <w:rPr>
                      <w:rFonts w:ascii="Calibri" w:hAnsi="Calibri"/>
                    </w:rPr>
                  </w:pPr>
                  <w:r>
                    <w:t>Statut</w:t>
                  </w:r>
                </w:p>
              </w:tc>
            </w:tr>
            <w:tr w:rsidR="00D47CC4" w14:paraId="103DB7BA" w14:textId="77777777" w:rsidTr="00807E5D">
              <w:tc>
                <w:tcPr>
                  <w:tcW w:w="3404" w:type="dxa"/>
                  <w:shd w:val="clear" w:color="auto" w:fill="auto"/>
                </w:tcPr>
                <w:p w14:paraId="797BBF5A" w14:textId="60E8B907" w:rsidR="00D47CC4" w:rsidRPr="002A64EE" w:rsidRDefault="00DB209F" w:rsidP="000C3F1E">
                  <w:pPr>
                    <w:framePr w:hSpace="141" w:wrap="around" w:vAnchor="text" w:hAnchor="margin" w:y="49"/>
                    <w:spacing w:after="0" w:line="240" w:lineRule="auto"/>
                    <w:jc w:val="center"/>
                    <w:rPr>
                      <w:rFonts w:ascii="Calibri" w:hAnsi="Calibri"/>
                    </w:rPr>
                  </w:pPr>
                  <w:r w:rsidRPr="002A64EE">
                    <w:rPr>
                      <w:rFonts w:ascii="Calibri" w:hAnsi="Calibri"/>
                    </w:rPr>
                    <w:t xml:space="preserve">La valeur </w:t>
                  </w:r>
                  <w:r w:rsidRPr="0069746A">
                    <w:rPr>
                      <w:rFonts w:ascii="Calibri" w:hAnsi="Calibri"/>
                      <w:b/>
                      <w:bCs/>
                    </w:rPr>
                    <w:t>"</w:t>
                  </w:r>
                  <w:r w:rsidRPr="00180509">
                    <w:rPr>
                      <w:rFonts w:ascii="Calibri" w:hAnsi="Calibri"/>
                    </w:rPr>
                    <w:t>0x7F" est lue sur Putty</w:t>
                  </w:r>
                </w:p>
              </w:tc>
              <w:tc>
                <w:tcPr>
                  <w:tcW w:w="3000" w:type="dxa"/>
                  <w:shd w:val="clear" w:color="auto" w:fill="auto"/>
                </w:tcPr>
                <w:p w14:paraId="1B68C7DA" w14:textId="77777777" w:rsidR="00D47CC4" w:rsidRDefault="00D47CC4" w:rsidP="000C3F1E">
                  <w:pPr>
                    <w:framePr w:hSpace="141" w:wrap="around" w:vAnchor="text" w:hAnchor="margin" w:y="49"/>
                    <w:spacing w:after="0" w:line="240" w:lineRule="auto"/>
                    <w:jc w:val="center"/>
                    <w:rPr>
                      <w:rFonts w:ascii="Calibri" w:hAnsi="Calibri"/>
                    </w:rPr>
                  </w:pPr>
                </w:p>
              </w:tc>
              <w:tc>
                <w:tcPr>
                  <w:tcW w:w="2412" w:type="dxa"/>
                  <w:shd w:val="clear" w:color="auto" w:fill="auto"/>
                </w:tcPr>
                <w:p w14:paraId="1DC7ACD2" w14:textId="77777777" w:rsidR="00D47CC4" w:rsidRDefault="00D47CC4" w:rsidP="000C3F1E">
                  <w:pPr>
                    <w:framePr w:hSpace="141" w:wrap="around" w:vAnchor="text" w:hAnchor="margin" w:y="49"/>
                    <w:spacing w:after="0" w:line="240" w:lineRule="auto"/>
                    <w:jc w:val="center"/>
                    <w:rPr>
                      <w:rFonts w:ascii="Calibri" w:hAnsi="Calibri"/>
                    </w:rPr>
                  </w:pPr>
                </w:p>
              </w:tc>
            </w:tr>
          </w:tbl>
          <w:p w14:paraId="2ABE2055" w14:textId="77777777" w:rsidR="00D47CC4" w:rsidRDefault="00D47CC4" w:rsidP="00807E5D">
            <w:pPr>
              <w:rPr>
                <w:rFonts w:ascii="Calibri" w:hAnsi="Calibri"/>
              </w:rPr>
            </w:pPr>
          </w:p>
          <w:p w14:paraId="5AEB1479" w14:textId="16D5B8EB" w:rsidR="00D47CC4" w:rsidRDefault="004327E3" w:rsidP="00807E5D">
            <w:pPr>
              <w:jc w:val="center"/>
              <w:rPr>
                <w:rFonts w:ascii="Calibri" w:hAnsi="Calibri"/>
              </w:rPr>
            </w:pPr>
            <w:r>
              <w:rPr>
                <w:b/>
                <w:iCs/>
              </w:rPr>
              <w:t>CV</w:t>
            </w:r>
            <w:r w:rsidR="00D47CC4">
              <w:rPr>
                <w:b/>
                <w:iCs/>
              </w:rPr>
              <w:t>02</w:t>
            </w:r>
            <w:r w:rsidR="00D47CC4">
              <w:rPr>
                <w:iCs/>
              </w:rPr>
              <w:t> :</w:t>
            </w:r>
            <w:r w:rsidR="0007419A">
              <w:rPr>
                <w:iCs/>
              </w:rPr>
              <w:t xml:space="preserve"> Analyse de trames</w:t>
            </w:r>
          </w:p>
          <w:tbl>
            <w:tblPr>
              <w:tblStyle w:val="Grilledutableau"/>
              <w:tblW w:w="8816" w:type="dxa"/>
              <w:tblLook w:val="04A0" w:firstRow="1" w:lastRow="0" w:firstColumn="1" w:lastColumn="0" w:noHBand="0" w:noVBand="1"/>
            </w:tblPr>
            <w:tblGrid>
              <w:gridCol w:w="3404"/>
              <w:gridCol w:w="3000"/>
              <w:gridCol w:w="2412"/>
            </w:tblGrid>
            <w:tr w:rsidR="00D47CC4" w14:paraId="1B3F8B5D" w14:textId="77777777" w:rsidTr="00807E5D">
              <w:tc>
                <w:tcPr>
                  <w:tcW w:w="3404" w:type="dxa"/>
                  <w:shd w:val="clear" w:color="auto" w:fill="auto"/>
                </w:tcPr>
                <w:p w14:paraId="077D5D9F" w14:textId="3C9ABE2B" w:rsidR="00D47CC4" w:rsidRDefault="0007419A" w:rsidP="000C3F1E">
                  <w:pPr>
                    <w:framePr w:hSpace="141" w:wrap="around" w:vAnchor="text" w:hAnchor="margin" w:y="49"/>
                    <w:spacing w:after="0" w:line="240" w:lineRule="auto"/>
                    <w:jc w:val="center"/>
                    <w:rPr>
                      <w:rFonts w:ascii="Calibri" w:hAnsi="Calibri"/>
                    </w:rPr>
                  </w:pPr>
                  <w:r>
                    <w:t>Attendu</w:t>
                  </w:r>
                </w:p>
              </w:tc>
              <w:tc>
                <w:tcPr>
                  <w:tcW w:w="3000" w:type="dxa"/>
                  <w:shd w:val="clear" w:color="auto" w:fill="auto"/>
                </w:tcPr>
                <w:p w14:paraId="6F7D534F" w14:textId="1F346E55" w:rsidR="00D47CC4" w:rsidRDefault="0007419A" w:rsidP="000C3F1E">
                  <w:pPr>
                    <w:framePr w:hSpace="141" w:wrap="around" w:vAnchor="text" w:hAnchor="margin" w:y="49"/>
                    <w:spacing w:after="0" w:line="240" w:lineRule="auto"/>
                    <w:jc w:val="center"/>
                    <w:rPr>
                      <w:rFonts w:ascii="Calibri" w:hAnsi="Calibri"/>
                    </w:rPr>
                  </w:pPr>
                  <w:r>
                    <w:t>Obtenu</w:t>
                  </w:r>
                </w:p>
              </w:tc>
              <w:tc>
                <w:tcPr>
                  <w:tcW w:w="2412" w:type="dxa"/>
                  <w:shd w:val="clear" w:color="auto" w:fill="auto"/>
                </w:tcPr>
                <w:p w14:paraId="35F1E088" w14:textId="77777777" w:rsidR="00D47CC4" w:rsidRDefault="00D47CC4" w:rsidP="000C3F1E">
                  <w:pPr>
                    <w:framePr w:hSpace="141" w:wrap="around" w:vAnchor="text" w:hAnchor="margin" w:y="49"/>
                    <w:spacing w:after="0" w:line="240" w:lineRule="auto"/>
                    <w:jc w:val="center"/>
                    <w:rPr>
                      <w:rFonts w:ascii="Calibri" w:hAnsi="Calibri"/>
                    </w:rPr>
                  </w:pPr>
                  <w:r>
                    <w:t>Statut</w:t>
                  </w:r>
                </w:p>
              </w:tc>
            </w:tr>
            <w:tr w:rsidR="00D47CC4" w14:paraId="68E8EBD9" w14:textId="77777777" w:rsidTr="00807E5D">
              <w:tc>
                <w:tcPr>
                  <w:tcW w:w="3404" w:type="dxa"/>
                  <w:shd w:val="clear" w:color="auto" w:fill="auto"/>
                </w:tcPr>
                <w:p w14:paraId="6FD22CF9" w14:textId="20843547" w:rsidR="00D47CC4" w:rsidRDefault="0007419A" w:rsidP="000C3F1E">
                  <w:pPr>
                    <w:framePr w:hSpace="141" w:wrap="around" w:vAnchor="text" w:hAnchor="margin" w:y="49"/>
                    <w:spacing w:after="0" w:line="240" w:lineRule="auto"/>
                    <w:jc w:val="center"/>
                    <w:rPr>
                      <w:rFonts w:ascii="Calibri" w:hAnsi="Calibri"/>
                    </w:rPr>
                  </w:pPr>
                  <w:r>
                    <w:rPr>
                      <w:rFonts w:ascii="Calibri" w:hAnsi="Calibri"/>
                    </w:rPr>
                    <w:t>Des trames sont envoyées sur les broches DCMI_D[7 :0]</w:t>
                  </w:r>
                </w:p>
              </w:tc>
              <w:tc>
                <w:tcPr>
                  <w:tcW w:w="3000" w:type="dxa"/>
                  <w:shd w:val="clear" w:color="auto" w:fill="auto"/>
                </w:tcPr>
                <w:p w14:paraId="6D144384" w14:textId="77777777" w:rsidR="00D47CC4" w:rsidRDefault="00D47CC4" w:rsidP="000C3F1E">
                  <w:pPr>
                    <w:framePr w:hSpace="141" w:wrap="around" w:vAnchor="text" w:hAnchor="margin" w:y="49"/>
                    <w:spacing w:after="0" w:line="240" w:lineRule="auto"/>
                    <w:jc w:val="center"/>
                    <w:rPr>
                      <w:rFonts w:ascii="Calibri" w:hAnsi="Calibri"/>
                    </w:rPr>
                  </w:pPr>
                </w:p>
              </w:tc>
              <w:tc>
                <w:tcPr>
                  <w:tcW w:w="2412" w:type="dxa"/>
                  <w:shd w:val="clear" w:color="auto" w:fill="auto"/>
                </w:tcPr>
                <w:p w14:paraId="3D6F10EB" w14:textId="77777777" w:rsidR="00D47CC4" w:rsidRDefault="00D47CC4" w:rsidP="000C3F1E">
                  <w:pPr>
                    <w:framePr w:hSpace="141" w:wrap="around" w:vAnchor="text" w:hAnchor="margin" w:y="49"/>
                    <w:spacing w:after="0" w:line="240" w:lineRule="auto"/>
                    <w:jc w:val="center"/>
                    <w:rPr>
                      <w:rFonts w:ascii="Calibri" w:hAnsi="Calibri"/>
                    </w:rPr>
                  </w:pPr>
                </w:p>
              </w:tc>
            </w:tr>
          </w:tbl>
          <w:p w14:paraId="4AACD3ED" w14:textId="77777777" w:rsidR="00D47CC4" w:rsidRDefault="00D47CC4" w:rsidP="00807E5D">
            <w:pPr>
              <w:rPr>
                <w:rFonts w:ascii="Calibri" w:hAnsi="Calibri"/>
              </w:rPr>
            </w:pPr>
          </w:p>
          <w:p w14:paraId="634AFABF" w14:textId="77777777" w:rsidR="00D47CC4" w:rsidRDefault="00D47CC4" w:rsidP="00807E5D">
            <w:pPr>
              <w:rPr>
                <w:rFonts w:ascii="Calibri" w:hAnsi="Calibri"/>
              </w:rPr>
            </w:pPr>
          </w:p>
        </w:tc>
      </w:tr>
    </w:tbl>
    <w:p w14:paraId="33571C98" w14:textId="239C069A" w:rsidR="00D47CC4" w:rsidRDefault="00D47CC4">
      <w:pPr>
        <w:spacing w:after="0" w:line="240" w:lineRule="auto"/>
        <w:jc w:val="left"/>
      </w:pPr>
    </w:p>
    <w:p w14:paraId="02966449" w14:textId="77777777" w:rsidR="004327E3" w:rsidRDefault="00CF12BC">
      <w:pPr>
        <w:spacing w:after="0" w:line="240" w:lineRule="auto"/>
        <w:jc w:val="left"/>
      </w:pPr>
      <w:r>
        <w:br w:type="page"/>
      </w:r>
    </w:p>
    <w:tbl>
      <w:tblPr>
        <w:tblpPr w:leftFromText="141" w:rightFromText="141" w:vertAnchor="text" w:horzAnchor="margin" w:tblpY="49"/>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0"/>
      </w:tblGrid>
      <w:tr w:rsidR="004327E3" w14:paraId="234C5793" w14:textId="77777777" w:rsidTr="008E2558">
        <w:trPr>
          <w:cantSplit/>
        </w:trPr>
        <w:tc>
          <w:tcPr>
            <w:tcW w:w="8970" w:type="dxa"/>
            <w:tcBorders>
              <w:top w:val="single" w:sz="12" w:space="0" w:color="000000"/>
              <w:left w:val="single" w:sz="12" w:space="0" w:color="000000"/>
              <w:right w:val="single" w:sz="12" w:space="0" w:color="000000"/>
            </w:tcBorders>
            <w:shd w:val="clear" w:color="auto" w:fill="E6E6E6"/>
          </w:tcPr>
          <w:p w14:paraId="5E920811" w14:textId="0A2D16FD" w:rsidR="004327E3" w:rsidRDefault="004327E3" w:rsidP="00367C25">
            <w:pPr>
              <w:pStyle w:val="Titredetableau"/>
              <w:pageBreakBefore/>
              <w:rPr>
                <w:rFonts w:ascii="Calibri" w:hAnsi="Calibri"/>
                <w:szCs w:val="24"/>
              </w:rPr>
            </w:pPr>
            <w:r>
              <w:rPr>
                <w:szCs w:val="24"/>
              </w:rPr>
              <w:lastRenderedPageBreak/>
              <w:t>Test 2</w:t>
            </w:r>
            <w:r w:rsidR="00427CFB">
              <w:rPr>
                <w:szCs w:val="24"/>
              </w:rPr>
              <w:t>0</w:t>
            </w:r>
            <w:r>
              <w:rPr>
                <w:szCs w:val="24"/>
              </w:rPr>
              <w:t>: Fonctionnement Carte SD</w:t>
            </w:r>
          </w:p>
        </w:tc>
      </w:tr>
      <w:tr w:rsidR="004327E3" w14:paraId="6FEC7EC5" w14:textId="77777777" w:rsidTr="008E2558">
        <w:trPr>
          <w:cantSplit/>
          <w:trHeight w:val="997"/>
        </w:trPr>
        <w:tc>
          <w:tcPr>
            <w:tcW w:w="8970" w:type="dxa"/>
            <w:tcBorders>
              <w:left w:val="single" w:sz="12" w:space="0" w:color="000000"/>
              <w:right w:val="single" w:sz="12" w:space="0" w:color="000000"/>
            </w:tcBorders>
            <w:shd w:val="clear" w:color="auto" w:fill="auto"/>
          </w:tcPr>
          <w:p w14:paraId="42C8579A" w14:textId="77777777" w:rsidR="004327E3" w:rsidRDefault="004327E3" w:rsidP="00367C25">
            <w:r>
              <w:t>Description :</w:t>
            </w:r>
          </w:p>
          <w:p w14:paraId="1AD58770" w14:textId="3D99DB4D" w:rsidR="004327E3" w:rsidRDefault="004327E3" w:rsidP="00367C25">
            <w:pPr>
              <w:rPr>
                <w:rFonts w:ascii="Calibri" w:hAnsi="Calibri"/>
              </w:rPr>
            </w:pPr>
            <w:r w:rsidRPr="00F82656">
              <w:rPr>
                <w:rFonts w:ascii="Calibri" w:hAnsi="Calibri"/>
              </w:rPr>
              <w:t xml:space="preserve">L’objectif de ce test est la vérification du fonctionnement attendu </w:t>
            </w:r>
            <w:r>
              <w:rPr>
                <w:rFonts w:ascii="Calibri" w:hAnsi="Calibri"/>
              </w:rPr>
              <w:t>de l’interface</w:t>
            </w:r>
            <w:r w:rsidR="0031497D">
              <w:rPr>
                <w:rFonts w:ascii="Calibri" w:hAnsi="Calibri"/>
              </w:rPr>
              <w:t xml:space="preserve"> SPI1</w:t>
            </w:r>
            <w:r w:rsidRPr="00F82656">
              <w:rPr>
                <w:rFonts w:ascii="Calibri" w:hAnsi="Calibri"/>
              </w:rPr>
              <w:t>.</w:t>
            </w:r>
          </w:p>
          <w:p w14:paraId="0CB99B06" w14:textId="4174FC31" w:rsidR="004327E3" w:rsidRDefault="005C1B29" w:rsidP="00367C25">
            <w:pPr>
              <w:rPr>
                <w:rFonts w:ascii="Calibri" w:hAnsi="Calibri"/>
              </w:rPr>
            </w:pPr>
            <w:r>
              <w:rPr>
                <w:rFonts w:ascii="Calibri" w:hAnsi="Calibri"/>
              </w:rPr>
              <w:t xml:space="preserve">Deux </w:t>
            </w:r>
            <w:r w:rsidR="004327E3">
              <w:rPr>
                <w:rFonts w:ascii="Calibri" w:hAnsi="Calibri"/>
              </w:rPr>
              <w:t>code</w:t>
            </w:r>
            <w:r>
              <w:rPr>
                <w:rFonts w:ascii="Calibri" w:hAnsi="Calibri"/>
              </w:rPr>
              <w:t>s</w:t>
            </w:r>
            <w:r w:rsidR="004327E3">
              <w:rPr>
                <w:rFonts w:ascii="Calibri" w:hAnsi="Calibri"/>
              </w:rPr>
              <w:t xml:space="preserve"> software </w:t>
            </w:r>
            <w:r>
              <w:rPr>
                <w:rFonts w:ascii="Calibri" w:hAnsi="Calibri"/>
              </w:rPr>
              <w:t xml:space="preserve">ont été préparé </w:t>
            </w:r>
            <w:r w:rsidR="004327E3">
              <w:rPr>
                <w:rFonts w:ascii="Calibri" w:hAnsi="Calibri"/>
              </w:rPr>
              <w:t xml:space="preserve">pour programmer le microcontrôleur et tester l’interface </w:t>
            </w:r>
            <w:r>
              <w:rPr>
                <w:rFonts w:ascii="Calibri" w:hAnsi="Calibri"/>
              </w:rPr>
              <w:t>SPI1</w:t>
            </w:r>
            <w:r w:rsidR="004327E3">
              <w:rPr>
                <w:rFonts w:ascii="Calibri" w:hAnsi="Calibri"/>
              </w:rPr>
              <w:t>.</w:t>
            </w:r>
          </w:p>
          <w:p w14:paraId="6DDCD4C5" w14:textId="2D29C23D" w:rsidR="00856B73" w:rsidRDefault="005C1B29" w:rsidP="00367C25">
            <w:pPr>
              <w:rPr>
                <w:rFonts w:ascii="Calibri" w:hAnsi="Calibri"/>
                <w:b/>
                <w:bCs/>
                <w:sz w:val="18"/>
                <w:szCs w:val="18"/>
              </w:rPr>
            </w:pPr>
            <w:r>
              <w:rPr>
                <w:rFonts w:ascii="Calibri" w:hAnsi="Calibri"/>
              </w:rPr>
              <w:t>Code 1</w:t>
            </w:r>
            <w:r w:rsidR="00856B73">
              <w:rPr>
                <w:rFonts w:ascii="Calibri" w:hAnsi="Calibri"/>
              </w:rPr>
              <w:t xml:space="preserve"> : </w:t>
            </w:r>
            <w:r w:rsidR="00856B73" w:rsidRPr="008C2D3E">
              <w:rPr>
                <w:rFonts w:ascii="Calibri" w:hAnsi="Calibri"/>
                <w:b/>
                <w:bCs/>
                <w:sz w:val="18"/>
                <w:szCs w:val="18"/>
              </w:rPr>
              <w:t>« </w:t>
            </w:r>
            <w:r w:rsidRPr="008C2D3E">
              <w:rPr>
                <w:rFonts w:ascii="Calibri" w:hAnsi="Calibri"/>
                <w:b/>
                <w:bCs/>
                <w:sz w:val="18"/>
                <w:szCs w:val="18"/>
              </w:rPr>
              <w:t>Test de la lecture du GPIO SD_Card_Detect, si on a bien un état bas, la LED</w:t>
            </w:r>
            <w:r w:rsidR="0079112C">
              <w:rPr>
                <w:rFonts w:ascii="Calibri" w:hAnsi="Calibri"/>
                <w:b/>
                <w:bCs/>
                <w:sz w:val="18"/>
                <w:szCs w:val="18"/>
              </w:rPr>
              <w:t xml:space="preserve"> LE1</w:t>
            </w:r>
            <w:r w:rsidRPr="008C2D3E">
              <w:rPr>
                <w:rFonts w:ascii="Calibri" w:hAnsi="Calibri"/>
                <w:b/>
                <w:bCs/>
                <w:sz w:val="18"/>
                <w:szCs w:val="18"/>
              </w:rPr>
              <w:t xml:space="preserve"> s’allume. »</w:t>
            </w:r>
          </w:p>
          <w:p w14:paraId="578E51FC" w14:textId="7DC9582F" w:rsidR="0079112C" w:rsidRPr="00856B73" w:rsidRDefault="0079112C" w:rsidP="0079112C">
            <w:pPr>
              <w:rPr>
                <w:rFonts w:ascii="Calibri" w:hAnsi="Calibri"/>
                <w:color w:val="FF0000"/>
              </w:rPr>
            </w:pPr>
            <w:r w:rsidRPr="00856B73">
              <w:rPr>
                <w:rFonts w:ascii="Calibri" w:hAnsi="Calibri"/>
                <w:color w:val="FF0000"/>
              </w:rPr>
              <w:t>&lt;</w:t>
            </w:r>
            <w:r w:rsidR="008B1242">
              <w:rPr>
                <w:rFonts w:ascii="Calibri" w:hAnsi="Calibri"/>
                <w:color w:val="FF0000"/>
              </w:rPr>
              <w:t xml:space="preserve"> CODE</w:t>
            </w:r>
            <w:r w:rsidR="008B1242" w:rsidRPr="00BB346D">
              <w:rPr>
                <w:rFonts w:ascii="Calibri" w:hAnsi="Calibri"/>
                <w:color w:val="FF0000"/>
              </w:rPr>
              <w:t>_</w:t>
            </w:r>
            <w:r w:rsidR="008B1242">
              <w:rPr>
                <w:rFonts w:ascii="Calibri" w:hAnsi="Calibri"/>
                <w:color w:val="FF0000"/>
              </w:rPr>
              <w:t>A</w:t>
            </w:r>
            <w:r w:rsidR="008B1242" w:rsidRPr="00BB346D">
              <w:rPr>
                <w:rFonts w:ascii="Calibri" w:hAnsi="Calibri"/>
                <w:color w:val="FF0000"/>
              </w:rPr>
              <w:t>_DEFINIR_</w:t>
            </w:r>
            <w:r>
              <w:rPr>
                <w:rFonts w:ascii="Calibri" w:hAnsi="Calibri"/>
                <w:color w:val="FF0000"/>
              </w:rPr>
              <w:t>SD_detect</w:t>
            </w:r>
            <w:r w:rsidRPr="00856B73">
              <w:rPr>
                <w:rFonts w:ascii="Calibri" w:hAnsi="Calibri"/>
                <w:color w:val="FF0000"/>
              </w:rPr>
              <w:t>&gt;</w:t>
            </w:r>
            <w:ins w:id="310" w:author="Antoine Da Costa" w:date="2022-07-28T10:29:00Z">
              <w:r w:rsidR="00BB346D">
                <w:rPr>
                  <w:rFonts w:ascii="Calibri" w:hAnsi="Calibri"/>
                  <w:color w:val="FF0000"/>
                </w:rPr>
                <w:t xml:space="preserve"> </w:t>
              </w:r>
            </w:ins>
          </w:p>
          <w:p w14:paraId="70B8E80F" w14:textId="77777777" w:rsidR="008C2D3E" w:rsidRDefault="005C1B29" w:rsidP="00367C25">
            <w:pPr>
              <w:rPr>
                <w:rFonts w:ascii="Calibri" w:hAnsi="Calibri"/>
                <w:b/>
                <w:bCs/>
                <w:sz w:val="18"/>
                <w:szCs w:val="18"/>
              </w:rPr>
            </w:pPr>
            <w:r>
              <w:rPr>
                <w:rFonts w:ascii="Calibri" w:hAnsi="Calibri"/>
              </w:rPr>
              <w:t xml:space="preserve">Code2 : </w:t>
            </w:r>
            <w:r w:rsidRPr="008C2D3E">
              <w:rPr>
                <w:rFonts w:ascii="Calibri" w:hAnsi="Calibri"/>
                <w:b/>
                <w:bCs/>
                <w:sz w:val="18"/>
                <w:szCs w:val="18"/>
              </w:rPr>
              <w:t xml:space="preserve">« Si la carte est </w:t>
            </w:r>
            <w:r w:rsidR="008C2D3E" w:rsidRPr="008C2D3E">
              <w:rPr>
                <w:rFonts w:ascii="Calibri" w:hAnsi="Calibri"/>
                <w:b/>
                <w:bCs/>
                <w:sz w:val="18"/>
                <w:szCs w:val="18"/>
              </w:rPr>
              <w:t>insérée</w:t>
            </w:r>
            <w:r w:rsidRPr="008C2D3E">
              <w:rPr>
                <w:rFonts w:ascii="Calibri" w:hAnsi="Calibri"/>
                <w:b/>
                <w:bCs/>
                <w:sz w:val="18"/>
                <w:szCs w:val="18"/>
              </w:rPr>
              <w:t>, la GPIO SD_Card_Detect</w:t>
            </w:r>
            <w:r w:rsidR="008C2D3E" w:rsidRPr="008C2D3E">
              <w:rPr>
                <w:rFonts w:ascii="Calibri" w:hAnsi="Calibri"/>
                <w:b/>
                <w:bCs/>
                <w:sz w:val="18"/>
                <w:szCs w:val="18"/>
              </w:rPr>
              <w:t xml:space="preserve"> a un état bas</w:t>
            </w:r>
            <w:r w:rsidRPr="008C2D3E">
              <w:rPr>
                <w:rFonts w:ascii="Calibri" w:hAnsi="Calibri"/>
                <w:b/>
                <w:bCs/>
                <w:sz w:val="18"/>
                <w:szCs w:val="18"/>
              </w:rPr>
              <w:t>,</w:t>
            </w:r>
            <w:r w:rsidR="008C2D3E" w:rsidRPr="008C2D3E">
              <w:rPr>
                <w:rFonts w:ascii="Calibri" w:hAnsi="Calibri"/>
                <w:b/>
                <w:bCs/>
                <w:sz w:val="18"/>
                <w:szCs w:val="18"/>
              </w:rPr>
              <w:t xml:space="preserve"> qui commande au MCU</w:t>
            </w:r>
            <w:r w:rsidRPr="008C2D3E">
              <w:rPr>
                <w:rFonts w:ascii="Calibri" w:hAnsi="Calibri"/>
                <w:b/>
                <w:bCs/>
                <w:sz w:val="18"/>
                <w:szCs w:val="18"/>
              </w:rPr>
              <w:t xml:space="preserve"> un </w:t>
            </w:r>
            <w:r w:rsidR="008C2D3E" w:rsidRPr="008C2D3E">
              <w:rPr>
                <w:rFonts w:ascii="Calibri" w:hAnsi="Calibri"/>
                <w:b/>
                <w:bCs/>
                <w:sz w:val="18"/>
                <w:szCs w:val="18"/>
              </w:rPr>
              <w:t>état</w:t>
            </w:r>
            <w:r w:rsidRPr="008C2D3E">
              <w:rPr>
                <w:rFonts w:ascii="Calibri" w:hAnsi="Calibri"/>
                <w:b/>
                <w:bCs/>
                <w:sz w:val="18"/>
                <w:szCs w:val="18"/>
              </w:rPr>
              <w:t xml:space="preserve"> bas sur la GPIO </w:t>
            </w:r>
          </w:p>
          <w:p w14:paraId="69FC4E3F" w14:textId="261131D4" w:rsidR="008C2D3E" w:rsidRDefault="008C2D3E" w:rsidP="00367C25">
            <w:pPr>
              <w:rPr>
                <w:rFonts w:ascii="Calibri" w:hAnsi="Calibri"/>
                <w:b/>
                <w:bCs/>
                <w:sz w:val="18"/>
                <w:szCs w:val="18"/>
              </w:rPr>
            </w:pPr>
            <w:r>
              <w:rPr>
                <w:rFonts w:ascii="Calibri" w:hAnsi="Calibri"/>
                <w:b/>
                <w:bCs/>
                <w:sz w:val="18"/>
                <w:szCs w:val="18"/>
              </w:rPr>
              <w:t xml:space="preserve">                  </w:t>
            </w:r>
            <w:r w:rsidR="005C1B29" w:rsidRPr="008C2D3E">
              <w:rPr>
                <w:rFonts w:ascii="Calibri" w:hAnsi="Calibri"/>
                <w:b/>
                <w:bCs/>
                <w:sz w:val="18"/>
                <w:szCs w:val="18"/>
              </w:rPr>
              <w:t>*SD_Alim</w:t>
            </w:r>
            <w:r w:rsidRPr="008C2D3E">
              <w:rPr>
                <w:rFonts w:ascii="Calibri" w:hAnsi="Calibri"/>
                <w:b/>
                <w:bCs/>
                <w:sz w:val="18"/>
                <w:szCs w:val="18"/>
              </w:rPr>
              <w:t xml:space="preserve">_EN qui </w:t>
            </w:r>
            <w:r>
              <w:rPr>
                <w:rFonts w:ascii="Calibri" w:hAnsi="Calibri"/>
                <w:b/>
                <w:bCs/>
                <w:sz w:val="18"/>
                <w:szCs w:val="18"/>
              </w:rPr>
              <w:t>alimente</w:t>
            </w:r>
            <w:r w:rsidRPr="008C2D3E">
              <w:rPr>
                <w:rFonts w:ascii="Calibri" w:hAnsi="Calibri"/>
                <w:b/>
                <w:bCs/>
                <w:sz w:val="18"/>
                <w:szCs w:val="18"/>
              </w:rPr>
              <w:t xml:space="preserve"> la carte</w:t>
            </w:r>
            <w:r>
              <w:rPr>
                <w:rFonts w:ascii="Calibri" w:hAnsi="Calibri"/>
                <w:b/>
                <w:bCs/>
                <w:sz w:val="18"/>
                <w:szCs w:val="18"/>
              </w:rPr>
              <w:t xml:space="preserve"> SD</w:t>
            </w:r>
            <w:r w:rsidRPr="008C2D3E">
              <w:rPr>
                <w:rFonts w:ascii="Calibri" w:hAnsi="Calibri"/>
                <w:b/>
                <w:bCs/>
                <w:sz w:val="18"/>
                <w:szCs w:val="18"/>
              </w:rPr>
              <w:t xml:space="preserve">, le MCU envoie alors 3 commandes successives à la carte SD : </w:t>
            </w:r>
          </w:p>
          <w:p w14:paraId="48161E6E" w14:textId="61EA48FE" w:rsidR="005C1B29" w:rsidRDefault="008C2D3E" w:rsidP="00367C25">
            <w:pPr>
              <w:rPr>
                <w:rFonts w:ascii="Calibri" w:hAnsi="Calibri" w:cs="Calibri"/>
                <w:b/>
                <w:bCs/>
                <w:sz w:val="18"/>
                <w:szCs w:val="18"/>
              </w:rPr>
            </w:pPr>
            <w:r>
              <w:rPr>
                <w:rFonts w:ascii="Calibri" w:hAnsi="Calibri"/>
                <w:b/>
                <w:bCs/>
                <w:sz w:val="18"/>
                <w:szCs w:val="18"/>
              </w:rPr>
              <w:t xml:space="preserve">                                </w:t>
            </w:r>
            <w:r w:rsidRPr="008C2D3E">
              <w:rPr>
                <w:rFonts w:ascii="Calibri" w:hAnsi="Calibri"/>
                <w:b/>
                <w:bCs/>
                <w:sz w:val="18"/>
                <w:szCs w:val="18"/>
              </w:rPr>
              <w:t xml:space="preserve">- </w:t>
            </w:r>
            <w:r w:rsidRPr="008C2D3E">
              <w:rPr>
                <w:rFonts w:ascii="Calibri" w:hAnsi="Calibri" w:cs="Calibri"/>
                <w:b/>
                <w:bCs/>
                <w:sz w:val="18"/>
                <w:szCs w:val="18"/>
              </w:rPr>
              <w:t>"</w:t>
            </w:r>
            <w:r w:rsidRPr="008C2D3E">
              <w:rPr>
                <w:rFonts w:ascii="Calibri" w:hAnsi="Calibri"/>
                <w:b/>
                <w:bCs/>
                <w:sz w:val="18"/>
                <w:szCs w:val="18"/>
              </w:rPr>
              <w:t>GO_IDLE_STATE</w:t>
            </w:r>
            <w:r>
              <w:rPr>
                <w:rFonts w:ascii="Calibri" w:hAnsi="Calibri"/>
                <w:b/>
                <w:bCs/>
                <w:sz w:val="18"/>
                <w:szCs w:val="18"/>
              </w:rPr>
              <w:t xml:space="preserve"> </w:t>
            </w:r>
            <w:r w:rsidRPr="008C2D3E">
              <w:rPr>
                <w:rFonts w:ascii="Calibri" w:hAnsi="Calibri"/>
                <w:b/>
                <w:bCs/>
                <w:sz w:val="18"/>
                <w:szCs w:val="18"/>
              </w:rPr>
              <w:t>(CMD0)</w:t>
            </w:r>
            <w:r>
              <w:rPr>
                <w:rFonts w:ascii="Calibri" w:hAnsi="Calibri"/>
                <w:b/>
                <w:bCs/>
                <w:sz w:val="18"/>
                <w:szCs w:val="18"/>
              </w:rPr>
              <w:t xml:space="preserve"> </w:t>
            </w:r>
            <w:r w:rsidRPr="008C2D3E">
              <w:rPr>
                <w:rFonts w:ascii="Calibri" w:hAnsi="Calibri" w:cs="Calibri"/>
                <w:b/>
                <w:bCs/>
                <w:sz w:val="18"/>
                <w:szCs w:val="18"/>
              </w:rPr>
              <w:t>" qui renvoie "0x01"</w:t>
            </w:r>
          </w:p>
          <w:p w14:paraId="40D48762" w14:textId="063E65AE" w:rsidR="008C2D3E" w:rsidRDefault="008C2D3E" w:rsidP="008C2D3E">
            <w:pPr>
              <w:rPr>
                <w:rFonts w:ascii="Calibri" w:hAnsi="Calibri" w:cs="Calibri"/>
                <w:b/>
                <w:bCs/>
                <w:sz w:val="18"/>
                <w:szCs w:val="18"/>
              </w:rPr>
            </w:pPr>
            <w:r>
              <w:rPr>
                <w:rFonts w:ascii="Calibri" w:hAnsi="Calibri"/>
                <w:b/>
                <w:bCs/>
                <w:sz w:val="18"/>
                <w:szCs w:val="18"/>
              </w:rPr>
              <w:t xml:space="preserve">                                </w:t>
            </w:r>
            <w:r w:rsidRPr="008C2D3E">
              <w:rPr>
                <w:rFonts w:ascii="Calibri" w:hAnsi="Calibri"/>
                <w:b/>
                <w:bCs/>
                <w:sz w:val="18"/>
                <w:szCs w:val="18"/>
              </w:rPr>
              <w:t xml:space="preserve">- </w:t>
            </w:r>
            <w:r w:rsidRPr="008C2D3E">
              <w:rPr>
                <w:rFonts w:ascii="Calibri" w:hAnsi="Calibri" w:cs="Calibri"/>
                <w:b/>
                <w:bCs/>
                <w:sz w:val="18"/>
                <w:szCs w:val="18"/>
              </w:rPr>
              <w:t>"</w:t>
            </w:r>
            <w:r>
              <w:rPr>
                <w:rFonts w:ascii="Calibri" w:hAnsi="Calibri"/>
                <w:b/>
                <w:bCs/>
                <w:sz w:val="18"/>
                <w:szCs w:val="18"/>
              </w:rPr>
              <w:t xml:space="preserve">SEND_IF_COND </w:t>
            </w:r>
            <w:r w:rsidR="0079112C">
              <w:rPr>
                <w:rFonts w:ascii="Calibri" w:hAnsi="Calibri"/>
                <w:b/>
                <w:bCs/>
                <w:sz w:val="18"/>
                <w:szCs w:val="18"/>
              </w:rPr>
              <w:t>(CMD8</w:t>
            </w:r>
            <w:r w:rsidRPr="008C2D3E">
              <w:rPr>
                <w:rFonts w:ascii="Calibri" w:hAnsi="Calibri"/>
                <w:b/>
                <w:bCs/>
                <w:sz w:val="18"/>
                <w:szCs w:val="18"/>
              </w:rPr>
              <w:t>)</w:t>
            </w:r>
            <w:r w:rsidRPr="008C2D3E">
              <w:rPr>
                <w:rFonts w:ascii="Calibri" w:hAnsi="Calibri" w:cs="Calibri"/>
                <w:b/>
                <w:bCs/>
                <w:sz w:val="18"/>
                <w:szCs w:val="18"/>
              </w:rPr>
              <w:t>" qui renvoie "0x0</w:t>
            </w:r>
            <w:r w:rsidR="0079112C">
              <w:rPr>
                <w:rFonts w:ascii="Calibri" w:hAnsi="Calibri" w:cs="Calibri"/>
                <w:b/>
                <w:bCs/>
                <w:sz w:val="18"/>
                <w:szCs w:val="18"/>
              </w:rPr>
              <w:t>0</w:t>
            </w:r>
            <w:r w:rsidRPr="008C2D3E">
              <w:rPr>
                <w:rFonts w:ascii="Calibri" w:hAnsi="Calibri" w:cs="Calibri"/>
                <w:b/>
                <w:bCs/>
                <w:sz w:val="18"/>
                <w:szCs w:val="18"/>
              </w:rPr>
              <w:t>"</w:t>
            </w:r>
          </w:p>
          <w:p w14:paraId="345A95DE" w14:textId="37E8AC82" w:rsidR="008C2D3E" w:rsidRDefault="008C2D3E" w:rsidP="008C2D3E">
            <w:pPr>
              <w:rPr>
                <w:rFonts w:ascii="Calibri" w:hAnsi="Calibri" w:cs="Calibri"/>
                <w:b/>
                <w:bCs/>
                <w:sz w:val="18"/>
                <w:szCs w:val="18"/>
              </w:rPr>
            </w:pPr>
            <w:r>
              <w:rPr>
                <w:rFonts w:ascii="Calibri" w:hAnsi="Calibri"/>
                <w:b/>
                <w:bCs/>
                <w:sz w:val="18"/>
                <w:szCs w:val="18"/>
              </w:rPr>
              <w:t xml:space="preserve">                                </w:t>
            </w:r>
            <w:r w:rsidRPr="008C2D3E">
              <w:rPr>
                <w:rFonts w:ascii="Calibri" w:hAnsi="Calibri"/>
                <w:b/>
                <w:bCs/>
                <w:sz w:val="18"/>
                <w:szCs w:val="18"/>
              </w:rPr>
              <w:t xml:space="preserve">- </w:t>
            </w:r>
            <w:r w:rsidRPr="008C2D3E">
              <w:rPr>
                <w:rFonts w:ascii="Calibri" w:hAnsi="Calibri" w:cs="Calibri"/>
                <w:b/>
                <w:bCs/>
                <w:sz w:val="18"/>
                <w:szCs w:val="18"/>
              </w:rPr>
              <w:t>"</w:t>
            </w:r>
            <w:r w:rsidR="0079112C">
              <w:rPr>
                <w:rFonts w:ascii="Calibri" w:hAnsi="Calibri"/>
                <w:b/>
                <w:bCs/>
                <w:sz w:val="18"/>
                <w:szCs w:val="18"/>
              </w:rPr>
              <w:t xml:space="preserve">SEND_OP_COND </w:t>
            </w:r>
            <w:r w:rsidRPr="008C2D3E">
              <w:rPr>
                <w:rFonts w:ascii="Calibri" w:hAnsi="Calibri"/>
                <w:b/>
                <w:bCs/>
                <w:sz w:val="18"/>
                <w:szCs w:val="18"/>
              </w:rPr>
              <w:t>(CMD</w:t>
            </w:r>
            <w:r w:rsidR="0079112C">
              <w:rPr>
                <w:rFonts w:ascii="Calibri" w:hAnsi="Calibri"/>
                <w:b/>
                <w:bCs/>
                <w:sz w:val="18"/>
                <w:szCs w:val="18"/>
              </w:rPr>
              <w:t>1</w:t>
            </w:r>
            <w:r w:rsidRPr="008C2D3E">
              <w:rPr>
                <w:rFonts w:ascii="Calibri" w:hAnsi="Calibri"/>
                <w:b/>
                <w:bCs/>
                <w:sz w:val="18"/>
                <w:szCs w:val="18"/>
              </w:rPr>
              <w:t>)</w:t>
            </w:r>
            <w:r w:rsidRPr="008C2D3E">
              <w:rPr>
                <w:rFonts w:ascii="Calibri" w:hAnsi="Calibri" w:cs="Calibri"/>
                <w:b/>
                <w:bCs/>
                <w:sz w:val="18"/>
                <w:szCs w:val="18"/>
              </w:rPr>
              <w:t>" qui renvoie "0x0</w:t>
            </w:r>
            <w:r w:rsidR="0079112C">
              <w:rPr>
                <w:rFonts w:ascii="Calibri" w:hAnsi="Calibri" w:cs="Calibri"/>
                <w:b/>
                <w:bCs/>
                <w:sz w:val="18"/>
                <w:szCs w:val="18"/>
              </w:rPr>
              <w:t>0</w:t>
            </w:r>
            <w:r w:rsidRPr="008C2D3E">
              <w:rPr>
                <w:rFonts w:ascii="Calibri" w:hAnsi="Calibri" w:cs="Calibri"/>
                <w:b/>
                <w:bCs/>
                <w:sz w:val="18"/>
                <w:szCs w:val="18"/>
              </w:rPr>
              <w:t>"</w:t>
            </w:r>
          </w:p>
          <w:p w14:paraId="56EDD8C2" w14:textId="1862128F" w:rsidR="008C2D3E" w:rsidRPr="0079112C" w:rsidRDefault="0079112C" w:rsidP="0079112C">
            <w:pPr>
              <w:rPr>
                <w:rFonts w:ascii="Calibri" w:hAnsi="Calibri" w:cs="Calibri"/>
                <w:b/>
                <w:bCs/>
                <w:sz w:val="18"/>
                <w:szCs w:val="18"/>
              </w:rPr>
            </w:pPr>
            <w:r>
              <w:rPr>
                <w:rFonts w:ascii="Calibri" w:hAnsi="Calibri"/>
                <w:b/>
                <w:bCs/>
                <w:sz w:val="18"/>
                <w:szCs w:val="18"/>
              </w:rPr>
              <w:t xml:space="preserve">                  </w:t>
            </w:r>
            <w:r w:rsidR="008E4D25">
              <w:rPr>
                <w:rFonts w:ascii="Calibri" w:hAnsi="Calibri"/>
                <w:b/>
                <w:bCs/>
                <w:sz w:val="18"/>
                <w:szCs w:val="18"/>
              </w:rPr>
              <w:t>L</w:t>
            </w:r>
            <w:r>
              <w:rPr>
                <w:rFonts w:ascii="Calibri" w:hAnsi="Calibri"/>
                <w:b/>
                <w:bCs/>
                <w:sz w:val="18"/>
                <w:szCs w:val="18"/>
              </w:rPr>
              <w:t xml:space="preserve">e MCU reçoit </w:t>
            </w:r>
            <w:r w:rsidR="003D3F74">
              <w:rPr>
                <w:rFonts w:ascii="Calibri" w:hAnsi="Calibri"/>
                <w:b/>
                <w:bCs/>
                <w:sz w:val="18"/>
                <w:szCs w:val="18"/>
              </w:rPr>
              <w:t>c</w:t>
            </w:r>
            <w:r>
              <w:rPr>
                <w:rFonts w:ascii="Calibri" w:hAnsi="Calibri"/>
                <w:b/>
                <w:bCs/>
                <w:sz w:val="18"/>
                <w:szCs w:val="18"/>
              </w:rPr>
              <w:t>es trois réponses</w:t>
            </w:r>
            <w:r w:rsidR="008E4D25">
              <w:rPr>
                <w:rFonts w:ascii="Calibri" w:hAnsi="Calibri"/>
                <w:b/>
                <w:bCs/>
                <w:sz w:val="18"/>
                <w:szCs w:val="18"/>
              </w:rPr>
              <w:t xml:space="preserve"> et les renvoie vers l’UART</w:t>
            </w:r>
            <w:r>
              <w:rPr>
                <w:rFonts w:ascii="Calibri" w:hAnsi="Calibri"/>
                <w:b/>
                <w:bCs/>
                <w:sz w:val="18"/>
                <w:szCs w:val="18"/>
              </w:rPr>
              <w:t>. »</w:t>
            </w:r>
          </w:p>
          <w:p w14:paraId="477CE5A8" w14:textId="6857D8DB" w:rsidR="004327E3" w:rsidRPr="00856B73" w:rsidRDefault="004327E3" w:rsidP="00367C25">
            <w:pPr>
              <w:rPr>
                <w:rFonts w:ascii="Calibri" w:hAnsi="Calibri"/>
                <w:color w:val="FF0000"/>
              </w:rPr>
            </w:pPr>
            <w:r w:rsidRPr="00856B73">
              <w:rPr>
                <w:rFonts w:ascii="Calibri" w:hAnsi="Calibri"/>
                <w:color w:val="FF0000"/>
              </w:rPr>
              <w:t>&lt;</w:t>
            </w:r>
            <w:r w:rsidR="00BB346D" w:rsidRPr="008D2DD7">
              <w:rPr>
                <w:rFonts w:ascii="Calibri" w:hAnsi="Calibri"/>
                <w:color w:val="FF0000"/>
              </w:rPr>
              <w:t xml:space="preserve"> </w:t>
            </w:r>
            <w:r w:rsidR="008B1242">
              <w:rPr>
                <w:rFonts w:ascii="Calibri" w:hAnsi="Calibri"/>
                <w:color w:val="FF0000"/>
              </w:rPr>
              <w:t>CODE</w:t>
            </w:r>
            <w:r w:rsidR="008B1242" w:rsidRPr="00BB346D">
              <w:rPr>
                <w:rFonts w:ascii="Calibri" w:hAnsi="Calibri"/>
                <w:color w:val="FF0000"/>
              </w:rPr>
              <w:t>_</w:t>
            </w:r>
            <w:r w:rsidR="008B1242">
              <w:rPr>
                <w:rFonts w:ascii="Calibri" w:hAnsi="Calibri"/>
                <w:color w:val="FF0000"/>
              </w:rPr>
              <w:t>A</w:t>
            </w:r>
            <w:r w:rsidR="008B1242" w:rsidRPr="00BB346D">
              <w:rPr>
                <w:rFonts w:ascii="Calibri" w:hAnsi="Calibri"/>
                <w:color w:val="FF0000"/>
              </w:rPr>
              <w:t>_DEFINIR_</w:t>
            </w:r>
            <w:r w:rsidR="0079112C">
              <w:rPr>
                <w:rFonts w:ascii="Calibri" w:hAnsi="Calibri"/>
                <w:color w:val="FF0000"/>
              </w:rPr>
              <w:t>SD_cmd</w:t>
            </w:r>
            <w:r w:rsidRPr="00856B73">
              <w:rPr>
                <w:rFonts w:ascii="Calibri" w:hAnsi="Calibri"/>
                <w:color w:val="FF0000"/>
              </w:rPr>
              <w:t>&gt;</w:t>
            </w:r>
            <w:ins w:id="311" w:author="Antoine Da Costa" w:date="2022-07-28T10:29:00Z">
              <w:r w:rsidR="00BB346D">
                <w:rPr>
                  <w:rFonts w:ascii="Calibri" w:hAnsi="Calibri"/>
                  <w:color w:val="FF0000"/>
                </w:rPr>
                <w:t xml:space="preserve"> </w:t>
              </w:r>
            </w:ins>
          </w:p>
          <w:p w14:paraId="1D834BE1" w14:textId="77777777" w:rsidR="004327E3" w:rsidRPr="00A741DC" w:rsidRDefault="004327E3" w:rsidP="00367C25">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5102B527" w14:textId="77777777" w:rsidR="004327E3" w:rsidRDefault="004327E3" w:rsidP="00367C25">
            <w:pPr>
              <w:rPr>
                <w:rFonts w:ascii="Calibri" w:hAnsi="Calibri"/>
              </w:rPr>
            </w:pPr>
          </w:p>
        </w:tc>
      </w:tr>
      <w:tr w:rsidR="004327E3" w14:paraId="6DC246C6" w14:textId="77777777" w:rsidTr="008E2558">
        <w:trPr>
          <w:cantSplit/>
          <w:trHeight w:val="1563"/>
        </w:trPr>
        <w:tc>
          <w:tcPr>
            <w:tcW w:w="8970" w:type="dxa"/>
            <w:tcBorders>
              <w:left w:val="single" w:sz="12" w:space="0" w:color="000000"/>
              <w:bottom w:val="single" w:sz="12" w:space="0" w:color="auto"/>
              <w:right w:val="single" w:sz="12" w:space="0" w:color="000000"/>
            </w:tcBorders>
            <w:shd w:val="clear" w:color="auto" w:fill="auto"/>
          </w:tcPr>
          <w:p w14:paraId="5EC83118" w14:textId="77777777" w:rsidR="004327E3" w:rsidRDefault="004327E3" w:rsidP="00367C25">
            <w:pPr>
              <w:rPr>
                <w:rFonts w:ascii="Calibri" w:hAnsi="Calibri"/>
              </w:rPr>
            </w:pPr>
            <w:r>
              <w:t>Résultat attendu :</w:t>
            </w:r>
          </w:p>
          <w:p w14:paraId="4110445A" w14:textId="2CE8163F" w:rsidR="004327E3" w:rsidRDefault="00856B73" w:rsidP="00367C25">
            <w:pPr>
              <w:jc w:val="center"/>
              <w:rPr>
                <w:rFonts w:ascii="Calibri" w:hAnsi="Calibri"/>
              </w:rPr>
            </w:pPr>
            <w:r>
              <w:rPr>
                <w:b/>
                <w:iCs/>
              </w:rPr>
              <w:t>SD</w:t>
            </w:r>
            <w:r w:rsidR="004327E3">
              <w:rPr>
                <w:b/>
                <w:iCs/>
              </w:rPr>
              <w:t>01</w:t>
            </w:r>
            <w:r w:rsidR="004327E3">
              <w:rPr>
                <w:iCs/>
              </w:rPr>
              <w:t xml:space="preserve"> : </w:t>
            </w:r>
            <w:r w:rsidR="0079112C">
              <w:rPr>
                <w:iCs/>
              </w:rPr>
              <w:t>Programmation du code 1 avec la carte SD insérer dans le port SD.</w:t>
            </w:r>
          </w:p>
          <w:tbl>
            <w:tblPr>
              <w:tblStyle w:val="Grilledutableau"/>
              <w:tblW w:w="8816" w:type="dxa"/>
              <w:tblLook w:val="04A0" w:firstRow="1" w:lastRow="0" w:firstColumn="1" w:lastColumn="0" w:noHBand="0" w:noVBand="1"/>
            </w:tblPr>
            <w:tblGrid>
              <w:gridCol w:w="3404"/>
              <w:gridCol w:w="3000"/>
              <w:gridCol w:w="2412"/>
            </w:tblGrid>
            <w:tr w:rsidR="004327E3" w14:paraId="11C09310" w14:textId="77777777" w:rsidTr="000757E2">
              <w:tc>
                <w:tcPr>
                  <w:tcW w:w="3404" w:type="dxa"/>
                  <w:shd w:val="clear" w:color="auto" w:fill="auto"/>
                  <w:vAlign w:val="center"/>
                </w:tcPr>
                <w:p w14:paraId="281B1A59" w14:textId="267F54DA" w:rsidR="004327E3" w:rsidRDefault="0079112C" w:rsidP="000C3F1E">
                  <w:pPr>
                    <w:framePr w:hSpace="141" w:wrap="around" w:vAnchor="text" w:hAnchor="margin" w:y="49"/>
                    <w:spacing w:after="0" w:line="240" w:lineRule="auto"/>
                    <w:jc w:val="center"/>
                    <w:rPr>
                      <w:rFonts w:ascii="Calibri" w:hAnsi="Calibri"/>
                    </w:rPr>
                  </w:pPr>
                  <w:r>
                    <w:t>Attendu</w:t>
                  </w:r>
                </w:p>
              </w:tc>
              <w:tc>
                <w:tcPr>
                  <w:tcW w:w="3000" w:type="dxa"/>
                  <w:shd w:val="clear" w:color="auto" w:fill="auto"/>
                  <w:vAlign w:val="center"/>
                </w:tcPr>
                <w:p w14:paraId="32CE8028" w14:textId="2694C8AF" w:rsidR="004327E3" w:rsidRDefault="0079112C" w:rsidP="000C3F1E">
                  <w:pPr>
                    <w:framePr w:hSpace="141" w:wrap="around" w:vAnchor="text" w:hAnchor="margin" w:y="49"/>
                    <w:spacing w:after="0" w:line="240" w:lineRule="auto"/>
                    <w:jc w:val="center"/>
                    <w:rPr>
                      <w:rFonts w:ascii="Calibri" w:hAnsi="Calibri"/>
                    </w:rPr>
                  </w:pPr>
                  <w:r>
                    <w:t>Obtenu</w:t>
                  </w:r>
                </w:p>
              </w:tc>
              <w:tc>
                <w:tcPr>
                  <w:tcW w:w="2412" w:type="dxa"/>
                  <w:shd w:val="clear" w:color="auto" w:fill="auto"/>
                  <w:vAlign w:val="center"/>
                </w:tcPr>
                <w:p w14:paraId="37173E5F" w14:textId="77777777" w:rsidR="004327E3" w:rsidRDefault="004327E3" w:rsidP="000C3F1E">
                  <w:pPr>
                    <w:framePr w:hSpace="141" w:wrap="around" w:vAnchor="text" w:hAnchor="margin" w:y="49"/>
                    <w:spacing w:after="0" w:line="240" w:lineRule="auto"/>
                    <w:jc w:val="center"/>
                    <w:rPr>
                      <w:rFonts w:ascii="Calibri" w:hAnsi="Calibri"/>
                    </w:rPr>
                  </w:pPr>
                  <w:r>
                    <w:t>Statut</w:t>
                  </w:r>
                </w:p>
              </w:tc>
            </w:tr>
            <w:tr w:rsidR="004327E3" w14:paraId="0FD3D86C" w14:textId="77777777" w:rsidTr="000757E2">
              <w:tc>
                <w:tcPr>
                  <w:tcW w:w="3404" w:type="dxa"/>
                  <w:shd w:val="clear" w:color="auto" w:fill="auto"/>
                  <w:vAlign w:val="center"/>
                </w:tcPr>
                <w:p w14:paraId="23D68A68" w14:textId="2AEE074D" w:rsidR="004327E3" w:rsidRDefault="008E4D25" w:rsidP="000C3F1E">
                  <w:pPr>
                    <w:framePr w:hSpace="141" w:wrap="around" w:vAnchor="text" w:hAnchor="margin" w:y="49"/>
                    <w:spacing w:after="0" w:line="240" w:lineRule="auto"/>
                    <w:jc w:val="center"/>
                    <w:rPr>
                      <w:rFonts w:ascii="Calibri" w:hAnsi="Calibri"/>
                    </w:rPr>
                  </w:pPr>
                  <w:r>
                    <w:rPr>
                      <w:rFonts w:ascii="Calibri" w:hAnsi="Calibri"/>
                    </w:rPr>
                    <w:t>Voir si la LED LE1 s’allume</w:t>
                  </w:r>
                </w:p>
              </w:tc>
              <w:tc>
                <w:tcPr>
                  <w:tcW w:w="3000" w:type="dxa"/>
                  <w:shd w:val="clear" w:color="auto" w:fill="auto"/>
                  <w:vAlign w:val="center"/>
                </w:tcPr>
                <w:p w14:paraId="78887718" w14:textId="77777777" w:rsidR="004327E3" w:rsidRDefault="004327E3" w:rsidP="000C3F1E">
                  <w:pPr>
                    <w:framePr w:hSpace="141" w:wrap="around" w:vAnchor="text" w:hAnchor="margin" w:y="49"/>
                    <w:spacing w:after="0" w:line="240" w:lineRule="auto"/>
                    <w:jc w:val="center"/>
                    <w:rPr>
                      <w:rFonts w:ascii="Calibri" w:hAnsi="Calibri"/>
                    </w:rPr>
                  </w:pPr>
                </w:p>
              </w:tc>
              <w:tc>
                <w:tcPr>
                  <w:tcW w:w="2412" w:type="dxa"/>
                  <w:shd w:val="clear" w:color="auto" w:fill="auto"/>
                  <w:vAlign w:val="center"/>
                </w:tcPr>
                <w:p w14:paraId="264DC038" w14:textId="77777777" w:rsidR="004327E3" w:rsidRDefault="004327E3" w:rsidP="000C3F1E">
                  <w:pPr>
                    <w:framePr w:hSpace="141" w:wrap="around" w:vAnchor="text" w:hAnchor="margin" w:y="49"/>
                    <w:spacing w:after="0" w:line="240" w:lineRule="auto"/>
                    <w:jc w:val="center"/>
                    <w:rPr>
                      <w:rFonts w:ascii="Calibri" w:hAnsi="Calibri"/>
                    </w:rPr>
                  </w:pPr>
                </w:p>
              </w:tc>
            </w:tr>
          </w:tbl>
          <w:p w14:paraId="4D2263ED" w14:textId="77777777" w:rsidR="004327E3" w:rsidRDefault="004327E3" w:rsidP="00367C25">
            <w:pPr>
              <w:rPr>
                <w:rFonts w:ascii="Calibri" w:hAnsi="Calibri"/>
              </w:rPr>
            </w:pPr>
          </w:p>
          <w:p w14:paraId="3B6059E2" w14:textId="759663B4" w:rsidR="004327E3" w:rsidRDefault="00856B73" w:rsidP="00367C25">
            <w:pPr>
              <w:jc w:val="center"/>
              <w:rPr>
                <w:rFonts w:ascii="Calibri" w:hAnsi="Calibri"/>
              </w:rPr>
            </w:pPr>
            <w:r>
              <w:rPr>
                <w:b/>
                <w:iCs/>
              </w:rPr>
              <w:t>SD0</w:t>
            </w:r>
            <w:r w:rsidR="004327E3">
              <w:rPr>
                <w:b/>
                <w:iCs/>
              </w:rPr>
              <w:t>2</w:t>
            </w:r>
            <w:r w:rsidR="004327E3">
              <w:rPr>
                <w:iCs/>
              </w:rPr>
              <w:t> :</w:t>
            </w:r>
            <w:r w:rsidR="0079112C">
              <w:rPr>
                <w:iCs/>
              </w:rPr>
              <w:t xml:space="preserve">  Programmation du code 2 avec la carte SD insérer dans le port</w:t>
            </w:r>
            <w:r w:rsidR="008E2558">
              <w:rPr>
                <w:iCs/>
              </w:rPr>
              <w:t xml:space="preserve"> SD</w:t>
            </w:r>
            <w:r w:rsidR="0079112C">
              <w:rPr>
                <w:iCs/>
              </w:rPr>
              <w:t>.</w:t>
            </w:r>
          </w:p>
          <w:tbl>
            <w:tblPr>
              <w:tblStyle w:val="Grilledutableau"/>
              <w:tblW w:w="8816" w:type="dxa"/>
              <w:tblLook w:val="04A0" w:firstRow="1" w:lastRow="0" w:firstColumn="1" w:lastColumn="0" w:noHBand="0" w:noVBand="1"/>
            </w:tblPr>
            <w:tblGrid>
              <w:gridCol w:w="3404"/>
              <w:gridCol w:w="3000"/>
              <w:gridCol w:w="2412"/>
            </w:tblGrid>
            <w:tr w:rsidR="004327E3" w14:paraId="27A09CDD" w14:textId="77777777" w:rsidTr="000757E2">
              <w:tc>
                <w:tcPr>
                  <w:tcW w:w="3404" w:type="dxa"/>
                  <w:shd w:val="clear" w:color="auto" w:fill="auto"/>
                  <w:vAlign w:val="center"/>
                </w:tcPr>
                <w:p w14:paraId="7A650452" w14:textId="3B058C6D" w:rsidR="004327E3" w:rsidRDefault="0079112C" w:rsidP="000C3F1E">
                  <w:pPr>
                    <w:framePr w:hSpace="141" w:wrap="around" w:vAnchor="text" w:hAnchor="margin" w:y="49"/>
                    <w:spacing w:after="0" w:line="240" w:lineRule="auto"/>
                    <w:jc w:val="center"/>
                    <w:rPr>
                      <w:rFonts w:ascii="Calibri" w:hAnsi="Calibri"/>
                    </w:rPr>
                  </w:pPr>
                  <w:r>
                    <w:t>Attendu</w:t>
                  </w:r>
                </w:p>
              </w:tc>
              <w:tc>
                <w:tcPr>
                  <w:tcW w:w="3000" w:type="dxa"/>
                  <w:shd w:val="clear" w:color="auto" w:fill="auto"/>
                  <w:vAlign w:val="center"/>
                </w:tcPr>
                <w:p w14:paraId="1063BA19" w14:textId="1B44E39B" w:rsidR="004327E3" w:rsidRDefault="0079112C" w:rsidP="000C3F1E">
                  <w:pPr>
                    <w:framePr w:hSpace="141" w:wrap="around" w:vAnchor="text" w:hAnchor="margin" w:y="49"/>
                    <w:spacing w:after="0" w:line="240" w:lineRule="auto"/>
                    <w:jc w:val="center"/>
                    <w:rPr>
                      <w:rFonts w:ascii="Calibri" w:hAnsi="Calibri"/>
                    </w:rPr>
                  </w:pPr>
                  <w:r>
                    <w:t>Obtenu</w:t>
                  </w:r>
                </w:p>
              </w:tc>
              <w:tc>
                <w:tcPr>
                  <w:tcW w:w="2412" w:type="dxa"/>
                  <w:shd w:val="clear" w:color="auto" w:fill="auto"/>
                  <w:vAlign w:val="center"/>
                </w:tcPr>
                <w:p w14:paraId="5CE711BE" w14:textId="77777777" w:rsidR="004327E3" w:rsidRDefault="004327E3" w:rsidP="000C3F1E">
                  <w:pPr>
                    <w:framePr w:hSpace="141" w:wrap="around" w:vAnchor="text" w:hAnchor="margin" w:y="49"/>
                    <w:spacing w:after="0" w:line="240" w:lineRule="auto"/>
                    <w:jc w:val="center"/>
                    <w:rPr>
                      <w:rFonts w:ascii="Calibri" w:hAnsi="Calibri"/>
                    </w:rPr>
                  </w:pPr>
                  <w:r>
                    <w:t>Statut</w:t>
                  </w:r>
                </w:p>
              </w:tc>
            </w:tr>
            <w:tr w:rsidR="004327E3" w14:paraId="351430ED" w14:textId="77777777" w:rsidTr="000757E2">
              <w:tc>
                <w:tcPr>
                  <w:tcW w:w="3404" w:type="dxa"/>
                  <w:shd w:val="clear" w:color="auto" w:fill="auto"/>
                  <w:vAlign w:val="center"/>
                </w:tcPr>
                <w:p w14:paraId="57AE80E8" w14:textId="3CF3452A" w:rsidR="004327E3" w:rsidRDefault="008E4D25" w:rsidP="000C3F1E">
                  <w:pPr>
                    <w:framePr w:hSpace="141" w:wrap="around" w:vAnchor="text" w:hAnchor="margin" w:y="49"/>
                    <w:spacing w:after="0" w:line="240" w:lineRule="auto"/>
                    <w:jc w:val="center"/>
                    <w:rPr>
                      <w:rFonts w:ascii="Calibri" w:hAnsi="Calibri"/>
                    </w:rPr>
                  </w:pPr>
                  <w:r>
                    <w:rPr>
                      <w:rFonts w:ascii="Calibri" w:hAnsi="Calibri"/>
                    </w:rPr>
                    <w:t>Lire sur Putty les valeurs que retourne la carte SD</w:t>
                  </w:r>
                </w:p>
              </w:tc>
              <w:tc>
                <w:tcPr>
                  <w:tcW w:w="3000" w:type="dxa"/>
                  <w:shd w:val="clear" w:color="auto" w:fill="auto"/>
                  <w:vAlign w:val="center"/>
                </w:tcPr>
                <w:p w14:paraId="5C942E14" w14:textId="77777777" w:rsidR="004327E3" w:rsidRDefault="004327E3" w:rsidP="000C3F1E">
                  <w:pPr>
                    <w:framePr w:hSpace="141" w:wrap="around" w:vAnchor="text" w:hAnchor="margin" w:y="49"/>
                    <w:spacing w:after="0" w:line="240" w:lineRule="auto"/>
                    <w:jc w:val="center"/>
                    <w:rPr>
                      <w:rFonts w:ascii="Calibri" w:hAnsi="Calibri"/>
                    </w:rPr>
                  </w:pPr>
                </w:p>
              </w:tc>
              <w:tc>
                <w:tcPr>
                  <w:tcW w:w="2412" w:type="dxa"/>
                  <w:shd w:val="clear" w:color="auto" w:fill="auto"/>
                  <w:vAlign w:val="center"/>
                </w:tcPr>
                <w:p w14:paraId="3BB8A163" w14:textId="77777777" w:rsidR="004327E3" w:rsidRDefault="004327E3" w:rsidP="000C3F1E">
                  <w:pPr>
                    <w:framePr w:hSpace="141" w:wrap="around" w:vAnchor="text" w:hAnchor="margin" w:y="49"/>
                    <w:spacing w:after="0" w:line="240" w:lineRule="auto"/>
                    <w:jc w:val="center"/>
                    <w:rPr>
                      <w:rFonts w:ascii="Calibri" w:hAnsi="Calibri"/>
                    </w:rPr>
                  </w:pPr>
                </w:p>
              </w:tc>
            </w:tr>
          </w:tbl>
          <w:p w14:paraId="62A5C565" w14:textId="77777777" w:rsidR="004327E3" w:rsidRDefault="004327E3" w:rsidP="00367C25">
            <w:pPr>
              <w:rPr>
                <w:rFonts w:ascii="Calibri" w:hAnsi="Calibri"/>
              </w:rPr>
            </w:pPr>
          </w:p>
          <w:p w14:paraId="0C92909B" w14:textId="77777777" w:rsidR="004327E3" w:rsidRDefault="004327E3" w:rsidP="00367C25">
            <w:pPr>
              <w:rPr>
                <w:rFonts w:ascii="Calibri" w:hAnsi="Calibri"/>
              </w:rPr>
            </w:pPr>
          </w:p>
        </w:tc>
      </w:tr>
    </w:tbl>
    <w:p w14:paraId="69C15C8A" w14:textId="307DF0D2" w:rsidR="0036557B" w:rsidRDefault="004327E3">
      <w:pPr>
        <w:spacing w:after="0" w:line="240" w:lineRule="auto"/>
        <w:jc w:val="left"/>
      </w:pPr>
      <w:r>
        <w:br w:type="page"/>
      </w:r>
    </w:p>
    <w:tbl>
      <w:tblPr>
        <w:tblpPr w:leftFromText="141" w:rightFromText="141" w:vertAnchor="text" w:horzAnchor="margin" w:tblpY="49"/>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0"/>
      </w:tblGrid>
      <w:tr w:rsidR="0036557B" w14:paraId="633AAEAC" w14:textId="77777777" w:rsidTr="007168F0">
        <w:trPr>
          <w:cantSplit/>
        </w:trPr>
        <w:tc>
          <w:tcPr>
            <w:tcW w:w="8970" w:type="dxa"/>
            <w:tcBorders>
              <w:top w:val="single" w:sz="12" w:space="0" w:color="000000"/>
              <w:left w:val="single" w:sz="12" w:space="0" w:color="000000"/>
              <w:right w:val="single" w:sz="12" w:space="0" w:color="000000"/>
            </w:tcBorders>
            <w:shd w:val="clear" w:color="auto" w:fill="E6E6E6"/>
          </w:tcPr>
          <w:p w14:paraId="3A0815D7" w14:textId="06032016" w:rsidR="0036557B" w:rsidRDefault="0036557B" w:rsidP="007168F0">
            <w:pPr>
              <w:pStyle w:val="Titredetableau"/>
              <w:pageBreakBefore/>
              <w:rPr>
                <w:rFonts w:ascii="Calibri" w:hAnsi="Calibri"/>
                <w:szCs w:val="24"/>
              </w:rPr>
            </w:pPr>
            <w:r>
              <w:rPr>
                <w:szCs w:val="24"/>
              </w:rPr>
              <w:lastRenderedPageBreak/>
              <w:t>Test 2</w:t>
            </w:r>
            <w:r w:rsidR="00427CFB">
              <w:rPr>
                <w:szCs w:val="24"/>
              </w:rPr>
              <w:t>1</w:t>
            </w:r>
            <w:r>
              <w:rPr>
                <w:szCs w:val="24"/>
              </w:rPr>
              <w:t xml:space="preserve">: Fonctionnement de l’extinction via la GPIO KILL </w:t>
            </w:r>
          </w:p>
        </w:tc>
      </w:tr>
      <w:tr w:rsidR="0036557B" w14:paraId="14D8EB3B" w14:textId="77777777" w:rsidTr="007168F0">
        <w:trPr>
          <w:cantSplit/>
          <w:trHeight w:val="997"/>
        </w:trPr>
        <w:tc>
          <w:tcPr>
            <w:tcW w:w="8970" w:type="dxa"/>
            <w:tcBorders>
              <w:left w:val="single" w:sz="12" w:space="0" w:color="000000"/>
              <w:right w:val="single" w:sz="12" w:space="0" w:color="000000"/>
            </w:tcBorders>
            <w:shd w:val="clear" w:color="auto" w:fill="auto"/>
          </w:tcPr>
          <w:p w14:paraId="5D4BE6F5" w14:textId="77777777" w:rsidR="0036557B" w:rsidRDefault="0036557B" w:rsidP="007168F0">
            <w:r>
              <w:t>Description :</w:t>
            </w:r>
          </w:p>
          <w:p w14:paraId="43E8231D" w14:textId="653D180D" w:rsidR="0036557B" w:rsidRDefault="0036557B" w:rsidP="007168F0">
            <w:pPr>
              <w:rPr>
                <w:rFonts w:ascii="Calibri" w:hAnsi="Calibri"/>
              </w:rPr>
            </w:pPr>
            <w:r w:rsidRPr="00F82656">
              <w:rPr>
                <w:rFonts w:ascii="Calibri" w:hAnsi="Calibri"/>
              </w:rPr>
              <w:t xml:space="preserve">L’objectif de ce test est </w:t>
            </w:r>
            <w:r>
              <w:rPr>
                <w:rFonts w:ascii="Calibri" w:hAnsi="Calibri"/>
              </w:rPr>
              <w:t xml:space="preserve">de </w:t>
            </w:r>
            <w:r w:rsidRPr="00F82656">
              <w:rPr>
                <w:rFonts w:ascii="Calibri" w:hAnsi="Calibri"/>
              </w:rPr>
              <w:t>vérifi</w:t>
            </w:r>
            <w:r>
              <w:rPr>
                <w:rFonts w:ascii="Calibri" w:hAnsi="Calibri"/>
              </w:rPr>
              <w:t>er que le MCU puisse éteindre la carte</w:t>
            </w:r>
            <w:r w:rsidRPr="00F82656">
              <w:rPr>
                <w:rFonts w:ascii="Calibri" w:hAnsi="Calibri"/>
              </w:rPr>
              <w:t xml:space="preserve"> </w:t>
            </w:r>
            <w:r>
              <w:rPr>
                <w:rFonts w:ascii="Calibri" w:hAnsi="Calibri"/>
              </w:rPr>
              <w:t>via la GPIO KILL</w:t>
            </w:r>
            <w:r w:rsidRPr="00F82656">
              <w:rPr>
                <w:rFonts w:ascii="Calibri" w:hAnsi="Calibri"/>
              </w:rPr>
              <w:t>.</w:t>
            </w:r>
          </w:p>
          <w:p w14:paraId="3B97EEC5" w14:textId="02675C5C" w:rsidR="0036557B" w:rsidRDefault="0036557B" w:rsidP="007168F0">
            <w:pPr>
              <w:rPr>
                <w:rFonts w:ascii="Calibri" w:hAnsi="Calibri"/>
              </w:rPr>
            </w:pPr>
            <w:r>
              <w:rPr>
                <w:rFonts w:ascii="Calibri" w:hAnsi="Calibri"/>
              </w:rPr>
              <w:t>Un code software a été préparé pour programmer le microcontrôleur et tester la GPIO KILL.</w:t>
            </w:r>
          </w:p>
          <w:p w14:paraId="4EAFD03C" w14:textId="73FD11CA" w:rsidR="0036557B" w:rsidRDefault="0036557B" w:rsidP="007168F0">
            <w:pPr>
              <w:rPr>
                <w:rFonts w:ascii="Calibri" w:hAnsi="Calibri"/>
                <w:b/>
                <w:bCs/>
                <w:sz w:val="18"/>
                <w:szCs w:val="18"/>
              </w:rPr>
            </w:pPr>
            <w:r>
              <w:rPr>
                <w:rFonts w:ascii="Calibri" w:hAnsi="Calibri"/>
              </w:rPr>
              <w:t xml:space="preserve">Il sert à : </w:t>
            </w:r>
            <w:r w:rsidRPr="008C2D3E">
              <w:rPr>
                <w:rFonts w:ascii="Calibri" w:hAnsi="Calibri"/>
                <w:b/>
                <w:bCs/>
                <w:sz w:val="18"/>
                <w:szCs w:val="18"/>
              </w:rPr>
              <w:t>« </w:t>
            </w:r>
            <w:r w:rsidR="00073C57">
              <w:rPr>
                <w:rFonts w:ascii="Calibri" w:hAnsi="Calibri"/>
                <w:b/>
                <w:bCs/>
                <w:sz w:val="18"/>
                <w:szCs w:val="18"/>
              </w:rPr>
              <w:t>Le</w:t>
            </w:r>
            <w:r>
              <w:rPr>
                <w:rFonts w:ascii="Calibri" w:hAnsi="Calibri"/>
                <w:b/>
                <w:bCs/>
                <w:sz w:val="18"/>
                <w:szCs w:val="18"/>
              </w:rPr>
              <w:t xml:space="preserve"> code </w:t>
            </w:r>
            <w:r w:rsidR="00761E06">
              <w:rPr>
                <w:rFonts w:ascii="Calibri" w:hAnsi="Calibri"/>
                <w:b/>
                <w:bCs/>
                <w:sz w:val="18"/>
                <w:szCs w:val="18"/>
              </w:rPr>
              <w:t xml:space="preserve">affiche sur l’UART </w:t>
            </w:r>
            <w:r w:rsidR="00761E06">
              <w:rPr>
                <w:rFonts w:ascii="Calibri" w:hAnsi="Calibri" w:cs="Calibri"/>
                <w:b/>
                <w:bCs/>
                <w:sz w:val="18"/>
                <w:szCs w:val="18"/>
              </w:rPr>
              <w:t xml:space="preserve">"LED ON" et </w:t>
            </w:r>
            <w:r>
              <w:rPr>
                <w:rFonts w:ascii="Calibri" w:hAnsi="Calibri"/>
                <w:b/>
                <w:bCs/>
                <w:sz w:val="18"/>
                <w:szCs w:val="18"/>
              </w:rPr>
              <w:t>allume la LED LE1</w:t>
            </w:r>
            <w:r w:rsidR="00761E06">
              <w:rPr>
                <w:rFonts w:ascii="Calibri" w:hAnsi="Calibri"/>
                <w:b/>
                <w:bCs/>
                <w:sz w:val="18"/>
                <w:szCs w:val="18"/>
              </w:rPr>
              <w:t>. A</w:t>
            </w:r>
            <w:r w:rsidR="00073C57">
              <w:rPr>
                <w:rFonts w:ascii="Calibri" w:hAnsi="Calibri"/>
                <w:b/>
                <w:bCs/>
                <w:sz w:val="18"/>
                <w:szCs w:val="18"/>
              </w:rPr>
              <w:t>u bout de 5</w:t>
            </w:r>
            <w:ins w:id="312" w:author="Antoine Da Costa" w:date="2022-07-28T10:59:00Z">
              <w:r w:rsidR="00761E06">
                <w:rPr>
                  <w:rFonts w:ascii="Calibri" w:hAnsi="Calibri"/>
                  <w:b/>
                  <w:bCs/>
                  <w:sz w:val="18"/>
                  <w:szCs w:val="18"/>
                </w:rPr>
                <w:t xml:space="preserve"> </w:t>
              </w:r>
            </w:ins>
            <w:r w:rsidR="00073C57">
              <w:rPr>
                <w:rFonts w:ascii="Calibri" w:hAnsi="Calibri"/>
                <w:b/>
                <w:bCs/>
                <w:sz w:val="18"/>
                <w:szCs w:val="18"/>
              </w:rPr>
              <w:t>secondes</w:t>
            </w:r>
            <w:ins w:id="313" w:author="Antoine Da Costa" w:date="2022-07-28T10:59:00Z">
              <w:r w:rsidR="00761E06">
                <w:rPr>
                  <w:rFonts w:ascii="Calibri" w:hAnsi="Calibri"/>
                  <w:b/>
                  <w:bCs/>
                  <w:sz w:val="18"/>
                  <w:szCs w:val="18"/>
                </w:rPr>
                <w:t>,</w:t>
              </w:r>
            </w:ins>
            <w:r w:rsidR="00073C57">
              <w:rPr>
                <w:rFonts w:ascii="Calibri" w:hAnsi="Calibri"/>
                <w:b/>
                <w:bCs/>
                <w:sz w:val="18"/>
                <w:szCs w:val="18"/>
              </w:rPr>
              <w:t xml:space="preserve"> il</w:t>
            </w:r>
            <w:r>
              <w:rPr>
                <w:rFonts w:ascii="Calibri" w:hAnsi="Calibri"/>
                <w:b/>
                <w:bCs/>
                <w:sz w:val="18"/>
                <w:szCs w:val="18"/>
              </w:rPr>
              <w:t xml:space="preserve"> commande un niveau bas sur la broche KILL</w:t>
            </w:r>
            <w:r w:rsidR="00073C57">
              <w:rPr>
                <w:rFonts w:ascii="Calibri" w:hAnsi="Calibri"/>
                <w:b/>
                <w:bCs/>
                <w:sz w:val="18"/>
                <w:szCs w:val="18"/>
              </w:rPr>
              <w:t>, en open-drain</w:t>
            </w:r>
            <w:r w:rsidRPr="008C2D3E">
              <w:rPr>
                <w:rFonts w:ascii="Calibri" w:hAnsi="Calibri"/>
                <w:b/>
                <w:bCs/>
                <w:sz w:val="18"/>
                <w:szCs w:val="18"/>
              </w:rPr>
              <w:t>. »</w:t>
            </w:r>
          </w:p>
          <w:p w14:paraId="49D47160" w14:textId="73FD8DA6" w:rsidR="0036557B" w:rsidRPr="00856B73" w:rsidRDefault="0036557B" w:rsidP="007168F0">
            <w:pPr>
              <w:rPr>
                <w:rFonts w:ascii="Calibri" w:hAnsi="Calibri"/>
                <w:color w:val="FF0000"/>
              </w:rPr>
            </w:pPr>
            <w:r w:rsidRPr="00856B73">
              <w:rPr>
                <w:rFonts w:ascii="Calibri" w:hAnsi="Calibri"/>
                <w:color w:val="FF0000"/>
              </w:rPr>
              <w:t>&lt;</w:t>
            </w:r>
            <w:r w:rsidR="0088172D" w:rsidRPr="0088172D">
              <w:rPr>
                <w:rFonts w:ascii="Calibri" w:hAnsi="Calibri"/>
                <w:color w:val="FF0000"/>
              </w:rPr>
              <w:t>STM32H743VIT6_GPIO.elf</w:t>
            </w:r>
            <w:r w:rsidRPr="00856B73">
              <w:rPr>
                <w:rFonts w:ascii="Calibri" w:hAnsi="Calibri"/>
                <w:color w:val="FF0000"/>
              </w:rPr>
              <w:t>&gt;</w:t>
            </w:r>
            <w:ins w:id="314" w:author="Antoine Da Costa" w:date="2022-07-28T10:29:00Z">
              <w:r w:rsidR="00BB346D">
                <w:rPr>
                  <w:rFonts w:ascii="Calibri" w:hAnsi="Calibri"/>
                  <w:color w:val="FF0000"/>
                </w:rPr>
                <w:t xml:space="preserve"> </w:t>
              </w:r>
            </w:ins>
          </w:p>
          <w:p w14:paraId="06E80EF8" w14:textId="77777777" w:rsidR="0036557B" w:rsidRPr="00A741DC" w:rsidRDefault="0036557B" w:rsidP="007168F0">
            <w:pPr>
              <w:pStyle w:val="Standard"/>
              <w:rPr>
                <w:rFonts w:asciiTheme="minorHAnsi" w:hAnsiTheme="minorHAnsi" w:cstheme="minorHAnsi"/>
                <w:sz w:val="22"/>
                <w:szCs w:val="22"/>
              </w:rPr>
            </w:pPr>
            <w:r w:rsidRPr="00866D2B">
              <w:rPr>
                <w:rFonts w:asciiTheme="minorHAnsi" w:hAnsiTheme="minorHAnsi" w:cstheme="minorHAnsi"/>
                <w:sz w:val="22"/>
                <w:szCs w:val="22"/>
              </w:rPr>
              <w:t xml:space="preserve">La tension fournie sera </w:t>
            </w:r>
            <w:r w:rsidRPr="00866D2B">
              <w:rPr>
                <w:rFonts w:asciiTheme="minorHAnsi" w:hAnsiTheme="minorHAnsi" w:cstheme="minorHAnsi"/>
                <w:b/>
                <w:bCs/>
                <w:sz w:val="22"/>
                <w:szCs w:val="22"/>
              </w:rPr>
              <w:t>3V7</w:t>
            </w:r>
            <w:r w:rsidRPr="00866D2B">
              <w:rPr>
                <w:rFonts w:asciiTheme="minorHAnsi" w:hAnsiTheme="minorHAnsi" w:cstheme="minorHAnsi"/>
                <w:sz w:val="22"/>
                <w:szCs w:val="22"/>
              </w:rPr>
              <w:t xml:space="preserve">. Le terminal </w:t>
            </w:r>
            <w:r w:rsidRPr="00866D2B">
              <w:rPr>
                <w:rFonts w:asciiTheme="minorHAnsi" w:hAnsiTheme="minorHAnsi" w:cstheme="minorHAnsi"/>
                <w:b/>
                <w:bCs/>
                <w:sz w:val="22"/>
                <w:szCs w:val="22"/>
              </w:rPr>
              <w:t>positif</w:t>
            </w:r>
            <w:r w:rsidRPr="00866D2B">
              <w:rPr>
                <w:rFonts w:asciiTheme="minorHAnsi" w:hAnsiTheme="minorHAnsi" w:cstheme="minorHAnsi"/>
                <w:sz w:val="22"/>
                <w:szCs w:val="22"/>
              </w:rPr>
              <w:t xml:space="preserve"> de l’alimentation sera branché sur </w:t>
            </w:r>
            <w:r w:rsidRPr="00866D2B">
              <w:rPr>
                <w:rFonts w:asciiTheme="minorHAnsi" w:hAnsiTheme="minorHAnsi" w:cstheme="minorHAnsi"/>
                <w:b/>
                <w:bCs/>
                <w:sz w:val="22"/>
                <w:szCs w:val="22"/>
              </w:rPr>
              <w:t>JF3</w:t>
            </w:r>
            <w:r w:rsidRPr="00866D2B">
              <w:rPr>
                <w:rFonts w:asciiTheme="minorHAnsi" w:hAnsiTheme="minorHAnsi" w:cstheme="minorHAnsi"/>
                <w:sz w:val="22"/>
                <w:szCs w:val="22"/>
              </w:rPr>
              <w:t xml:space="preserve"> et le terminal </w:t>
            </w:r>
            <w:r w:rsidRPr="00866D2B">
              <w:rPr>
                <w:rFonts w:asciiTheme="minorHAnsi" w:hAnsiTheme="minorHAnsi" w:cstheme="minorHAnsi"/>
                <w:b/>
                <w:bCs/>
                <w:sz w:val="22"/>
                <w:szCs w:val="22"/>
              </w:rPr>
              <w:t>négatif</w:t>
            </w:r>
            <w:r w:rsidRPr="00866D2B">
              <w:rPr>
                <w:rFonts w:asciiTheme="minorHAnsi" w:hAnsiTheme="minorHAnsi" w:cstheme="minorHAnsi"/>
                <w:sz w:val="22"/>
                <w:szCs w:val="22"/>
              </w:rPr>
              <w:t xml:space="preserve"> sur </w:t>
            </w:r>
            <w:r w:rsidRPr="00866D2B">
              <w:rPr>
                <w:rFonts w:asciiTheme="minorHAnsi" w:hAnsiTheme="minorHAnsi" w:cstheme="minorHAnsi"/>
                <w:b/>
                <w:bCs/>
                <w:sz w:val="22"/>
                <w:szCs w:val="22"/>
              </w:rPr>
              <w:t>JF4</w:t>
            </w:r>
            <w:r w:rsidRPr="00866D2B">
              <w:rPr>
                <w:rFonts w:asciiTheme="minorHAnsi" w:hAnsiTheme="minorHAnsi" w:cstheme="minorHAnsi"/>
                <w:sz w:val="22"/>
                <w:szCs w:val="22"/>
              </w:rPr>
              <w:t xml:space="preserve">. </w:t>
            </w:r>
          </w:p>
          <w:p w14:paraId="0F92FBF7" w14:textId="77777777" w:rsidR="0036557B" w:rsidRDefault="0036557B" w:rsidP="007168F0">
            <w:pPr>
              <w:rPr>
                <w:rFonts w:ascii="Calibri" w:hAnsi="Calibri"/>
              </w:rPr>
            </w:pPr>
          </w:p>
        </w:tc>
      </w:tr>
      <w:tr w:rsidR="0036557B" w14:paraId="6F5F2792" w14:textId="77777777" w:rsidTr="007168F0">
        <w:trPr>
          <w:cantSplit/>
          <w:trHeight w:val="1563"/>
        </w:trPr>
        <w:tc>
          <w:tcPr>
            <w:tcW w:w="8970" w:type="dxa"/>
            <w:tcBorders>
              <w:left w:val="single" w:sz="12" w:space="0" w:color="000000"/>
              <w:bottom w:val="single" w:sz="12" w:space="0" w:color="auto"/>
              <w:right w:val="single" w:sz="12" w:space="0" w:color="000000"/>
            </w:tcBorders>
            <w:shd w:val="clear" w:color="auto" w:fill="auto"/>
          </w:tcPr>
          <w:p w14:paraId="60C4E842" w14:textId="77777777" w:rsidR="0036557B" w:rsidRDefault="0036557B" w:rsidP="007168F0">
            <w:pPr>
              <w:rPr>
                <w:rFonts w:ascii="Calibri" w:hAnsi="Calibri"/>
              </w:rPr>
            </w:pPr>
            <w:r>
              <w:t>Résultat attendu :</w:t>
            </w:r>
          </w:p>
          <w:p w14:paraId="7D0F2428" w14:textId="04A5CB4B" w:rsidR="0036557B" w:rsidRDefault="00073C57" w:rsidP="007168F0">
            <w:pPr>
              <w:jc w:val="center"/>
              <w:rPr>
                <w:rFonts w:ascii="Calibri" w:hAnsi="Calibri"/>
              </w:rPr>
            </w:pPr>
            <w:r>
              <w:rPr>
                <w:b/>
                <w:iCs/>
              </w:rPr>
              <w:t>KL</w:t>
            </w:r>
            <w:r w:rsidR="0036557B">
              <w:rPr>
                <w:b/>
                <w:iCs/>
              </w:rPr>
              <w:t>01</w:t>
            </w:r>
            <w:r w:rsidR="0036557B">
              <w:rPr>
                <w:iCs/>
              </w:rPr>
              <w:t xml:space="preserve"> : </w:t>
            </w:r>
            <w:r>
              <w:rPr>
                <w:iCs/>
              </w:rPr>
              <w:t>P</w:t>
            </w:r>
            <w:r w:rsidR="0036557B">
              <w:rPr>
                <w:iCs/>
              </w:rPr>
              <w:t>rogrammation du code.</w:t>
            </w:r>
          </w:p>
          <w:tbl>
            <w:tblPr>
              <w:tblStyle w:val="Grilledutableau"/>
              <w:tblW w:w="8587" w:type="dxa"/>
              <w:tblLook w:val="04A0" w:firstRow="1" w:lastRow="0" w:firstColumn="1" w:lastColumn="0" w:noHBand="0" w:noVBand="1"/>
            </w:tblPr>
            <w:tblGrid>
              <w:gridCol w:w="3515"/>
              <w:gridCol w:w="2536"/>
              <w:gridCol w:w="2536"/>
            </w:tblGrid>
            <w:tr w:rsidR="000757E2" w14:paraId="6A4A47CF" w14:textId="77777777" w:rsidTr="000757E2">
              <w:trPr>
                <w:trHeight w:val="322"/>
              </w:trPr>
              <w:tc>
                <w:tcPr>
                  <w:tcW w:w="3515" w:type="dxa"/>
                  <w:shd w:val="clear" w:color="auto" w:fill="auto"/>
                  <w:vAlign w:val="center"/>
                </w:tcPr>
                <w:p w14:paraId="48EB2038" w14:textId="77777777" w:rsidR="0036557B" w:rsidRDefault="0036557B" w:rsidP="000C3F1E">
                  <w:pPr>
                    <w:framePr w:hSpace="141" w:wrap="around" w:vAnchor="text" w:hAnchor="margin" w:y="49"/>
                    <w:spacing w:after="0" w:line="240" w:lineRule="auto"/>
                    <w:jc w:val="center"/>
                    <w:rPr>
                      <w:rFonts w:ascii="Calibri" w:hAnsi="Calibri"/>
                    </w:rPr>
                  </w:pPr>
                  <w:r>
                    <w:t>Attendu</w:t>
                  </w:r>
                </w:p>
              </w:tc>
              <w:tc>
                <w:tcPr>
                  <w:tcW w:w="2536" w:type="dxa"/>
                  <w:shd w:val="clear" w:color="auto" w:fill="auto"/>
                  <w:vAlign w:val="center"/>
                </w:tcPr>
                <w:p w14:paraId="7F3FF0C3" w14:textId="77777777" w:rsidR="0036557B" w:rsidRDefault="0036557B" w:rsidP="000C3F1E">
                  <w:pPr>
                    <w:framePr w:hSpace="141" w:wrap="around" w:vAnchor="text" w:hAnchor="margin" w:y="49"/>
                    <w:spacing w:after="0" w:line="240" w:lineRule="auto"/>
                    <w:jc w:val="center"/>
                    <w:rPr>
                      <w:rFonts w:ascii="Calibri" w:hAnsi="Calibri"/>
                    </w:rPr>
                  </w:pPr>
                  <w:r>
                    <w:t>Obtenu</w:t>
                  </w:r>
                </w:p>
              </w:tc>
              <w:tc>
                <w:tcPr>
                  <w:tcW w:w="2536" w:type="dxa"/>
                  <w:shd w:val="clear" w:color="auto" w:fill="auto"/>
                  <w:vAlign w:val="center"/>
                </w:tcPr>
                <w:p w14:paraId="530462AC" w14:textId="77777777" w:rsidR="0036557B" w:rsidRDefault="0036557B" w:rsidP="000C3F1E">
                  <w:pPr>
                    <w:framePr w:hSpace="141" w:wrap="around" w:vAnchor="text" w:hAnchor="margin" w:y="49"/>
                    <w:spacing w:after="0" w:line="240" w:lineRule="auto"/>
                    <w:jc w:val="center"/>
                    <w:rPr>
                      <w:rFonts w:ascii="Calibri" w:hAnsi="Calibri"/>
                    </w:rPr>
                  </w:pPr>
                  <w:r>
                    <w:t>Statut</w:t>
                  </w:r>
                </w:p>
              </w:tc>
            </w:tr>
            <w:tr w:rsidR="000757E2" w14:paraId="295CBFE1" w14:textId="77777777" w:rsidTr="000757E2">
              <w:trPr>
                <w:trHeight w:val="629"/>
              </w:trPr>
              <w:tc>
                <w:tcPr>
                  <w:tcW w:w="3515" w:type="dxa"/>
                  <w:shd w:val="clear" w:color="auto" w:fill="auto"/>
                  <w:vAlign w:val="center"/>
                </w:tcPr>
                <w:p w14:paraId="3EB1BC8C" w14:textId="7AA85C0A" w:rsidR="0036557B" w:rsidRDefault="0036557B" w:rsidP="000C3F1E">
                  <w:pPr>
                    <w:framePr w:hSpace="141" w:wrap="around" w:vAnchor="text" w:hAnchor="margin" w:y="49"/>
                    <w:spacing w:after="0" w:line="240" w:lineRule="auto"/>
                    <w:jc w:val="center"/>
                    <w:rPr>
                      <w:rFonts w:ascii="Calibri" w:hAnsi="Calibri"/>
                    </w:rPr>
                  </w:pPr>
                  <w:r>
                    <w:rPr>
                      <w:rFonts w:ascii="Calibri" w:hAnsi="Calibri"/>
                    </w:rPr>
                    <w:t>La LED LE1 s’allume</w:t>
                  </w:r>
                  <w:r w:rsidR="00073C57">
                    <w:rPr>
                      <w:rFonts w:ascii="Calibri" w:hAnsi="Calibri"/>
                    </w:rPr>
                    <w:t xml:space="preserve"> </w:t>
                  </w:r>
                  <w:r w:rsidR="00761E06">
                    <w:rPr>
                      <w:rFonts w:ascii="Calibri" w:hAnsi="Calibri"/>
                    </w:rPr>
                    <w:t xml:space="preserve">et l’UART affiche </w:t>
                  </w:r>
                  <w:r w:rsidR="00761E06">
                    <w:rPr>
                      <w:rFonts w:ascii="Calibri" w:hAnsi="Calibri" w:cs="Calibri"/>
                    </w:rPr>
                    <w:t xml:space="preserve">"LED ON" </w:t>
                  </w:r>
                  <w:r w:rsidR="00073C57">
                    <w:rPr>
                      <w:rFonts w:ascii="Calibri" w:hAnsi="Calibri"/>
                    </w:rPr>
                    <w:t xml:space="preserve">puis </w:t>
                  </w:r>
                  <w:r w:rsidR="00761E06">
                    <w:rPr>
                      <w:rFonts w:ascii="Calibri" w:hAnsi="Calibri"/>
                    </w:rPr>
                    <w:t xml:space="preserve">la LED </w:t>
                  </w:r>
                  <w:r w:rsidR="00073C57">
                    <w:rPr>
                      <w:rFonts w:ascii="Calibri" w:hAnsi="Calibri"/>
                    </w:rPr>
                    <w:t>s’éteint au bout de 5secondes</w:t>
                  </w:r>
                </w:p>
              </w:tc>
              <w:tc>
                <w:tcPr>
                  <w:tcW w:w="2536" w:type="dxa"/>
                  <w:shd w:val="clear" w:color="auto" w:fill="auto"/>
                  <w:vAlign w:val="center"/>
                </w:tcPr>
                <w:p w14:paraId="439B135C" w14:textId="5F5B5E1D" w:rsidR="0036557B" w:rsidRDefault="008460C3" w:rsidP="000C3F1E">
                  <w:pPr>
                    <w:framePr w:hSpace="141" w:wrap="around" w:vAnchor="text" w:hAnchor="margin" w:y="49"/>
                    <w:spacing w:after="0" w:line="240" w:lineRule="auto"/>
                    <w:jc w:val="center"/>
                    <w:rPr>
                      <w:rFonts w:ascii="Calibri" w:hAnsi="Calibri"/>
                    </w:rPr>
                  </w:pPr>
                  <w:ins w:id="315" w:author="Alexandra Hulot" w:date="2022-08-10T17:00:00Z">
                    <w:r>
                      <w:rPr>
                        <w:rFonts w:ascii="Calibri" w:hAnsi="Calibri"/>
                      </w:rPr>
                      <w:t>/</w:t>
                    </w:r>
                  </w:ins>
                </w:p>
              </w:tc>
              <w:tc>
                <w:tcPr>
                  <w:tcW w:w="2536" w:type="dxa"/>
                  <w:shd w:val="clear" w:color="auto" w:fill="auto"/>
                  <w:vAlign w:val="center"/>
                </w:tcPr>
                <w:p w14:paraId="2F429BB8" w14:textId="5EC65BF3" w:rsidR="0036557B" w:rsidRDefault="00B56A4E" w:rsidP="000C3F1E">
                  <w:pPr>
                    <w:framePr w:hSpace="141" w:wrap="around" w:vAnchor="text" w:hAnchor="margin" w:y="49"/>
                    <w:spacing w:after="0" w:line="240" w:lineRule="auto"/>
                    <w:jc w:val="center"/>
                    <w:rPr>
                      <w:rFonts w:ascii="Calibri" w:hAnsi="Calibri"/>
                    </w:rPr>
                  </w:pPr>
                  <w:ins w:id="316" w:author="Alexandra Hulot" w:date="2022-08-10T15:11:00Z">
                    <w:r>
                      <w:rPr>
                        <w:rFonts w:ascii="Calibri" w:hAnsi="Calibri"/>
                      </w:rPr>
                      <w:t>OK</w:t>
                    </w:r>
                  </w:ins>
                </w:p>
              </w:tc>
            </w:tr>
            <w:tr w:rsidR="00073C57" w14:paraId="0836B652" w14:textId="77777777" w:rsidTr="000757E2">
              <w:trPr>
                <w:trHeight w:val="953"/>
              </w:trPr>
              <w:tc>
                <w:tcPr>
                  <w:tcW w:w="3515" w:type="dxa"/>
                  <w:shd w:val="clear" w:color="auto" w:fill="auto"/>
                  <w:vAlign w:val="center"/>
                </w:tcPr>
                <w:p w14:paraId="6FED715D" w14:textId="152A507F" w:rsidR="00073C57" w:rsidRPr="003F3AE8" w:rsidRDefault="00073C57" w:rsidP="000C3F1E">
                  <w:pPr>
                    <w:framePr w:hSpace="141" w:wrap="around" w:vAnchor="text" w:hAnchor="margin" w:y="49"/>
                    <w:spacing w:after="0" w:line="240" w:lineRule="auto"/>
                    <w:jc w:val="center"/>
                    <w:rPr>
                      <w:rFonts w:ascii="Calibri" w:hAnsi="Calibri"/>
                      <w:highlight w:val="yellow"/>
                    </w:rPr>
                  </w:pPr>
                  <w:r w:rsidRPr="008460C3">
                    <w:rPr>
                      <w:rFonts w:ascii="Calibri" w:hAnsi="Calibri"/>
                    </w:rPr>
                    <w:t>Lecture de la tension sur la broche CI4.</w:t>
                  </w:r>
                  <w:ins w:id="317" w:author="Alexandra Hulot" w:date="2022-08-10T17:00:00Z">
                    <w:r w:rsidR="008460C3">
                      <w:rPr>
                        <w:rFonts w:ascii="Calibri" w:hAnsi="Calibri"/>
                      </w:rPr>
                      <w:t>7</w:t>
                    </w:r>
                  </w:ins>
                  <w:r w:rsidRPr="008460C3">
                    <w:rPr>
                      <w:rFonts w:ascii="Calibri" w:hAnsi="Calibri"/>
                    </w:rPr>
                    <w:t xml:space="preserve">, on attend </w:t>
                  </w:r>
                  <w:r w:rsidR="004C60AA" w:rsidRPr="008460C3">
                    <w:rPr>
                      <w:rFonts w:ascii="Calibri" w:hAnsi="Calibri"/>
                    </w:rPr>
                    <w:t xml:space="preserve">une tension de </w:t>
                  </w:r>
                  <w:r w:rsidR="004C60AA" w:rsidRPr="008460C3">
                    <w:rPr>
                      <w:rFonts w:ascii="Calibri" w:hAnsi="Calibri" w:cs="Calibri"/>
                    </w:rPr>
                    <w:t>"</w:t>
                  </w:r>
                  <w:r w:rsidR="004C60AA" w:rsidRPr="008460C3">
                    <w:rPr>
                      <w:rFonts w:ascii="Calibri" w:hAnsi="Calibri"/>
                    </w:rPr>
                    <w:t>0V</w:t>
                  </w:r>
                  <w:r w:rsidR="004C60AA" w:rsidRPr="008460C3">
                    <w:rPr>
                      <w:rFonts w:ascii="Calibri" w:hAnsi="Calibri" w:cs="Calibri"/>
                    </w:rPr>
                    <w:t>"</w:t>
                  </w:r>
                </w:p>
              </w:tc>
              <w:tc>
                <w:tcPr>
                  <w:tcW w:w="2536" w:type="dxa"/>
                  <w:shd w:val="clear" w:color="auto" w:fill="auto"/>
                  <w:vAlign w:val="center"/>
                </w:tcPr>
                <w:p w14:paraId="0322F576" w14:textId="021D655D" w:rsidR="00073C57" w:rsidRDefault="00B56A4E" w:rsidP="000C3F1E">
                  <w:pPr>
                    <w:framePr w:hSpace="141" w:wrap="around" w:vAnchor="text" w:hAnchor="margin" w:y="49"/>
                    <w:spacing w:after="0" w:line="240" w:lineRule="auto"/>
                    <w:jc w:val="center"/>
                    <w:rPr>
                      <w:rFonts w:ascii="Calibri" w:hAnsi="Calibri"/>
                    </w:rPr>
                  </w:pPr>
                  <w:ins w:id="318" w:author="Alexandra Hulot" w:date="2022-08-10T15:11:00Z">
                    <w:r>
                      <w:rPr>
                        <w:rFonts w:ascii="Calibri" w:hAnsi="Calibri"/>
                      </w:rPr>
                      <w:t xml:space="preserve">Passe brusquement de 3.7 V à 0V </w:t>
                    </w:r>
                  </w:ins>
                </w:p>
              </w:tc>
              <w:tc>
                <w:tcPr>
                  <w:tcW w:w="2536" w:type="dxa"/>
                  <w:shd w:val="clear" w:color="auto" w:fill="auto"/>
                  <w:vAlign w:val="center"/>
                </w:tcPr>
                <w:p w14:paraId="6F2F64B0" w14:textId="74350F6D" w:rsidR="00073C57" w:rsidRDefault="00B56A4E" w:rsidP="000C3F1E">
                  <w:pPr>
                    <w:framePr w:hSpace="141" w:wrap="around" w:vAnchor="text" w:hAnchor="margin" w:y="49"/>
                    <w:spacing w:after="0" w:line="240" w:lineRule="auto"/>
                    <w:jc w:val="center"/>
                    <w:rPr>
                      <w:rFonts w:ascii="Calibri" w:hAnsi="Calibri"/>
                    </w:rPr>
                  </w:pPr>
                  <w:ins w:id="319" w:author="Alexandra Hulot" w:date="2022-08-10T15:11:00Z">
                    <w:r>
                      <w:rPr>
                        <w:rFonts w:ascii="Calibri" w:hAnsi="Calibri"/>
                      </w:rPr>
                      <w:t>OK</w:t>
                    </w:r>
                  </w:ins>
                </w:p>
              </w:tc>
            </w:tr>
          </w:tbl>
          <w:p w14:paraId="3442A2FB" w14:textId="77777777" w:rsidR="0036557B" w:rsidRDefault="0036557B" w:rsidP="007168F0">
            <w:pPr>
              <w:rPr>
                <w:rFonts w:ascii="Calibri" w:hAnsi="Calibri"/>
              </w:rPr>
            </w:pPr>
          </w:p>
          <w:p w14:paraId="3900D103" w14:textId="17766663" w:rsidR="00073C57" w:rsidRDefault="00073C57" w:rsidP="007168F0">
            <w:pPr>
              <w:rPr>
                <w:rFonts w:ascii="Calibri" w:hAnsi="Calibri"/>
              </w:rPr>
            </w:pPr>
          </w:p>
        </w:tc>
      </w:tr>
    </w:tbl>
    <w:p w14:paraId="1571C9A4" w14:textId="1ED19803" w:rsidR="0036557B" w:rsidRDefault="0036557B">
      <w:pPr>
        <w:spacing w:after="0" w:line="240" w:lineRule="auto"/>
        <w:jc w:val="left"/>
      </w:pPr>
    </w:p>
    <w:p w14:paraId="122AD340" w14:textId="77777777" w:rsidR="00427CFB" w:rsidRDefault="00073C57">
      <w:pPr>
        <w:spacing w:after="0" w:line="240" w:lineRule="auto"/>
        <w:jc w:val="left"/>
      </w:pPr>
      <w:r>
        <w:br w:type="page"/>
      </w:r>
    </w:p>
    <w:p w14:paraId="348D6B84" w14:textId="3CBC443F" w:rsidR="00552376" w:rsidRPr="0055056D" w:rsidRDefault="00552376" w:rsidP="00427CFB">
      <w:pPr>
        <w:pStyle w:val="Titre1"/>
      </w:pPr>
      <w:bookmarkStart w:id="320" w:name="_Toc111040372"/>
      <w:r w:rsidRPr="0055056D">
        <w:lastRenderedPageBreak/>
        <w:t>T</w:t>
      </w:r>
      <w:r w:rsidR="0055056D">
        <w:t>raçabilité</w:t>
      </w:r>
      <w:bookmarkEnd w:id="320"/>
    </w:p>
    <w:p w14:paraId="5465FEEC" w14:textId="46737E68" w:rsidR="008A7334" w:rsidRDefault="008A7334" w:rsidP="00552376">
      <w:r>
        <w:t>Les spécifications techniques testable sur la carte et qui n’ont pas été validé plus tôt dans le projet sont présents dans le tableau joint.</w:t>
      </w:r>
    </w:p>
    <w:p w14:paraId="58661FBB" w14:textId="55485EB4" w:rsidR="00552376" w:rsidRDefault="00552376" w:rsidP="00552376">
      <w:r>
        <w:t>Les codes exigences ont le préfixe : « CameraThermique_CARTE_ »</w:t>
      </w:r>
    </w:p>
    <w:tbl>
      <w:tblPr>
        <w:tblStyle w:val="Grilledutableau1"/>
        <w:tblW w:w="9634" w:type="dxa"/>
        <w:jc w:val="center"/>
        <w:tblLook w:val="04A0" w:firstRow="1" w:lastRow="0" w:firstColumn="1" w:lastColumn="0" w:noHBand="0" w:noVBand="1"/>
      </w:tblPr>
      <w:tblGrid>
        <w:gridCol w:w="1996"/>
        <w:gridCol w:w="2677"/>
        <w:gridCol w:w="3827"/>
        <w:gridCol w:w="1134"/>
        <w:tblGridChange w:id="321">
          <w:tblGrid>
            <w:gridCol w:w="1996"/>
            <w:gridCol w:w="2677"/>
            <w:gridCol w:w="3827"/>
            <w:gridCol w:w="1134"/>
          </w:tblGrid>
        </w:tblGridChange>
      </w:tblGrid>
      <w:tr w:rsidR="002C6493" w:rsidRPr="00F404E6" w14:paraId="64286098" w14:textId="08F19F6B" w:rsidTr="002F34E0">
        <w:trPr>
          <w:trHeight w:val="340"/>
          <w:jc w:val="center"/>
        </w:trPr>
        <w:tc>
          <w:tcPr>
            <w:tcW w:w="1996" w:type="dxa"/>
            <w:shd w:val="clear" w:color="auto" w:fill="D0CECE" w:themeFill="background2" w:themeFillShade="E6"/>
          </w:tcPr>
          <w:p w14:paraId="5D651728" w14:textId="1366C6BC" w:rsidR="00AB3F3F" w:rsidRPr="00F275B6" w:rsidRDefault="00AB3F3F" w:rsidP="002C6493">
            <w:pPr>
              <w:pStyle w:val="Lgende"/>
              <w:jc w:val="center"/>
              <w:rPr>
                <w:rFonts w:cstheme="minorHAnsi"/>
                <w:b/>
                <w:bCs/>
                <w:i w:val="0"/>
                <w:iCs w:val="0"/>
                <w:sz w:val="22"/>
                <w:szCs w:val="22"/>
              </w:rPr>
            </w:pPr>
            <w:r>
              <w:rPr>
                <w:rFonts w:cstheme="minorHAnsi"/>
                <w:b/>
                <w:bCs/>
                <w:i w:val="0"/>
                <w:iCs w:val="0"/>
                <w:sz w:val="22"/>
                <w:szCs w:val="22"/>
              </w:rPr>
              <w:t>Domaine de Spécifications</w:t>
            </w:r>
          </w:p>
        </w:tc>
        <w:tc>
          <w:tcPr>
            <w:tcW w:w="2677" w:type="dxa"/>
            <w:shd w:val="clear" w:color="auto" w:fill="D0CECE" w:themeFill="background2" w:themeFillShade="E6"/>
          </w:tcPr>
          <w:p w14:paraId="43B440E2" w14:textId="145CA6EA" w:rsidR="00AB3F3F" w:rsidRPr="00F275B6" w:rsidRDefault="00AB3F3F" w:rsidP="002C6493">
            <w:pPr>
              <w:pStyle w:val="Lgende"/>
              <w:jc w:val="center"/>
              <w:rPr>
                <w:rFonts w:cstheme="minorHAnsi"/>
                <w:b/>
                <w:bCs/>
                <w:i w:val="0"/>
                <w:iCs w:val="0"/>
                <w:sz w:val="22"/>
                <w:szCs w:val="22"/>
              </w:rPr>
            </w:pPr>
            <w:r w:rsidRPr="00F275B6">
              <w:rPr>
                <w:rFonts w:cstheme="minorHAnsi"/>
                <w:b/>
                <w:bCs/>
                <w:i w:val="0"/>
                <w:iCs w:val="0"/>
                <w:sz w:val="22"/>
                <w:szCs w:val="22"/>
              </w:rPr>
              <w:t>Code Exigence</w:t>
            </w:r>
          </w:p>
        </w:tc>
        <w:tc>
          <w:tcPr>
            <w:tcW w:w="3827" w:type="dxa"/>
            <w:shd w:val="clear" w:color="auto" w:fill="D0CECE" w:themeFill="background2" w:themeFillShade="E6"/>
          </w:tcPr>
          <w:p w14:paraId="7529EAFA" w14:textId="77777777" w:rsidR="00AB3F3F" w:rsidRPr="00F275B6" w:rsidRDefault="00AB3F3F" w:rsidP="002C6493">
            <w:pPr>
              <w:pStyle w:val="Lgende"/>
              <w:jc w:val="center"/>
              <w:rPr>
                <w:rFonts w:cstheme="minorHAnsi"/>
                <w:b/>
                <w:bCs/>
                <w:i w:val="0"/>
                <w:iCs w:val="0"/>
                <w:sz w:val="22"/>
                <w:szCs w:val="22"/>
              </w:rPr>
            </w:pPr>
            <w:r w:rsidRPr="00F275B6">
              <w:rPr>
                <w:rFonts w:cstheme="minorHAnsi"/>
                <w:b/>
                <w:bCs/>
                <w:i w:val="0"/>
                <w:iCs w:val="0"/>
                <w:sz w:val="22"/>
                <w:szCs w:val="22"/>
              </w:rPr>
              <w:t>Titre exigence</w:t>
            </w:r>
          </w:p>
        </w:tc>
        <w:tc>
          <w:tcPr>
            <w:tcW w:w="1134" w:type="dxa"/>
            <w:shd w:val="clear" w:color="auto" w:fill="D0CECE" w:themeFill="background2" w:themeFillShade="E6"/>
          </w:tcPr>
          <w:p w14:paraId="387D7E13" w14:textId="79F2E9B8" w:rsidR="00AB3F3F" w:rsidRPr="00F275B6" w:rsidRDefault="002C6493" w:rsidP="002C6493">
            <w:pPr>
              <w:pStyle w:val="Lgende"/>
              <w:jc w:val="center"/>
              <w:rPr>
                <w:rFonts w:cstheme="minorHAnsi"/>
                <w:b/>
                <w:bCs/>
                <w:i w:val="0"/>
                <w:iCs w:val="0"/>
                <w:sz w:val="22"/>
                <w:szCs w:val="22"/>
              </w:rPr>
            </w:pPr>
            <w:r>
              <w:rPr>
                <w:rFonts w:cstheme="minorHAnsi"/>
                <w:b/>
                <w:bCs/>
                <w:i w:val="0"/>
                <w:iCs w:val="0"/>
                <w:sz w:val="22"/>
                <w:szCs w:val="22"/>
              </w:rPr>
              <w:t>Test lié</w:t>
            </w:r>
          </w:p>
        </w:tc>
      </w:tr>
      <w:tr w:rsidR="002C6493" w:rsidRPr="00F404E6" w14:paraId="2C8E9082" w14:textId="415A6D34" w:rsidTr="002F34E0">
        <w:trPr>
          <w:trHeight w:val="340"/>
          <w:jc w:val="center"/>
        </w:trPr>
        <w:tc>
          <w:tcPr>
            <w:tcW w:w="1996" w:type="dxa"/>
            <w:vMerge w:val="restart"/>
            <w:vAlign w:val="center"/>
          </w:tcPr>
          <w:p w14:paraId="5DEA4356" w14:textId="2CE13980" w:rsidR="00AB3F3F" w:rsidRPr="00AB21F2" w:rsidRDefault="00AB3F3F" w:rsidP="002F34E0">
            <w:pPr>
              <w:jc w:val="left"/>
              <w:rPr>
                <w:sz w:val="24"/>
                <w:szCs w:val="24"/>
              </w:rPr>
            </w:pPr>
            <w:r>
              <w:rPr>
                <w:sz w:val="24"/>
                <w:szCs w:val="24"/>
              </w:rPr>
              <w:t>MECANIQUE</w:t>
            </w:r>
          </w:p>
        </w:tc>
        <w:tc>
          <w:tcPr>
            <w:tcW w:w="2677" w:type="dxa"/>
            <w:vAlign w:val="center"/>
          </w:tcPr>
          <w:p w14:paraId="7C0E9715" w14:textId="0A363DB7" w:rsidR="00AB3F3F" w:rsidRPr="00AB21F2" w:rsidRDefault="00AB3F3F" w:rsidP="002F34E0">
            <w:pPr>
              <w:jc w:val="left"/>
              <w:rPr>
                <w:rFonts w:cs="Times New Roman"/>
                <w:sz w:val="24"/>
                <w:szCs w:val="24"/>
              </w:rPr>
            </w:pPr>
            <w:r w:rsidRPr="00AB21F2">
              <w:rPr>
                <w:sz w:val="24"/>
                <w:szCs w:val="24"/>
              </w:rPr>
              <w:t>DimMaxCP_010_00</w:t>
            </w:r>
          </w:p>
        </w:tc>
        <w:tc>
          <w:tcPr>
            <w:tcW w:w="3827" w:type="dxa"/>
            <w:vAlign w:val="center"/>
          </w:tcPr>
          <w:p w14:paraId="56C70819" w14:textId="77777777" w:rsidR="00AB3F3F" w:rsidRPr="00AB21F2" w:rsidRDefault="00AB3F3F" w:rsidP="002F34E0">
            <w:pPr>
              <w:jc w:val="left"/>
              <w:rPr>
                <w:rFonts w:cs="Times New Roman"/>
                <w:sz w:val="24"/>
                <w:szCs w:val="24"/>
              </w:rPr>
            </w:pPr>
            <w:r w:rsidRPr="00AB21F2">
              <w:rPr>
                <w:sz w:val="24"/>
                <w:szCs w:val="24"/>
              </w:rPr>
              <w:t>Dimensions maximales du capteur photo</w:t>
            </w:r>
          </w:p>
        </w:tc>
        <w:tc>
          <w:tcPr>
            <w:tcW w:w="1134" w:type="dxa"/>
            <w:vAlign w:val="center"/>
          </w:tcPr>
          <w:p w14:paraId="451C369D" w14:textId="04C06305" w:rsidR="00AB3F3F" w:rsidRPr="00AB21F2" w:rsidRDefault="002C6493" w:rsidP="002F34E0">
            <w:pPr>
              <w:jc w:val="center"/>
              <w:rPr>
                <w:sz w:val="24"/>
                <w:szCs w:val="24"/>
              </w:rPr>
            </w:pPr>
            <w:r>
              <w:rPr>
                <w:sz w:val="24"/>
                <w:szCs w:val="24"/>
              </w:rPr>
              <w:t>/</w:t>
            </w:r>
          </w:p>
        </w:tc>
      </w:tr>
      <w:tr w:rsidR="002C6493" w:rsidRPr="00F404E6" w14:paraId="0A334A77" w14:textId="6667ECE4" w:rsidTr="002F34E0">
        <w:trPr>
          <w:trHeight w:val="340"/>
          <w:jc w:val="center"/>
        </w:trPr>
        <w:tc>
          <w:tcPr>
            <w:tcW w:w="1996" w:type="dxa"/>
            <w:vMerge/>
            <w:vAlign w:val="center"/>
          </w:tcPr>
          <w:p w14:paraId="73CEB06F" w14:textId="77777777" w:rsidR="00AB3F3F" w:rsidRPr="00AB21F2" w:rsidRDefault="00AB3F3F" w:rsidP="002F34E0">
            <w:pPr>
              <w:jc w:val="left"/>
              <w:rPr>
                <w:sz w:val="24"/>
                <w:szCs w:val="24"/>
              </w:rPr>
            </w:pPr>
          </w:p>
        </w:tc>
        <w:tc>
          <w:tcPr>
            <w:tcW w:w="2677" w:type="dxa"/>
            <w:vAlign w:val="center"/>
          </w:tcPr>
          <w:p w14:paraId="744A9481" w14:textId="7F261A5F" w:rsidR="00AB3F3F" w:rsidRPr="00AB21F2" w:rsidRDefault="00AB3F3F" w:rsidP="002F34E0">
            <w:pPr>
              <w:jc w:val="left"/>
              <w:rPr>
                <w:rFonts w:cs="Times New Roman"/>
                <w:sz w:val="24"/>
                <w:szCs w:val="24"/>
              </w:rPr>
            </w:pPr>
            <w:r w:rsidRPr="00AB21F2">
              <w:rPr>
                <w:sz w:val="24"/>
                <w:szCs w:val="24"/>
              </w:rPr>
              <w:t>DimMaxBatt_020_00</w:t>
            </w:r>
          </w:p>
        </w:tc>
        <w:tc>
          <w:tcPr>
            <w:tcW w:w="3827" w:type="dxa"/>
            <w:vAlign w:val="center"/>
          </w:tcPr>
          <w:p w14:paraId="6C300B6D" w14:textId="77777777" w:rsidR="00AB3F3F" w:rsidRPr="00AB21F2" w:rsidRDefault="00AB3F3F" w:rsidP="002F34E0">
            <w:pPr>
              <w:jc w:val="left"/>
              <w:rPr>
                <w:rFonts w:cs="Times New Roman"/>
                <w:sz w:val="24"/>
                <w:szCs w:val="24"/>
              </w:rPr>
            </w:pPr>
            <w:r w:rsidRPr="00AB21F2">
              <w:rPr>
                <w:sz w:val="24"/>
                <w:szCs w:val="24"/>
              </w:rPr>
              <w:t>Dimensions maximales de la batterie</w:t>
            </w:r>
          </w:p>
        </w:tc>
        <w:tc>
          <w:tcPr>
            <w:tcW w:w="1134" w:type="dxa"/>
            <w:vAlign w:val="center"/>
          </w:tcPr>
          <w:p w14:paraId="3BF7C816" w14:textId="230B8D93" w:rsidR="00AB3F3F" w:rsidRPr="00AB21F2" w:rsidRDefault="002C6493" w:rsidP="002F34E0">
            <w:pPr>
              <w:jc w:val="center"/>
              <w:rPr>
                <w:sz w:val="24"/>
                <w:szCs w:val="24"/>
              </w:rPr>
            </w:pPr>
            <w:r>
              <w:rPr>
                <w:sz w:val="24"/>
                <w:szCs w:val="24"/>
              </w:rPr>
              <w:t>/</w:t>
            </w:r>
          </w:p>
        </w:tc>
      </w:tr>
      <w:tr w:rsidR="002C6493" w:rsidRPr="00F404E6" w14:paraId="4B883983" w14:textId="2BC3C4FE" w:rsidTr="00833C10">
        <w:tblPrEx>
          <w:tblW w:w="9634" w:type="dxa"/>
          <w:jc w:val="center"/>
          <w:tblPrExChange w:id="322" w:author="Antoine Da Costa" w:date="2022-07-27T16:49:00Z">
            <w:tblPrEx>
              <w:tblW w:w="9634" w:type="dxa"/>
              <w:jc w:val="center"/>
            </w:tblPrEx>
          </w:tblPrExChange>
        </w:tblPrEx>
        <w:trPr>
          <w:trHeight w:val="340"/>
          <w:jc w:val="center"/>
          <w:trPrChange w:id="323" w:author="Antoine Da Costa" w:date="2022-07-27T16:49:00Z">
            <w:trPr>
              <w:trHeight w:val="340"/>
              <w:jc w:val="center"/>
            </w:trPr>
          </w:trPrChange>
        </w:trPr>
        <w:tc>
          <w:tcPr>
            <w:tcW w:w="1996" w:type="dxa"/>
            <w:vMerge/>
            <w:vAlign w:val="center"/>
            <w:tcPrChange w:id="324" w:author="Antoine Da Costa" w:date="2022-07-27T16:49:00Z">
              <w:tcPr>
                <w:tcW w:w="1996" w:type="dxa"/>
                <w:vMerge/>
                <w:vAlign w:val="center"/>
              </w:tcPr>
            </w:tcPrChange>
          </w:tcPr>
          <w:p w14:paraId="2FFB18DC" w14:textId="77777777" w:rsidR="00AB3F3F" w:rsidRPr="00AB21F2" w:rsidRDefault="00AB3F3F" w:rsidP="002F34E0">
            <w:pPr>
              <w:jc w:val="left"/>
              <w:rPr>
                <w:sz w:val="24"/>
                <w:szCs w:val="24"/>
              </w:rPr>
            </w:pPr>
          </w:p>
        </w:tc>
        <w:tc>
          <w:tcPr>
            <w:tcW w:w="2677" w:type="dxa"/>
            <w:vAlign w:val="center"/>
            <w:tcPrChange w:id="325" w:author="Antoine Da Costa" w:date="2022-07-27T16:49:00Z">
              <w:tcPr>
                <w:tcW w:w="2677" w:type="dxa"/>
                <w:vAlign w:val="center"/>
              </w:tcPr>
            </w:tcPrChange>
          </w:tcPr>
          <w:p w14:paraId="6CBC6010" w14:textId="5B539154" w:rsidR="00AB3F3F" w:rsidRPr="00AB21F2" w:rsidRDefault="00AB3F3F" w:rsidP="002F34E0">
            <w:pPr>
              <w:jc w:val="left"/>
              <w:rPr>
                <w:rFonts w:cs="Times New Roman"/>
                <w:sz w:val="24"/>
                <w:szCs w:val="24"/>
              </w:rPr>
            </w:pPr>
            <w:r w:rsidRPr="00AB21F2">
              <w:rPr>
                <w:sz w:val="24"/>
                <w:szCs w:val="24"/>
              </w:rPr>
              <w:t>ClassePCB_030_00</w:t>
            </w:r>
          </w:p>
        </w:tc>
        <w:tc>
          <w:tcPr>
            <w:tcW w:w="3827" w:type="dxa"/>
            <w:vAlign w:val="center"/>
            <w:tcPrChange w:id="326" w:author="Antoine Da Costa" w:date="2022-07-27T16:49:00Z">
              <w:tcPr>
                <w:tcW w:w="3827" w:type="dxa"/>
                <w:vAlign w:val="center"/>
              </w:tcPr>
            </w:tcPrChange>
          </w:tcPr>
          <w:p w14:paraId="11BE45CB" w14:textId="17720C65" w:rsidR="00AB3F3F" w:rsidRPr="00AB21F2" w:rsidRDefault="00AB3F3F" w:rsidP="002F34E0">
            <w:pPr>
              <w:jc w:val="left"/>
              <w:rPr>
                <w:rFonts w:cstheme="minorHAnsi"/>
                <w:strike/>
                <w:sz w:val="24"/>
                <w:szCs w:val="24"/>
              </w:rPr>
            </w:pPr>
            <w:r w:rsidRPr="00AB21F2">
              <w:rPr>
                <w:sz w:val="24"/>
                <w:szCs w:val="24"/>
              </w:rPr>
              <w:t>Classe de gravure du PCB</w:t>
            </w:r>
          </w:p>
        </w:tc>
        <w:tc>
          <w:tcPr>
            <w:tcW w:w="1134" w:type="dxa"/>
            <w:shd w:val="clear" w:color="auto" w:fill="auto"/>
            <w:vAlign w:val="center"/>
            <w:tcPrChange w:id="327" w:author="Antoine Da Costa" w:date="2022-07-27T16:49:00Z">
              <w:tcPr>
                <w:tcW w:w="1134" w:type="dxa"/>
                <w:shd w:val="clear" w:color="auto" w:fill="D0CECE" w:themeFill="background2" w:themeFillShade="E6"/>
                <w:vAlign w:val="center"/>
              </w:tcPr>
            </w:tcPrChange>
          </w:tcPr>
          <w:p w14:paraId="10690550" w14:textId="44C16059" w:rsidR="00AB3F3F" w:rsidRPr="00AB21F2" w:rsidRDefault="00833C10" w:rsidP="002F34E0">
            <w:pPr>
              <w:jc w:val="center"/>
              <w:rPr>
                <w:sz w:val="24"/>
                <w:szCs w:val="24"/>
              </w:rPr>
            </w:pPr>
            <w:ins w:id="328" w:author="Antoine Da Costa" w:date="2022-07-27T16:49:00Z">
              <w:r>
                <w:rPr>
                  <w:sz w:val="24"/>
                  <w:szCs w:val="24"/>
                </w:rPr>
                <w:t>/</w:t>
              </w:r>
            </w:ins>
          </w:p>
        </w:tc>
      </w:tr>
      <w:tr w:rsidR="002C6493" w:rsidRPr="00F404E6" w14:paraId="39748DDB" w14:textId="27FD9B04" w:rsidTr="002F34E0">
        <w:trPr>
          <w:trHeight w:val="340"/>
          <w:jc w:val="center"/>
        </w:trPr>
        <w:tc>
          <w:tcPr>
            <w:tcW w:w="1996" w:type="dxa"/>
            <w:vMerge/>
            <w:vAlign w:val="center"/>
          </w:tcPr>
          <w:p w14:paraId="3C0EF6E2" w14:textId="77777777" w:rsidR="00AB3F3F" w:rsidRPr="00AB21F2" w:rsidRDefault="00AB3F3F" w:rsidP="002F34E0">
            <w:pPr>
              <w:jc w:val="left"/>
              <w:rPr>
                <w:sz w:val="24"/>
                <w:szCs w:val="24"/>
              </w:rPr>
            </w:pPr>
          </w:p>
        </w:tc>
        <w:tc>
          <w:tcPr>
            <w:tcW w:w="2677" w:type="dxa"/>
            <w:vAlign w:val="center"/>
          </w:tcPr>
          <w:p w14:paraId="44133C58" w14:textId="4EF5857D" w:rsidR="00AB3F3F" w:rsidRPr="00AB21F2" w:rsidRDefault="00AB3F3F" w:rsidP="002F34E0">
            <w:pPr>
              <w:jc w:val="left"/>
              <w:rPr>
                <w:sz w:val="24"/>
                <w:szCs w:val="24"/>
              </w:rPr>
            </w:pPr>
            <w:r w:rsidRPr="00AB21F2">
              <w:rPr>
                <w:sz w:val="24"/>
                <w:szCs w:val="24"/>
              </w:rPr>
              <w:t>PtsFixation_040_00</w:t>
            </w:r>
          </w:p>
        </w:tc>
        <w:tc>
          <w:tcPr>
            <w:tcW w:w="3827" w:type="dxa"/>
            <w:vAlign w:val="center"/>
          </w:tcPr>
          <w:p w14:paraId="30FEC912" w14:textId="77777777" w:rsidR="00AB3F3F" w:rsidRPr="00AB21F2" w:rsidRDefault="00AB3F3F" w:rsidP="002F34E0">
            <w:pPr>
              <w:jc w:val="left"/>
              <w:rPr>
                <w:sz w:val="24"/>
                <w:szCs w:val="24"/>
              </w:rPr>
            </w:pPr>
            <w:r w:rsidRPr="00AB21F2">
              <w:rPr>
                <w:sz w:val="24"/>
                <w:szCs w:val="24"/>
              </w:rPr>
              <w:t>Points de fixation</w:t>
            </w:r>
          </w:p>
        </w:tc>
        <w:tc>
          <w:tcPr>
            <w:tcW w:w="1134" w:type="dxa"/>
            <w:vAlign w:val="center"/>
          </w:tcPr>
          <w:p w14:paraId="4730B0D5" w14:textId="46B04697" w:rsidR="00AB3F3F" w:rsidRPr="00AB21F2" w:rsidRDefault="004366DD" w:rsidP="002F34E0">
            <w:pPr>
              <w:jc w:val="center"/>
              <w:rPr>
                <w:sz w:val="24"/>
                <w:szCs w:val="24"/>
              </w:rPr>
            </w:pPr>
            <w:r>
              <w:rPr>
                <w:sz w:val="24"/>
                <w:szCs w:val="24"/>
              </w:rPr>
              <w:t>3</w:t>
            </w:r>
          </w:p>
        </w:tc>
      </w:tr>
      <w:tr w:rsidR="002C6493" w:rsidRPr="00F404E6" w14:paraId="4AF820F7" w14:textId="31FCC70D" w:rsidTr="002F34E0">
        <w:trPr>
          <w:trHeight w:val="340"/>
          <w:jc w:val="center"/>
        </w:trPr>
        <w:tc>
          <w:tcPr>
            <w:tcW w:w="1996" w:type="dxa"/>
            <w:vMerge/>
            <w:vAlign w:val="center"/>
          </w:tcPr>
          <w:p w14:paraId="285468DA" w14:textId="77777777" w:rsidR="00AB3F3F" w:rsidRPr="00AB21F2" w:rsidRDefault="00AB3F3F" w:rsidP="002F34E0">
            <w:pPr>
              <w:jc w:val="left"/>
              <w:rPr>
                <w:sz w:val="24"/>
                <w:szCs w:val="24"/>
              </w:rPr>
            </w:pPr>
          </w:p>
        </w:tc>
        <w:tc>
          <w:tcPr>
            <w:tcW w:w="2677" w:type="dxa"/>
            <w:vAlign w:val="center"/>
          </w:tcPr>
          <w:p w14:paraId="4772EDFD" w14:textId="25221A37" w:rsidR="00AB3F3F" w:rsidRPr="00AB21F2" w:rsidRDefault="00AB3F3F" w:rsidP="002F34E0">
            <w:pPr>
              <w:jc w:val="left"/>
              <w:rPr>
                <w:sz w:val="24"/>
                <w:szCs w:val="24"/>
              </w:rPr>
            </w:pPr>
            <w:r w:rsidRPr="00AB21F2">
              <w:rPr>
                <w:sz w:val="24"/>
                <w:szCs w:val="24"/>
              </w:rPr>
              <w:t>DispCaptTh_050_00</w:t>
            </w:r>
          </w:p>
        </w:tc>
        <w:tc>
          <w:tcPr>
            <w:tcW w:w="3827" w:type="dxa"/>
            <w:vAlign w:val="center"/>
          </w:tcPr>
          <w:p w14:paraId="1F20DE2D" w14:textId="77777777" w:rsidR="00AB3F3F" w:rsidRPr="00AB21F2" w:rsidRDefault="00AB3F3F" w:rsidP="002F34E0">
            <w:pPr>
              <w:jc w:val="left"/>
              <w:rPr>
                <w:sz w:val="24"/>
                <w:szCs w:val="24"/>
              </w:rPr>
            </w:pPr>
            <w:r w:rsidRPr="00AB21F2">
              <w:rPr>
                <w:sz w:val="24"/>
                <w:szCs w:val="24"/>
              </w:rPr>
              <w:t>Disposition du capteur thermique</w:t>
            </w:r>
          </w:p>
        </w:tc>
        <w:tc>
          <w:tcPr>
            <w:tcW w:w="1134" w:type="dxa"/>
            <w:vAlign w:val="center"/>
          </w:tcPr>
          <w:p w14:paraId="496D183C" w14:textId="13D11B32" w:rsidR="00AB3F3F" w:rsidRPr="00AB21F2" w:rsidRDefault="004366DD" w:rsidP="002F34E0">
            <w:pPr>
              <w:jc w:val="center"/>
              <w:rPr>
                <w:sz w:val="24"/>
                <w:szCs w:val="24"/>
              </w:rPr>
            </w:pPr>
            <w:r>
              <w:rPr>
                <w:sz w:val="24"/>
                <w:szCs w:val="24"/>
              </w:rPr>
              <w:t>/</w:t>
            </w:r>
          </w:p>
        </w:tc>
      </w:tr>
      <w:tr w:rsidR="002C6493" w:rsidRPr="00F404E6" w14:paraId="38E9C376" w14:textId="79479FD1" w:rsidTr="002F34E0">
        <w:trPr>
          <w:trHeight w:val="340"/>
          <w:jc w:val="center"/>
        </w:trPr>
        <w:tc>
          <w:tcPr>
            <w:tcW w:w="1996" w:type="dxa"/>
            <w:vMerge/>
            <w:vAlign w:val="center"/>
          </w:tcPr>
          <w:p w14:paraId="4E9CCCDD" w14:textId="77777777" w:rsidR="00AB3F3F" w:rsidRPr="00AB21F2" w:rsidRDefault="00AB3F3F" w:rsidP="002F34E0">
            <w:pPr>
              <w:jc w:val="left"/>
              <w:rPr>
                <w:sz w:val="24"/>
                <w:szCs w:val="24"/>
              </w:rPr>
            </w:pPr>
          </w:p>
        </w:tc>
        <w:tc>
          <w:tcPr>
            <w:tcW w:w="2677" w:type="dxa"/>
            <w:vAlign w:val="center"/>
          </w:tcPr>
          <w:p w14:paraId="2C157B8C" w14:textId="494747DD" w:rsidR="00AB3F3F" w:rsidRPr="00AB21F2" w:rsidRDefault="00AB3F3F" w:rsidP="002F34E0">
            <w:pPr>
              <w:jc w:val="left"/>
              <w:rPr>
                <w:sz w:val="24"/>
                <w:szCs w:val="24"/>
              </w:rPr>
            </w:pPr>
            <w:r w:rsidRPr="00AB21F2">
              <w:rPr>
                <w:sz w:val="24"/>
                <w:szCs w:val="24"/>
              </w:rPr>
              <w:t>DispCaptPh_060_00</w:t>
            </w:r>
          </w:p>
        </w:tc>
        <w:tc>
          <w:tcPr>
            <w:tcW w:w="3827" w:type="dxa"/>
            <w:vAlign w:val="center"/>
          </w:tcPr>
          <w:p w14:paraId="4F317F34" w14:textId="77777777" w:rsidR="00AB3F3F" w:rsidRPr="00AB21F2" w:rsidRDefault="00AB3F3F" w:rsidP="002F34E0">
            <w:pPr>
              <w:jc w:val="left"/>
              <w:rPr>
                <w:sz w:val="24"/>
                <w:szCs w:val="24"/>
              </w:rPr>
            </w:pPr>
            <w:r w:rsidRPr="00AB21F2">
              <w:rPr>
                <w:sz w:val="24"/>
                <w:szCs w:val="24"/>
              </w:rPr>
              <w:t>Disposition du capteur photographique</w:t>
            </w:r>
          </w:p>
        </w:tc>
        <w:tc>
          <w:tcPr>
            <w:tcW w:w="1134" w:type="dxa"/>
            <w:vAlign w:val="center"/>
          </w:tcPr>
          <w:p w14:paraId="4BCB15F4" w14:textId="3A75F930" w:rsidR="00AB3F3F" w:rsidRPr="00AB21F2" w:rsidRDefault="004366DD" w:rsidP="002F34E0">
            <w:pPr>
              <w:jc w:val="center"/>
              <w:rPr>
                <w:sz w:val="24"/>
                <w:szCs w:val="24"/>
              </w:rPr>
            </w:pPr>
            <w:r>
              <w:rPr>
                <w:sz w:val="24"/>
                <w:szCs w:val="24"/>
              </w:rPr>
              <w:t>/</w:t>
            </w:r>
          </w:p>
        </w:tc>
      </w:tr>
      <w:tr w:rsidR="002C6493" w:rsidRPr="00F404E6" w14:paraId="3DEB5EB2" w14:textId="49160363" w:rsidTr="002F34E0">
        <w:trPr>
          <w:trHeight w:val="340"/>
          <w:jc w:val="center"/>
        </w:trPr>
        <w:tc>
          <w:tcPr>
            <w:tcW w:w="1996" w:type="dxa"/>
            <w:vMerge/>
            <w:vAlign w:val="center"/>
          </w:tcPr>
          <w:p w14:paraId="7F9A26C8" w14:textId="77777777" w:rsidR="00AB3F3F" w:rsidRPr="00AB21F2" w:rsidRDefault="00AB3F3F" w:rsidP="002F34E0">
            <w:pPr>
              <w:jc w:val="left"/>
              <w:rPr>
                <w:sz w:val="24"/>
                <w:szCs w:val="24"/>
              </w:rPr>
            </w:pPr>
          </w:p>
        </w:tc>
        <w:tc>
          <w:tcPr>
            <w:tcW w:w="2677" w:type="dxa"/>
            <w:vAlign w:val="center"/>
          </w:tcPr>
          <w:p w14:paraId="7AFC49F9" w14:textId="706C237B" w:rsidR="00AB3F3F" w:rsidRPr="00AB21F2" w:rsidRDefault="00AB3F3F" w:rsidP="002F34E0">
            <w:pPr>
              <w:jc w:val="left"/>
              <w:rPr>
                <w:sz w:val="24"/>
                <w:szCs w:val="24"/>
              </w:rPr>
            </w:pPr>
            <w:r w:rsidRPr="00AB21F2">
              <w:rPr>
                <w:sz w:val="24"/>
                <w:szCs w:val="24"/>
              </w:rPr>
              <w:t>DispIntCapt_070_00</w:t>
            </w:r>
          </w:p>
        </w:tc>
        <w:tc>
          <w:tcPr>
            <w:tcW w:w="3827" w:type="dxa"/>
            <w:vAlign w:val="center"/>
          </w:tcPr>
          <w:p w14:paraId="3BAED9EE" w14:textId="77777777" w:rsidR="00AB3F3F" w:rsidRPr="00AB21F2" w:rsidRDefault="00AB3F3F" w:rsidP="002F34E0">
            <w:pPr>
              <w:jc w:val="left"/>
              <w:rPr>
                <w:sz w:val="24"/>
                <w:szCs w:val="24"/>
              </w:rPr>
            </w:pPr>
            <w:r w:rsidRPr="00AB21F2">
              <w:rPr>
                <w:sz w:val="24"/>
                <w:szCs w:val="24"/>
              </w:rPr>
              <w:t>Disposition inter-capteur</w:t>
            </w:r>
          </w:p>
        </w:tc>
        <w:tc>
          <w:tcPr>
            <w:tcW w:w="1134" w:type="dxa"/>
            <w:vAlign w:val="center"/>
          </w:tcPr>
          <w:p w14:paraId="6C8CCD52" w14:textId="6CEE9B9A" w:rsidR="00AB3F3F" w:rsidRPr="00AB21F2" w:rsidRDefault="004366DD" w:rsidP="002F34E0">
            <w:pPr>
              <w:jc w:val="center"/>
              <w:rPr>
                <w:sz w:val="24"/>
                <w:szCs w:val="24"/>
              </w:rPr>
            </w:pPr>
            <w:r>
              <w:rPr>
                <w:sz w:val="24"/>
                <w:szCs w:val="24"/>
              </w:rPr>
              <w:t>/</w:t>
            </w:r>
          </w:p>
        </w:tc>
      </w:tr>
      <w:tr w:rsidR="002C6493" w:rsidRPr="00F404E6" w14:paraId="0D77B0B5" w14:textId="70ADB341" w:rsidTr="002F34E0">
        <w:trPr>
          <w:trHeight w:val="340"/>
          <w:jc w:val="center"/>
        </w:trPr>
        <w:tc>
          <w:tcPr>
            <w:tcW w:w="1996" w:type="dxa"/>
            <w:vMerge/>
            <w:vAlign w:val="center"/>
          </w:tcPr>
          <w:p w14:paraId="3281B9BD" w14:textId="77777777" w:rsidR="00AB3F3F" w:rsidRPr="00AB21F2" w:rsidRDefault="00AB3F3F" w:rsidP="002F34E0">
            <w:pPr>
              <w:jc w:val="left"/>
              <w:rPr>
                <w:sz w:val="24"/>
                <w:szCs w:val="24"/>
              </w:rPr>
            </w:pPr>
          </w:p>
        </w:tc>
        <w:tc>
          <w:tcPr>
            <w:tcW w:w="2677" w:type="dxa"/>
            <w:vAlign w:val="center"/>
          </w:tcPr>
          <w:p w14:paraId="099CA756" w14:textId="57CEC5A9" w:rsidR="00AB3F3F" w:rsidRPr="00AB21F2" w:rsidRDefault="00AB3F3F" w:rsidP="002F34E0">
            <w:pPr>
              <w:jc w:val="left"/>
              <w:rPr>
                <w:sz w:val="24"/>
                <w:szCs w:val="24"/>
              </w:rPr>
            </w:pPr>
            <w:r w:rsidRPr="00AB21F2">
              <w:rPr>
                <w:sz w:val="24"/>
                <w:szCs w:val="24"/>
              </w:rPr>
              <w:t>OrientCapt_080_00</w:t>
            </w:r>
          </w:p>
        </w:tc>
        <w:tc>
          <w:tcPr>
            <w:tcW w:w="3827" w:type="dxa"/>
            <w:vAlign w:val="center"/>
          </w:tcPr>
          <w:p w14:paraId="59CC4B75" w14:textId="77777777" w:rsidR="00AB3F3F" w:rsidRPr="00AB21F2" w:rsidRDefault="00AB3F3F" w:rsidP="002F34E0">
            <w:pPr>
              <w:jc w:val="left"/>
              <w:rPr>
                <w:sz w:val="24"/>
                <w:szCs w:val="24"/>
              </w:rPr>
            </w:pPr>
            <w:r w:rsidRPr="00AB21F2">
              <w:rPr>
                <w:sz w:val="24"/>
                <w:szCs w:val="24"/>
              </w:rPr>
              <w:t>Orientation capteurs</w:t>
            </w:r>
          </w:p>
        </w:tc>
        <w:tc>
          <w:tcPr>
            <w:tcW w:w="1134" w:type="dxa"/>
            <w:vAlign w:val="center"/>
          </w:tcPr>
          <w:p w14:paraId="52C2B72E" w14:textId="7BF8C1A3" w:rsidR="00AB3F3F" w:rsidRPr="00AB21F2" w:rsidRDefault="004366DD" w:rsidP="002F34E0">
            <w:pPr>
              <w:jc w:val="center"/>
              <w:rPr>
                <w:sz w:val="24"/>
                <w:szCs w:val="24"/>
              </w:rPr>
            </w:pPr>
            <w:r>
              <w:rPr>
                <w:sz w:val="24"/>
                <w:szCs w:val="24"/>
              </w:rPr>
              <w:t>/</w:t>
            </w:r>
          </w:p>
        </w:tc>
      </w:tr>
      <w:tr w:rsidR="002C6493" w:rsidRPr="00F404E6" w14:paraId="4F345BE3" w14:textId="12FA2F37" w:rsidTr="002F34E0">
        <w:trPr>
          <w:trHeight w:val="340"/>
          <w:jc w:val="center"/>
        </w:trPr>
        <w:tc>
          <w:tcPr>
            <w:tcW w:w="1996" w:type="dxa"/>
            <w:vMerge/>
            <w:vAlign w:val="center"/>
          </w:tcPr>
          <w:p w14:paraId="0968648C" w14:textId="77777777" w:rsidR="00AB3F3F" w:rsidRPr="00AB21F2" w:rsidRDefault="00AB3F3F" w:rsidP="002F34E0">
            <w:pPr>
              <w:jc w:val="left"/>
              <w:rPr>
                <w:sz w:val="24"/>
                <w:szCs w:val="24"/>
              </w:rPr>
            </w:pPr>
          </w:p>
        </w:tc>
        <w:tc>
          <w:tcPr>
            <w:tcW w:w="2677" w:type="dxa"/>
            <w:vAlign w:val="center"/>
          </w:tcPr>
          <w:p w14:paraId="43C2C421" w14:textId="35BF5D3B" w:rsidR="00AB3F3F" w:rsidRPr="00AB21F2" w:rsidRDefault="00AB3F3F" w:rsidP="002F34E0">
            <w:pPr>
              <w:jc w:val="left"/>
              <w:rPr>
                <w:sz w:val="24"/>
                <w:szCs w:val="24"/>
              </w:rPr>
            </w:pPr>
            <w:r w:rsidRPr="00AB21F2">
              <w:rPr>
                <w:sz w:val="24"/>
                <w:szCs w:val="24"/>
              </w:rPr>
              <w:t>DispEcran_090_00</w:t>
            </w:r>
          </w:p>
        </w:tc>
        <w:tc>
          <w:tcPr>
            <w:tcW w:w="3827" w:type="dxa"/>
            <w:vAlign w:val="center"/>
          </w:tcPr>
          <w:p w14:paraId="21EAFE8E" w14:textId="77777777" w:rsidR="00AB3F3F" w:rsidRPr="00AB21F2" w:rsidRDefault="00AB3F3F" w:rsidP="002F34E0">
            <w:pPr>
              <w:jc w:val="left"/>
              <w:rPr>
                <w:sz w:val="24"/>
                <w:szCs w:val="24"/>
              </w:rPr>
            </w:pPr>
            <w:r w:rsidRPr="00AB21F2">
              <w:rPr>
                <w:sz w:val="24"/>
                <w:szCs w:val="24"/>
              </w:rPr>
              <w:t>Disposition de l’écran</w:t>
            </w:r>
          </w:p>
        </w:tc>
        <w:tc>
          <w:tcPr>
            <w:tcW w:w="1134" w:type="dxa"/>
            <w:vAlign w:val="center"/>
          </w:tcPr>
          <w:p w14:paraId="22F1F9BE" w14:textId="2CD7326C" w:rsidR="00AB3F3F" w:rsidRPr="00AB21F2" w:rsidRDefault="004366DD" w:rsidP="002F34E0">
            <w:pPr>
              <w:jc w:val="center"/>
              <w:rPr>
                <w:sz w:val="24"/>
                <w:szCs w:val="24"/>
              </w:rPr>
            </w:pPr>
            <w:r>
              <w:rPr>
                <w:sz w:val="24"/>
                <w:szCs w:val="24"/>
              </w:rPr>
              <w:t>/</w:t>
            </w:r>
          </w:p>
        </w:tc>
      </w:tr>
      <w:tr w:rsidR="002C6493" w:rsidRPr="00F404E6" w14:paraId="31EF2981" w14:textId="3806C0AC" w:rsidTr="002F34E0">
        <w:trPr>
          <w:trHeight w:val="340"/>
          <w:jc w:val="center"/>
        </w:trPr>
        <w:tc>
          <w:tcPr>
            <w:tcW w:w="1996" w:type="dxa"/>
            <w:vMerge/>
            <w:vAlign w:val="center"/>
          </w:tcPr>
          <w:p w14:paraId="0798478C" w14:textId="77777777" w:rsidR="00AB3F3F" w:rsidRPr="00AB21F2" w:rsidRDefault="00AB3F3F" w:rsidP="002F34E0">
            <w:pPr>
              <w:jc w:val="left"/>
              <w:rPr>
                <w:sz w:val="24"/>
                <w:szCs w:val="24"/>
              </w:rPr>
            </w:pPr>
          </w:p>
        </w:tc>
        <w:tc>
          <w:tcPr>
            <w:tcW w:w="2677" w:type="dxa"/>
            <w:vAlign w:val="center"/>
          </w:tcPr>
          <w:p w14:paraId="26B5E630" w14:textId="04E6069C" w:rsidR="00AB3F3F" w:rsidRPr="00AB21F2" w:rsidRDefault="00AB3F3F" w:rsidP="002F34E0">
            <w:pPr>
              <w:jc w:val="left"/>
              <w:rPr>
                <w:sz w:val="24"/>
                <w:szCs w:val="24"/>
              </w:rPr>
            </w:pPr>
            <w:r w:rsidRPr="00AB21F2">
              <w:rPr>
                <w:sz w:val="24"/>
                <w:szCs w:val="24"/>
              </w:rPr>
              <w:t>DispCoulomb_100_00</w:t>
            </w:r>
          </w:p>
        </w:tc>
        <w:tc>
          <w:tcPr>
            <w:tcW w:w="3827" w:type="dxa"/>
            <w:vAlign w:val="center"/>
          </w:tcPr>
          <w:p w14:paraId="2B4C874C" w14:textId="77777777" w:rsidR="00AB3F3F" w:rsidRPr="00AB21F2" w:rsidRDefault="00AB3F3F" w:rsidP="002F34E0">
            <w:pPr>
              <w:jc w:val="left"/>
              <w:rPr>
                <w:sz w:val="24"/>
                <w:szCs w:val="24"/>
              </w:rPr>
            </w:pPr>
            <w:r w:rsidRPr="00AB21F2">
              <w:rPr>
                <w:sz w:val="24"/>
                <w:szCs w:val="24"/>
              </w:rPr>
              <w:t>Disposition du Coulombmètre</w:t>
            </w:r>
          </w:p>
        </w:tc>
        <w:tc>
          <w:tcPr>
            <w:tcW w:w="1134" w:type="dxa"/>
            <w:shd w:val="clear" w:color="auto" w:fill="D0CECE" w:themeFill="background2" w:themeFillShade="E6"/>
            <w:vAlign w:val="center"/>
          </w:tcPr>
          <w:p w14:paraId="761A475F" w14:textId="77777777" w:rsidR="00AB3F3F" w:rsidRPr="00AB21F2" w:rsidRDefault="00AB3F3F" w:rsidP="002F34E0">
            <w:pPr>
              <w:jc w:val="center"/>
              <w:rPr>
                <w:sz w:val="24"/>
                <w:szCs w:val="24"/>
              </w:rPr>
            </w:pPr>
          </w:p>
        </w:tc>
      </w:tr>
      <w:tr w:rsidR="002C6493" w:rsidRPr="00F404E6" w14:paraId="091F1A1B" w14:textId="6930ECE3" w:rsidTr="002F34E0">
        <w:trPr>
          <w:trHeight w:val="340"/>
          <w:jc w:val="center"/>
        </w:trPr>
        <w:tc>
          <w:tcPr>
            <w:tcW w:w="1996" w:type="dxa"/>
            <w:vMerge/>
            <w:vAlign w:val="center"/>
          </w:tcPr>
          <w:p w14:paraId="515E52D6" w14:textId="77777777" w:rsidR="00AB3F3F" w:rsidRPr="00AB21F2" w:rsidRDefault="00AB3F3F" w:rsidP="002F34E0">
            <w:pPr>
              <w:jc w:val="left"/>
              <w:rPr>
                <w:sz w:val="24"/>
                <w:szCs w:val="24"/>
              </w:rPr>
            </w:pPr>
          </w:p>
        </w:tc>
        <w:tc>
          <w:tcPr>
            <w:tcW w:w="2677" w:type="dxa"/>
            <w:vAlign w:val="center"/>
          </w:tcPr>
          <w:p w14:paraId="3F180ADC" w14:textId="77FD7429" w:rsidR="00AB3F3F" w:rsidRPr="00AB21F2" w:rsidRDefault="00AB3F3F" w:rsidP="002F34E0">
            <w:pPr>
              <w:jc w:val="left"/>
              <w:rPr>
                <w:sz w:val="24"/>
                <w:szCs w:val="24"/>
              </w:rPr>
            </w:pPr>
            <w:r w:rsidRPr="00AB21F2">
              <w:rPr>
                <w:sz w:val="24"/>
                <w:szCs w:val="24"/>
              </w:rPr>
              <w:t>DispSD_110_00</w:t>
            </w:r>
          </w:p>
        </w:tc>
        <w:tc>
          <w:tcPr>
            <w:tcW w:w="3827" w:type="dxa"/>
            <w:vAlign w:val="center"/>
          </w:tcPr>
          <w:p w14:paraId="18658153" w14:textId="77777777" w:rsidR="00AB3F3F" w:rsidRPr="00AB21F2" w:rsidRDefault="00AB3F3F" w:rsidP="002F34E0">
            <w:pPr>
              <w:jc w:val="left"/>
              <w:rPr>
                <w:sz w:val="24"/>
                <w:szCs w:val="24"/>
              </w:rPr>
            </w:pPr>
            <w:r w:rsidRPr="00AB21F2">
              <w:rPr>
                <w:sz w:val="24"/>
                <w:szCs w:val="24"/>
              </w:rPr>
              <w:t>Disposition de la connectique SD</w:t>
            </w:r>
          </w:p>
        </w:tc>
        <w:tc>
          <w:tcPr>
            <w:tcW w:w="1134" w:type="dxa"/>
            <w:vAlign w:val="center"/>
          </w:tcPr>
          <w:p w14:paraId="14FCB787" w14:textId="47EF2726" w:rsidR="00AB3F3F" w:rsidRPr="00AB21F2" w:rsidRDefault="004366DD" w:rsidP="002F34E0">
            <w:pPr>
              <w:jc w:val="center"/>
              <w:rPr>
                <w:sz w:val="24"/>
                <w:szCs w:val="24"/>
              </w:rPr>
            </w:pPr>
            <w:r>
              <w:rPr>
                <w:sz w:val="24"/>
                <w:szCs w:val="24"/>
              </w:rPr>
              <w:t>/</w:t>
            </w:r>
          </w:p>
        </w:tc>
      </w:tr>
      <w:tr w:rsidR="002C6493" w:rsidRPr="00F404E6" w14:paraId="2E538BB0" w14:textId="3E198192" w:rsidTr="002F34E0">
        <w:trPr>
          <w:trHeight w:val="340"/>
          <w:jc w:val="center"/>
        </w:trPr>
        <w:tc>
          <w:tcPr>
            <w:tcW w:w="1996" w:type="dxa"/>
            <w:vMerge w:val="restart"/>
            <w:vAlign w:val="center"/>
          </w:tcPr>
          <w:p w14:paraId="5B3F0C29" w14:textId="28D57690" w:rsidR="00AB3F3F" w:rsidRPr="00AB21F2" w:rsidRDefault="00AB3F3F" w:rsidP="002F34E0">
            <w:pPr>
              <w:jc w:val="left"/>
              <w:rPr>
                <w:sz w:val="24"/>
                <w:szCs w:val="24"/>
              </w:rPr>
            </w:pPr>
            <w:r>
              <w:rPr>
                <w:sz w:val="24"/>
                <w:szCs w:val="24"/>
              </w:rPr>
              <w:t>AQUISITION</w:t>
            </w:r>
          </w:p>
        </w:tc>
        <w:tc>
          <w:tcPr>
            <w:tcW w:w="2677" w:type="dxa"/>
            <w:vAlign w:val="center"/>
          </w:tcPr>
          <w:p w14:paraId="09394631" w14:textId="2A9CC505" w:rsidR="00AB3F3F" w:rsidRPr="00AB21F2" w:rsidRDefault="00AB3F3F" w:rsidP="002F34E0">
            <w:pPr>
              <w:jc w:val="left"/>
              <w:rPr>
                <w:rFonts w:cs="Times New Roman"/>
                <w:sz w:val="24"/>
                <w:szCs w:val="24"/>
              </w:rPr>
            </w:pPr>
            <w:r w:rsidRPr="00AB21F2">
              <w:rPr>
                <w:sz w:val="24"/>
                <w:szCs w:val="24"/>
              </w:rPr>
              <w:t>CaptTherm_120_00</w:t>
            </w:r>
          </w:p>
        </w:tc>
        <w:tc>
          <w:tcPr>
            <w:tcW w:w="3827" w:type="dxa"/>
            <w:vAlign w:val="center"/>
          </w:tcPr>
          <w:p w14:paraId="75468B1B" w14:textId="77777777" w:rsidR="00AB3F3F" w:rsidRPr="00AB21F2" w:rsidRDefault="00AB3F3F" w:rsidP="002F34E0">
            <w:pPr>
              <w:jc w:val="left"/>
              <w:rPr>
                <w:i/>
                <w:iCs/>
                <w:sz w:val="24"/>
                <w:szCs w:val="24"/>
              </w:rPr>
            </w:pPr>
            <w:r w:rsidRPr="00AB21F2">
              <w:rPr>
                <w:sz w:val="24"/>
                <w:szCs w:val="24"/>
              </w:rPr>
              <w:t>Capteur Thermique</w:t>
            </w:r>
          </w:p>
        </w:tc>
        <w:tc>
          <w:tcPr>
            <w:tcW w:w="1134" w:type="dxa"/>
            <w:vAlign w:val="center"/>
          </w:tcPr>
          <w:p w14:paraId="738C9B79" w14:textId="4AA702FA" w:rsidR="00AB3F3F" w:rsidRPr="00AB21F2" w:rsidRDefault="004366DD" w:rsidP="002F34E0">
            <w:pPr>
              <w:jc w:val="center"/>
              <w:rPr>
                <w:sz w:val="24"/>
                <w:szCs w:val="24"/>
              </w:rPr>
            </w:pPr>
            <w:r>
              <w:rPr>
                <w:sz w:val="24"/>
                <w:szCs w:val="24"/>
              </w:rPr>
              <w:t>/</w:t>
            </w:r>
          </w:p>
        </w:tc>
      </w:tr>
      <w:tr w:rsidR="002C6493" w:rsidRPr="00F404E6" w14:paraId="57911C7C" w14:textId="74355E33" w:rsidTr="002F34E0">
        <w:trPr>
          <w:trHeight w:val="340"/>
          <w:jc w:val="center"/>
        </w:trPr>
        <w:tc>
          <w:tcPr>
            <w:tcW w:w="1996" w:type="dxa"/>
            <w:vMerge/>
            <w:vAlign w:val="center"/>
          </w:tcPr>
          <w:p w14:paraId="6650B947" w14:textId="77777777" w:rsidR="00AB3F3F" w:rsidRPr="00AB21F2" w:rsidRDefault="00AB3F3F" w:rsidP="002F34E0">
            <w:pPr>
              <w:jc w:val="left"/>
              <w:rPr>
                <w:sz w:val="24"/>
                <w:szCs w:val="24"/>
              </w:rPr>
            </w:pPr>
          </w:p>
        </w:tc>
        <w:tc>
          <w:tcPr>
            <w:tcW w:w="2677" w:type="dxa"/>
            <w:vAlign w:val="center"/>
          </w:tcPr>
          <w:p w14:paraId="5622A299" w14:textId="1CC25557" w:rsidR="00AB3F3F" w:rsidRPr="00AB21F2" w:rsidRDefault="00AB3F3F" w:rsidP="002F34E0">
            <w:pPr>
              <w:jc w:val="left"/>
              <w:rPr>
                <w:rFonts w:cs="Times New Roman"/>
                <w:sz w:val="24"/>
                <w:szCs w:val="24"/>
              </w:rPr>
            </w:pPr>
            <w:r w:rsidRPr="00AB21F2">
              <w:rPr>
                <w:sz w:val="24"/>
                <w:szCs w:val="24"/>
              </w:rPr>
              <w:t>CT-ImagSec_130_00</w:t>
            </w:r>
          </w:p>
        </w:tc>
        <w:tc>
          <w:tcPr>
            <w:tcW w:w="3827" w:type="dxa"/>
            <w:vAlign w:val="center"/>
          </w:tcPr>
          <w:p w14:paraId="09C4A240" w14:textId="77777777" w:rsidR="00AB3F3F" w:rsidRPr="00AB21F2" w:rsidRDefault="00AB3F3F" w:rsidP="002F34E0">
            <w:pPr>
              <w:jc w:val="left"/>
              <w:rPr>
                <w:rFonts w:cstheme="minorHAnsi"/>
                <w:i/>
                <w:iCs/>
                <w:sz w:val="24"/>
                <w:szCs w:val="24"/>
              </w:rPr>
            </w:pPr>
            <w:r w:rsidRPr="00AB21F2">
              <w:rPr>
                <w:sz w:val="24"/>
                <w:szCs w:val="24"/>
              </w:rPr>
              <w:t>Images par seconde capteur thermique</w:t>
            </w:r>
          </w:p>
        </w:tc>
        <w:tc>
          <w:tcPr>
            <w:tcW w:w="1134" w:type="dxa"/>
            <w:vAlign w:val="center"/>
          </w:tcPr>
          <w:p w14:paraId="3E6BC470" w14:textId="1071FC8A" w:rsidR="00AB3F3F" w:rsidRPr="00AB21F2" w:rsidRDefault="004366DD" w:rsidP="002F34E0">
            <w:pPr>
              <w:jc w:val="center"/>
              <w:rPr>
                <w:sz w:val="24"/>
                <w:szCs w:val="24"/>
              </w:rPr>
            </w:pPr>
            <w:r>
              <w:rPr>
                <w:sz w:val="24"/>
                <w:szCs w:val="24"/>
              </w:rPr>
              <w:t>/</w:t>
            </w:r>
          </w:p>
        </w:tc>
      </w:tr>
      <w:tr w:rsidR="002C6493" w:rsidRPr="00F404E6" w14:paraId="0337CD02" w14:textId="475BC48B" w:rsidTr="002F34E0">
        <w:trPr>
          <w:trHeight w:val="340"/>
          <w:jc w:val="center"/>
        </w:trPr>
        <w:tc>
          <w:tcPr>
            <w:tcW w:w="1996" w:type="dxa"/>
            <w:vMerge/>
            <w:vAlign w:val="center"/>
          </w:tcPr>
          <w:p w14:paraId="685952AC" w14:textId="77777777" w:rsidR="00AB3F3F" w:rsidRPr="00AB21F2" w:rsidRDefault="00AB3F3F" w:rsidP="002F34E0">
            <w:pPr>
              <w:jc w:val="left"/>
              <w:rPr>
                <w:sz w:val="24"/>
                <w:szCs w:val="24"/>
              </w:rPr>
            </w:pPr>
          </w:p>
        </w:tc>
        <w:tc>
          <w:tcPr>
            <w:tcW w:w="2677" w:type="dxa"/>
            <w:vAlign w:val="center"/>
          </w:tcPr>
          <w:p w14:paraId="74FE9377" w14:textId="41E0CE5B" w:rsidR="00AB3F3F" w:rsidRPr="00AB21F2" w:rsidRDefault="00AB3F3F" w:rsidP="002F34E0">
            <w:pPr>
              <w:jc w:val="left"/>
              <w:rPr>
                <w:rFonts w:cs="Times New Roman"/>
                <w:sz w:val="24"/>
                <w:szCs w:val="24"/>
              </w:rPr>
            </w:pPr>
            <w:r w:rsidRPr="00AB21F2">
              <w:rPr>
                <w:sz w:val="24"/>
                <w:szCs w:val="24"/>
              </w:rPr>
              <w:t>CaptPhotogr_140_00</w:t>
            </w:r>
          </w:p>
        </w:tc>
        <w:tc>
          <w:tcPr>
            <w:tcW w:w="3827" w:type="dxa"/>
            <w:vAlign w:val="center"/>
          </w:tcPr>
          <w:p w14:paraId="656C34F0" w14:textId="77777777" w:rsidR="00AB3F3F" w:rsidRPr="00AB21F2" w:rsidRDefault="00AB3F3F" w:rsidP="002F34E0">
            <w:pPr>
              <w:jc w:val="left"/>
              <w:rPr>
                <w:rFonts w:cs="Times New Roman"/>
                <w:sz w:val="24"/>
                <w:szCs w:val="24"/>
              </w:rPr>
            </w:pPr>
            <w:r w:rsidRPr="00AB21F2">
              <w:rPr>
                <w:sz w:val="24"/>
                <w:szCs w:val="24"/>
              </w:rPr>
              <w:t>Capteur photographique</w:t>
            </w:r>
          </w:p>
        </w:tc>
        <w:tc>
          <w:tcPr>
            <w:tcW w:w="1134" w:type="dxa"/>
            <w:vAlign w:val="center"/>
          </w:tcPr>
          <w:p w14:paraId="268FE9C1" w14:textId="3DFDC196" w:rsidR="00AB3F3F" w:rsidRPr="00AB21F2" w:rsidRDefault="004366DD" w:rsidP="002F34E0">
            <w:pPr>
              <w:jc w:val="center"/>
              <w:rPr>
                <w:sz w:val="24"/>
                <w:szCs w:val="24"/>
              </w:rPr>
            </w:pPr>
            <w:r>
              <w:rPr>
                <w:sz w:val="24"/>
                <w:szCs w:val="24"/>
              </w:rPr>
              <w:t>/</w:t>
            </w:r>
          </w:p>
        </w:tc>
      </w:tr>
      <w:tr w:rsidR="002C6493" w:rsidRPr="00F404E6" w14:paraId="13DA94A1" w14:textId="7A07621C" w:rsidTr="002F34E0">
        <w:trPr>
          <w:trHeight w:val="340"/>
          <w:jc w:val="center"/>
        </w:trPr>
        <w:tc>
          <w:tcPr>
            <w:tcW w:w="1996" w:type="dxa"/>
            <w:vMerge/>
            <w:vAlign w:val="center"/>
          </w:tcPr>
          <w:p w14:paraId="42F133CA" w14:textId="77777777" w:rsidR="00AB3F3F" w:rsidRPr="00AB21F2" w:rsidRDefault="00AB3F3F" w:rsidP="002F34E0">
            <w:pPr>
              <w:jc w:val="left"/>
              <w:rPr>
                <w:sz w:val="24"/>
                <w:szCs w:val="24"/>
              </w:rPr>
            </w:pPr>
          </w:p>
        </w:tc>
        <w:tc>
          <w:tcPr>
            <w:tcW w:w="2677" w:type="dxa"/>
            <w:vAlign w:val="center"/>
          </w:tcPr>
          <w:p w14:paraId="0EC075D5" w14:textId="45C5739D" w:rsidR="00AB3F3F" w:rsidRPr="00AB21F2" w:rsidRDefault="00AB3F3F" w:rsidP="002F34E0">
            <w:pPr>
              <w:jc w:val="left"/>
              <w:rPr>
                <w:rFonts w:cs="Times New Roman"/>
                <w:sz w:val="24"/>
                <w:szCs w:val="24"/>
              </w:rPr>
            </w:pPr>
            <w:r w:rsidRPr="00AB21F2">
              <w:rPr>
                <w:sz w:val="24"/>
                <w:szCs w:val="24"/>
              </w:rPr>
              <w:t>SauvImage_150_00</w:t>
            </w:r>
          </w:p>
        </w:tc>
        <w:tc>
          <w:tcPr>
            <w:tcW w:w="3827" w:type="dxa"/>
            <w:vAlign w:val="center"/>
          </w:tcPr>
          <w:p w14:paraId="08753763" w14:textId="77777777" w:rsidR="00AB3F3F" w:rsidRPr="00AB21F2" w:rsidRDefault="00AB3F3F" w:rsidP="002F34E0">
            <w:pPr>
              <w:jc w:val="left"/>
              <w:rPr>
                <w:rFonts w:cstheme="minorHAnsi"/>
                <w:i/>
                <w:iCs/>
                <w:sz w:val="24"/>
                <w:szCs w:val="24"/>
              </w:rPr>
            </w:pPr>
            <w:r w:rsidRPr="00AB21F2">
              <w:rPr>
                <w:sz w:val="24"/>
                <w:szCs w:val="24"/>
              </w:rPr>
              <w:t>Sauvegarde de l’image</w:t>
            </w:r>
          </w:p>
        </w:tc>
        <w:tc>
          <w:tcPr>
            <w:tcW w:w="1134" w:type="dxa"/>
            <w:vAlign w:val="center"/>
          </w:tcPr>
          <w:p w14:paraId="084BB394" w14:textId="3ACE0411" w:rsidR="00AB3F3F" w:rsidRPr="00AB21F2" w:rsidRDefault="004366DD" w:rsidP="002F34E0">
            <w:pPr>
              <w:jc w:val="center"/>
              <w:rPr>
                <w:sz w:val="24"/>
                <w:szCs w:val="24"/>
              </w:rPr>
            </w:pPr>
            <w:r>
              <w:rPr>
                <w:sz w:val="24"/>
                <w:szCs w:val="24"/>
              </w:rPr>
              <w:t>/</w:t>
            </w:r>
          </w:p>
        </w:tc>
      </w:tr>
      <w:tr w:rsidR="002C6493" w:rsidRPr="00F404E6" w14:paraId="2E70C59B" w14:textId="5B34DB5A" w:rsidTr="002F34E0">
        <w:trPr>
          <w:trHeight w:val="340"/>
          <w:jc w:val="center"/>
        </w:trPr>
        <w:tc>
          <w:tcPr>
            <w:tcW w:w="1996" w:type="dxa"/>
            <w:vMerge/>
            <w:vAlign w:val="center"/>
          </w:tcPr>
          <w:p w14:paraId="0D79005E" w14:textId="77777777" w:rsidR="00AB3F3F" w:rsidRPr="00AB21F2" w:rsidRDefault="00AB3F3F" w:rsidP="002F34E0">
            <w:pPr>
              <w:jc w:val="left"/>
              <w:rPr>
                <w:sz w:val="24"/>
                <w:szCs w:val="24"/>
              </w:rPr>
            </w:pPr>
          </w:p>
        </w:tc>
        <w:tc>
          <w:tcPr>
            <w:tcW w:w="2677" w:type="dxa"/>
            <w:vAlign w:val="center"/>
          </w:tcPr>
          <w:p w14:paraId="438498CA" w14:textId="3A5C997C" w:rsidR="00AB3F3F" w:rsidRPr="00AB21F2" w:rsidRDefault="00AB3F3F" w:rsidP="002F34E0">
            <w:pPr>
              <w:jc w:val="left"/>
              <w:rPr>
                <w:rFonts w:cs="Times New Roman"/>
                <w:sz w:val="24"/>
                <w:szCs w:val="24"/>
              </w:rPr>
            </w:pPr>
            <w:r w:rsidRPr="00AB21F2">
              <w:rPr>
                <w:sz w:val="24"/>
                <w:szCs w:val="24"/>
              </w:rPr>
              <w:t>StockImageMin_160_00</w:t>
            </w:r>
          </w:p>
        </w:tc>
        <w:tc>
          <w:tcPr>
            <w:tcW w:w="3827" w:type="dxa"/>
            <w:vAlign w:val="center"/>
          </w:tcPr>
          <w:p w14:paraId="50E64EFB" w14:textId="77777777" w:rsidR="00AB3F3F" w:rsidRPr="00AB21F2" w:rsidRDefault="00AB3F3F" w:rsidP="002F34E0">
            <w:pPr>
              <w:jc w:val="left"/>
              <w:rPr>
                <w:rFonts w:cs="Times New Roman"/>
                <w:sz w:val="24"/>
                <w:szCs w:val="24"/>
              </w:rPr>
            </w:pPr>
            <w:r w:rsidRPr="00AB21F2">
              <w:rPr>
                <w:sz w:val="24"/>
                <w:szCs w:val="24"/>
              </w:rPr>
              <w:t>Stockage minimal d’image</w:t>
            </w:r>
          </w:p>
        </w:tc>
        <w:tc>
          <w:tcPr>
            <w:tcW w:w="1134" w:type="dxa"/>
            <w:vAlign w:val="center"/>
          </w:tcPr>
          <w:p w14:paraId="15CFFA71" w14:textId="257FE541" w:rsidR="00AB3F3F" w:rsidRPr="00AB21F2" w:rsidRDefault="004366DD" w:rsidP="002F34E0">
            <w:pPr>
              <w:jc w:val="center"/>
              <w:rPr>
                <w:sz w:val="24"/>
                <w:szCs w:val="24"/>
              </w:rPr>
            </w:pPr>
            <w:r>
              <w:rPr>
                <w:sz w:val="24"/>
                <w:szCs w:val="24"/>
              </w:rPr>
              <w:t>/</w:t>
            </w:r>
          </w:p>
        </w:tc>
      </w:tr>
      <w:tr w:rsidR="002C6493" w:rsidRPr="00F404E6" w14:paraId="5BFCE8A4" w14:textId="66C7865B" w:rsidTr="002F34E0">
        <w:trPr>
          <w:trHeight w:val="340"/>
          <w:jc w:val="center"/>
        </w:trPr>
        <w:tc>
          <w:tcPr>
            <w:tcW w:w="1996" w:type="dxa"/>
            <w:vMerge/>
            <w:vAlign w:val="center"/>
          </w:tcPr>
          <w:p w14:paraId="5826C03E" w14:textId="77777777" w:rsidR="00AB3F3F" w:rsidRPr="00AB21F2" w:rsidRDefault="00AB3F3F" w:rsidP="002F34E0">
            <w:pPr>
              <w:jc w:val="left"/>
              <w:rPr>
                <w:sz w:val="24"/>
                <w:szCs w:val="24"/>
              </w:rPr>
            </w:pPr>
          </w:p>
        </w:tc>
        <w:tc>
          <w:tcPr>
            <w:tcW w:w="2677" w:type="dxa"/>
            <w:vAlign w:val="center"/>
          </w:tcPr>
          <w:p w14:paraId="37599DA8" w14:textId="760FD336" w:rsidR="00AB3F3F" w:rsidRPr="00AB21F2" w:rsidRDefault="00AB3F3F" w:rsidP="002F34E0">
            <w:pPr>
              <w:jc w:val="left"/>
              <w:rPr>
                <w:rFonts w:cs="Times New Roman"/>
                <w:sz w:val="24"/>
                <w:szCs w:val="24"/>
              </w:rPr>
            </w:pPr>
            <w:r w:rsidRPr="00AB21F2">
              <w:rPr>
                <w:sz w:val="24"/>
                <w:szCs w:val="24"/>
              </w:rPr>
              <w:t>ConnUART_170_00</w:t>
            </w:r>
          </w:p>
        </w:tc>
        <w:tc>
          <w:tcPr>
            <w:tcW w:w="3827" w:type="dxa"/>
            <w:vAlign w:val="center"/>
          </w:tcPr>
          <w:p w14:paraId="0402016A" w14:textId="77777777" w:rsidR="00AB3F3F" w:rsidRPr="00AB21F2" w:rsidRDefault="00AB3F3F" w:rsidP="002F34E0">
            <w:pPr>
              <w:jc w:val="left"/>
              <w:rPr>
                <w:rFonts w:cs="Times New Roman"/>
                <w:sz w:val="24"/>
                <w:szCs w:val="24"/>
              </w:rPr>
            </w:pPr>
            <w:r w:rsidRPr="00AB21F2">
              <w:rPr>
                <w:sz w:val="24"/>
                <w:szCs w:val="24"/>
              </w:rPr>
              <w:t>Connecteur UART</w:t>
            </w:r>
          </w:p>
        </w:tc>
        <w:tc>
          <w:tcPr>
            <w:tcW w:w="1134" w:type="dxa"/>
            <w:vAlign w:val="center"/>
          </w:tcPr>
          <w:p w14:paraId="0F7A51F0" w14:textId="6340D747" w:rsidR="00AB3F3F" w:rsidRPr="00AB21F2" w:rsidRDefault="004366DD" w:rsidP="002F34E0">
            <w:pPr>
              <w:jc w:val="center"/>
              <w:rPr>
                <w:sz w:val="24"/>
                <w:szCs w:val="24"/>
              </w:rPr>
            </w:pPr>
            <w:r>
              <w:rPr>
                <w:sz w:val="24"/>
                <w:szCs w:val="24"/>
              </w:rPr>
              <w:t>1</w:t>
            </w:r>
            <w:ins w:id="329" w:author="Antoine Da Costa" w:date="2022-07-28T10:00:00Z">
              <w:r w:rsidR="00E03070">
                <w:rPr>
                  <w:sz w:val="24"/>
                  <w:szCs w:val="24"/>
                </w:rPr>
                <w:t>5</w:t>
              </w:r>
            </w:ins>
          </w:p>
        </w:tc>
      </w:tr>
      <w:tr w:rsidR="002C6493" w:rsidRPr="00F404E6" w14:paraId="0E839E8B" w14:textId="62A627D9" w:rsidTr="002F34E0">
        <w:trPr>
          <w:trHeight w:val="340"/>
          <w:jc w:val="center"/>
        </w:trPr>
        <w:tc>
          <w:tcPr>
            <w:tcW w:w="1996" w:type="dxa"/>
            <w:vMerge/>
            <w:vAlign w:val="center"/>
          </w:tcPr>
          <w:p w14:paraId="4F0F056C" w14:textId="77777777" w:rsidR="00AB3F3F" w:rsidRPr="00AB21F2" w:rsidRDefault="00AB3F3F" w:rsidP="002F34E0">
            <w:pPr>
              <w:jc w:val="left"/>
              <w:rPr>
                <w:sz w:val="24"/>
                <w:szCs w:val="24"/>
              </w:rPr>
            </w:pPr>
          </w:p>
        </w:tc>
        <w:tc>
          <w:tcPr>
            <w:tcW w:w="2677" w:type="dxa"/>
            <w:vAlign w:val="center"/>
          </w:tcPr>
          <w:p w14:paraId="1075D112" w14:textId="61A9EDA7" w:rsidR="00AB3F3F" w:rsidRPr="00AB21F2" w:rsidRDefault="00AB3F3F" w:rsidP="002F34E0">
            <w:pPr>
              <w:jc w:val="left"/>
              <w:rPr>
                <w:sz w:val="24"/>
                <w:szCs w:val="24"/>
              </w:rPr>
            </w:pPr>
            <w:r w:rsidRPr="00AB21F2">
              <w:rPr>
                <w:sz w:val="24"/>
                <w:szCs w:val="24"/>
              </w:rPr>
              <w:t>CdVCaptPh_180_00</w:t>
            </w:r>
          </w:p>
        </w:tc>
        <w:tc>
          <w:tcPr>
            <w:tcW w:w="3827" w:type="dxa"/>
            <w:vAlign w:val="center"/>
          </w:tcPr>
          <w:p w14:paraId="12E24BD3" w14:textId="77777777" w:rsidR="00AB3F3F" w:rsidRPr="00AB21F2" w:rsidRDefault="00AB3F3F" w:rsidP="002F34E0">
            <w:pPr>
              <w:jc w:val="left"/>
              <w:rPr>
                <w:sz w:val="24"/>
                <w:szCs w:val="24"/>
              </w:rPr>
            </w:pPr>
            <w:r w:rsidRPr="00AB21F2">
              <w:rPr>
                <w:sz w:val="24"/>
                <w:szCs w:val="24"/>
              </w:rPr>
              <w:t>Champ de vision capteur photographique</w:t>
            </w:r>
          </w:p>
        </w:tc>
        <w:tc>
          <w:tcPr>
            <w:tcW w:w="1134" w:type="dxa"/>
            <w:vAlign w:val="center"/>
          </w:tcPr>
          <w:p w14:paraId="1B538A7F" w14:textId="3A9F1500" w:rsidR="00AB3F3F" w:rsidRPr="00AB21F2" w:rsidRDefault="004366DD" w:rsidP="002F34E0">
            <w:pPr>
              <w:jc w:val="center"/>
              <w:rPr>
                <w:sz w:val="24"/>
                <w:szCs w:val="24"/>
              </w:rPr>
            </w:pPr>
            <w:r>
              <w:rPr>
                <w:sz w:val="24"/>
                <w:szCs w:val="24"/>
              </w:rPr>
              <w:t>/</w:t>
            </w:r>
          </w:p>
        </w:tc>
      </w:tr>
      <w:tr w:rsidR="002C6493" w:rsidRPr="00F404E6" w14:paraId="60AFED8A" w14:textId="6EF4FBBB" w:rsidTr="002F34E0">
        <w:trPr>
          <w:trHeight w:val="340"/>
          <w:jc w:val="center"/>
        </w:trPr>
        <w:tc>
          <w:tcPr>
            <w:tcW w:w="1996" w:type="dxa"/>
            <w:vMerge/>
            <w:vAlign w:val="center"/>
          </w:tcPr>
          <w:p w14:paraId="26853290" w14:textId="77777777" w:rsidR="00AB3F3F" w:rsidRPr="00AB21F2" w:rsidRDefault="00AB3F3F" w:rsidP="002F34E0">
            <w:pPr>
              <w:jc w:val="left"/>
              <w:rPr>
                <w:sz w:val="24"/>
                <w:szCs w:val="24"/>
              </w:rPr>
            </w:pPr>
          </w:p>
        </w:tc>
        <w:tc>
          <w:tcPr>
            <w:tcW w:w="2677" w:type="dxa"/>
            <w:vAlign w:val="center"/>
          </w:tcPr>
          <w:p w14:paraId="6A65F982" w14:textId="0E4FCD57" w:rsidR="00AB3F3F" w:rsidRPr="00AB21F2" w:rsidRDefault="00AB3F3F" w:rsidP="002F34E0">
            <w:pPr>
              <w:jc w:val="left"/>
              <w:rPr>
                <w:sz w:val="24"/>
                <w:szCs w:val="24"/>
              </w:rPr>
            </w:pPr>
            <w:r w:rsidRPr="00AB21F2">
              <w:rPr>
                <w:sz w:val="24"/>
                <w:szCs w:val="24"/>
              </w:rPr>
              <w:t>CP-ImagSec_190_00</w:t>
            </w:r>
          </w:p>
        </w:tc>
        <w:tc>
          <w:tcPr>
            <w:tcW w:w="3827" w:type="dxa"/>
            <w:vAlign w:val="center"/>
          </w:tcPr>
          <w:p w14:paraId="6521E736" w14:textId="77777777" w:rsidR="00AB3F3F" w:rsidRPr="00AB21F2" w:rsidRDefault="00AB3F3F" w:rsidP="002F34E0">
            <w:pPr>
              <w:jc w:val="left"/>
              <w:rPr>
                <w:sz w:val="24"/>
                <w:szCs w:val="24"/>
              </w:rPr>
            </w:pPr>
            <w:r w:rsidRPr="00AB21F2">
              <w:rPr>
                <w:sz w:val="24"/>
                <w:szCs w:val="24"/>
              </w:rPr>
              <w:t>Images par sec capteur photographique</w:t>
            </w:r>
          </w:p>
        </w:tc>
        <w:tc>
          <w:tcPr>
            <w:tcW w:w="1134" w:type="dxa"/>
            <w:vAlign w:val="center"/>
          </w:tcPr>
          <w:p w14:paraId="476A2DB8" w14:textId="63E664B7" w:rsidR="00AB3F3F" w:rsidRPr="00AB21F2" w:rsidRDefault="004366DD" w:rsidP="002F34E0">
            <w:pPr>
              <w:jc w:val="center"/>
              <w:rPr>
                <w:sz w:val="24"/>
                <w:szCs w:val="24"/>
              </w:rPr>
            </w:pPr>
            <w:r>
              <w:rPr>
                <w:sz w:val="24"/>
                <w:szCs w:val="24"/>
              </w:rPr>
              <w:t>/</w:t>
            </w:r>
          </w:p>
        </w:tc>
      </w:tr>
      <w:tr w:rsidR="002C6493" w:rsidRPr="00F404E6" w14:paraId="3E3E601E" w14:textId="4F68BE30" w:rsidTr="002F34E0">
        <w:trPr>
          <w:trHeight w:val="340"/>
          <w:jc w:val="center"/>
        </w:trPr>
        <w:tc>
          <w:tcPr>
            <w:tcW w:w="1996" w:type="dxa"/>
            <w:vMerge/>
            <w:vAlign w:val="center"/>
          </w:tcPr>
          <w:p w14:paraId="71171380" w14:textId="77777777" w:rsidR="00AB3F3F" w:rsidRPr="00AB21F2" w:rsidRDefault="00AB3F3F" w:rsidP="002F34E0">
            <w:pPr>
              <w:jc w:val="left"/>
              <w:rPr>
                <w:sz w:val="24"/>
                <w:szCs w:val="24"/>
              </w:rPr>
            </w:pPr>
          </w:p>
        </w:tc>
        <w:tc>
          <w:tcPr>
            <w:tcW w:w="2677" w:type="dxa"/>
            <w:vAlign w:val="center"/>
          </w:tcPr>
          <w:p w14:paraId="5838A8B0" w14:textId="5EF17B61" w:rsidR="00AB3F3F" w:rsidRPr="00AB21F2" w:rsidRDefault="00AB3F3F" w:rsidP="002F34E0">
            <w:pPr>
              <w:jc w:val="left"/>
              <w:rPr>
                <w:sz w:val="24"/>
                <w:szCs w:val="24"/>
              </w:rPr>
            </w:pPr>
            <w:r w:rsidRPr="00AB21F2">
              <w:rPr>
                <w:sz w:val="24"/>
                <w:szCs w:val="24"/>
              </w:rPr>
              <w:t>RechCommun_200_00</w:t>
            </w:r>
          </w:p>
        </w:tc>
        <w:tc>
          <w:tcPr>
            <w:tcW w:w="3827" w:type="dxa"/>
            <w:vAlign w:val="center"/>
          </w:tcPr>
          <w:p w14:paraId="10AC54D0" w14:textId="0D523ADD" w:rsidR="00AB3F3F" w:rsidRPr="00AB21F2" w:rsidRDefault="00AB3F3F" w:rsidP="002F34E0">
            <w:pPr>
              <w:jc w:val="left"/>
              <w:rPr>
                <w:sz w:val="24"/>
                <w:szCs w:val="24"/>
              </w:rPr>
            </w:pPr>
            <w:r w:rsidRPr="00AB21F2">
              <w:rPr>
                <w:sz w:val="24"/>
                <w:szCs w:val="24"/>
              </w:rPr>
              <w:t>Communication du niveau de charge</w:t>
            </w:r>
          </w:p>
        </w:tc>
        <w:tc>
          <w:tcPr>
            <w:tcW w:w="1134" w:type="dxa"/>
            <w:vAlign w:val="center"/>
          </w:tcPr>
          <w:p w14:paraId="0055292F" w14:textId="32598D7C" w:rsidR="00AB3F3F" w:rsidRPr="00AB21F2" w:rsidRDefault="00186C87" w:rsidP="002F34E0">
            <w:pPr>
              <w:jc w:val="center"/>
              <w:rPr>
                <w:sz w:val="24"/>
                <w:szCs w:val="24"/>
              </w:rPr>
            </w:pPr>
            <w:r>
              <w:rPr>
                <w:sz w:val="24"/>
                <w:szCs w:val="24"/>
              </w:rPr>
              <w:t>1</w:t>
            </w:r>
            <w:ins w:id="330" w:author="Antoine Da Costa" w:date="2022-07-28T10:01:00Z">
              <w:r w:rsidR="00E03070">
                <w:rPr>
                  <w:sz w:val="24"/>
                  <w:szCs w:val="24"/>
                </w:rPr>
                <w:t>7</w:t>
              </w:r>
            </w:ins>
          </w:p>
        </w:tc>
      </w:tr>
      <w:tr w:rsidR="002C6493" w:rsidRPr="00F404E6" w14:paraId="6362C309" w14:textId="5E199935" w:rsidTr="002F34E0">
        <w:trPr>
          <w:trHeight w:val="340"/>
          <w:jc w:val="center"/>
        </w:trPr>
        <w:tc>
          <w:tcPr>
            <w:tcW w:w="1996" w:type="dxa"/>
            <w:vMerge/>
            <w:vAlign w:val="center"/>
          </w:tcPr>
          <w:p w14:paraId="39705E93" w14:textId="77777777" w:rsidR="00AB3F3F" w:rsidRPr="00AB21F2" w:rsidRDefault="00AB3F3F" w:rsidP="002F34E0">
            <w:pPr>
              <w:jc w:val="left"/>
              <w:rPr>
                <w:sz w:val="24"/>
                <w:szCs w:val="24"/>
              </w:rPr>
            </w:pPr>
          </w:p>
        </w:tc>
        <w:tc>
          <w:tcPr>
            <w:tcW w:w="2677" w:type="dxa"/>
            <w:vAlign w:val="center"/>
          </w:tcPr>
          <w:p w14:paraId="79FA2D58" w14:textId="1D53F87C" w:rsidR="00AB3F3F" w:rsidRPr="00AB21F2" w:rsidRDefault="00AB3F3F" w:rsidP="002F34E0">
            <w:pPr>
              <w:jc w:val="left"/>
              <w:rPr>
                <w:rFonts w:cstheme="minorHAnsi"/>
                <w:i/>
                <w:iCs/>
                <w:sz w:val="24"/>
                <w:szCs w:val="24"/>
              </w:rPr>
            </w:pPr>
            <w:r w:rsidRPr="00AB21F2">
              <w:rPr>
                <w:sz w:val="24"/>
                <w:szCs w:val="24"/>
              </w:rPr>
              <w:t>TechEcr_210_00</w:t>
            </w:r>
          </w:p>
        </w:tc>
        <w:tc>
          <w:tcPr>
            <w:tcW w:w="3827" w:type="dxa"/>
            <w:vAlign w:val="center"/>
          </w:tcPr>
          <w:p w14:paraId="0DAA8FFE" w14:textId="77777777" w:rsidR="00AB3F3F" w:rsidRPr="00AB21F2" w:rsidRDefault="00AB3F3F" w:rsidP="002F34E0">
            <w:pPr>
              <w:jc w:val="left"/>
              <w:rPr>
                <w:rFonts w:cstheme="minorHAnsi"/>
                <w:i/>
                <w:iCs/>
                <w:sz w:val="24"/>
                <w:szCs w:val="24"/>
              </w:rPr>
            </w:pPr>
            <w:r w:rsidRPr="00AB21F2">
              <w:rPr>
                <w:sz w:val="24"/>
                <w:szCs w:val="24"/>
              </w:rPr>
              <w:t>Technologie de l’écran</w:t>
            </w:r>
          </w:p>
        </w:tc>
        <w:tc>
          <w:tcPr>
            <w:tcW w:w="1134" w:type="dxa"/>
            <w:vAlign w:val="center"/>
          </w:tcPr>
          <w:p w14:paraId="17177BBF" w14:textId="32E5C6B9" w:rsidR="00AB3F3F" w:rsidRPr="00AB21F2" w:rsidRDefault="00186C87" w:rsidP="002F34E0">
            <w:pPr>
              <w:jc w:val="center"/>
              <w:rPr>
                <w:sz w:val="24"/>
                <w:szCs w:val="24"/>
              </w:rPr>
            </w:pPr>
            <w:r>
              <w:rPr>
                <w:sz w:val="24"/>
                <w:szCs w:val="24"/>
              </w:rPr>
              <w:t>/</w:t>
            </w:r>
          </w:p>
        </w:tc>
      </w:tr>
      <w:tr w:rsidR="002C6493" w:rsidRPr="00F404E6" w14:paraId="23042E9B" w14:textId="7AF3090D" w:rsidTr="002F34E0">
        <w:trPr>
          <w:trHeight w:val="340"/>
          <w:jc w:val="center"/>
        </w:trPr>
        <w:tc>
          <w:tcPr>
            <w:tcW w:w="1996" w:type="dxa"/>
            <w:vMerge w:val="restart"/>
            <w:vAlign w:val="center"/>
          </w:tcPr>
          <w:p w14:paraId="552682ED" w14:textId="75C40081" w:rsidR="00AB3F3F" w:rsidRPr="00AB21F2" w:rsidRDefault="00AB3F3F" w:rsidP="002F34E0">
            <w:pPr>
              <w:jc w:val="left"/>
              <w:rPr>
                <w:sz w:val="24"/>
                <w:szCs w:val="24"/>
              </w:rPr>
            </w:pPr>
            <w:r>
              <w:rPr>
                <w:sz w:val="24"/>
                <w:szCs w:val="24"/>
              </w:rPr>
              <w:t>ALIMENTATION</w:t>
            </w:r>
          </w:p>
        </w:tc>
        <w:tc>
          <w:tcPr>
            <w:tcW w:w="2677" w:type="dxa"/>
            <w:vAlign w:val="center"/>
          </w:tcPr>
          <w:p w14:paraId="5EE12036" w14:textId="26E909B7" w:rsidR="00AB3F3F" w:rsidRPr="00AB21F2" w:rsidRDefault="00AB3F3F" w:rsidP="002F34E0">
            <w:pPr>
              <w:jc w:val="left"/>
              <w:rPr>
                <w:rFonts w:cs="Times New Roman"/>
                <w:sz w:val="24"/>
                <w:szCs w:val="24"/>
              </w:rPr>
            </w:pPr>
            <w:r w:rsidRPr="00AB21F2">
              <w:rPr>
                <w:sz w:val="24"/>
                <w:szCs w:val="24"/>
              </w:rPr>
              <w:t>Batt_220_00</w:t>
            </w:r>
          </w:p>
        </w:tc>
        <w:tc>
          <w:tcPr>
            <w:tcW w:w="3827" w:type="dxa"/>
            <w:vAlign w:val="center"/>
          </w:tcPr>
          <w:p w14:paraId="7D9D9FB0" w14:textId="26A8DE4B" w:rsidR="00AB3F3F" w:rsidRPr="00AB21F2" w:rsidRDefault="00AB3F3F" w:rsidP="002F34E0">
            <w:pPr>
              <w:jc w:val="left"/>
              <w:rPr>
                <w:i/>
                <w:iCs/>
                <w:sz w:val="24"/>
                <w:szCs w:val="24"/>
              </w:rPr>
            </w:pPr>
            <w:r w:rsidRPr="00AB21F2">
              <w:rPr>
                <w:sz w:val="24"/>
                <w:szCs w:val="24"/>
              </w:rPr>
              <w:t>Batterie</w:t>
            </w:r>
          </w:p>
        </w:tc>
        <w:tc>
          <w:tcPr>
            <w:tcW w:w="1134" w:type="dxa"/>
            <w:vAlign w:val="center"/>
          </w:tcPr>
          <w:p w14:paraId="58AF408A" w14:textId="5326EB77" w:rsidR="00AB3F3F" w:rsidRPr="00AB21F2" w:rsidRDefault="00186C87" w:rsidP="002F34E0">
            <w:pPr>
              <w:jc w:val="center"/>
              <w:rPr>
                <w:sz w:val="24"/>
                <w:szCs w:val="24"/>
              </w:rPr>
            </w:pPr>
            <w:r>
              <w:rPr>
                <w:sz w:val="24"/>
                <w:szCs w:val="24"/>
              </w:rPr>
              <w:t>1</w:t>
            </w:r>
            <w:ins w:id="331" w:author="Antoine Da Costa" w:date="2022-07-28T10:01:00Z">
              <w:r w:rsidR="00E03070">
                <w:rPr>
                  <w:sz w:val="24"/>
                  <w:szCs w:val="24"/>
                </w:rPr>
                <w:t>1</w:t>
              </w:r>
            </w:ins>
          </w:p>
        </w:tc>
      </w:tr>
      <w:tr w:rsidR="002C6493" w:rsidRPr="00F404E6" w14:paraId="5FFDFA7A" w14:textId="564BE20C" w:rsidTr="002F34E0">
        <w:trPr>
          <w:trHeight w:val="340"/>
          <w:jc w:val="center"/>
        </w:trPr>
        <w:tc>
          <w:tcPr>
            <w:tcW w:w="1996" w:type="dxa"/>
            <w:vMerge/>
            <w:vAlign w:val="center"/>
          </w:tcPr>
          <w:p w14:paraId="73532680" w14:textId="77777777" w:rsidR="00AB3F3F" w:rsidRPr="00AB21F2" w:rsidRDefault="00AB3F3F" w:rsidP="002F34E0">
            <w:pPr>
              <w:jc w:val="left"/>
              <w:rPr>
                <w:sz w:val="24"/>
                <w:szCs w:val="24"/>
              </w:rPr>
            </w:pPr>
          </w:p>
        </w:tc>
        <w:tc>
          <w:tcPr>
            <w:tcW w:w="2677" w:type="dxa"/>
            <w:vAlign w:val="center"/>
          </w:tcPr>
          <w:p w14:paraId="727CB9F6" w14:textId="4179A8F2" w:rsidR="00AB3F3F" w:rsidRPr="00AB21F2" w:rsidRDefault="00AB3F3F" w:rsidP="002F34E0">
            <w:pPr>
              <w:jc w:val="left"/>
              <w:rPr>
                <w:i/>
                <w:iCs/>
                <w:sz w:val="24"/>
                <w:szCs w:val="24"/>
              </w:rPr>
            </w:pPr>
            <w:r w:rsidRPr="00AB21F2">
              <w:rPr>
                <w:sz w:val="24"/>
                <w:szCs w:val="24"/>
              </w:rPr>
              <w:t>Charge_230_00</w:t>
            </w:r>
          </w:p>
        </w:tc>
        <w:tc>
          <w:tcPr>
            <w:tcW w:w="3827" w:type="dxa"/>
            <w:vAlign w:val="center"/>
          </w:tcPr>
          <w:p w14:paraId="35F70169" w14:textId="3764AAF4" w:rsidR="00AB3F3F" w:rsidRPr="00AB21F2" w:rsidRDefault="00AB3F3F" w:rsidP="002F34E0">
            <w:pPr>
              <w:jc w:val="left"/>
              <w:rPr>
                <w:i/>
                <w:iCs/>
                <w:sz w:val="24"/>
                <w:szCs w:val="24"/>
              </w:rPr>
            </w:pPr>
            <w:r w:rsidRPr="00AB21F2">
              <w:rPr>
                <w:sz w:val="24"/>
                <w:szCs w:val="24"/>
              </w:rPr>
              <w:t>Charge de la batterie</w:t>
            </w:r>
          </w:p>
        </w:tc>
        <w:tc>
          <w:tcPr>
            <w:tcW w:w="1134" w:type="dxa"/>
            <w:vAlign w:val="center"/>
          </w:tcPr>
          <w:p w14:paraId="382BC020" w14:textId="2EDC5D46" w:rsidR="00AB3F3F" w:rsidRPr="00AB21F2" w:rsidRDefault="00186C87" w:rsidP="002F34E0">
            <w:pPr>
              <w:jc w:val="center"/>
              <w:rPr>
                <w:sz w:val="24"/>
                <w:szCs w:val="24"/>
              </w:rPr>
            </w:pPr>
            <w:r>
              <w:rPr>
                <w:sz w:val="24"/>
                <w:szCs w:val="24"/>
              </w:rPr>
              <w:t>1</w:t>
            </w:r>
            <w:ins w:id="332" w:author="Antoine Da Costa" w:date="2022-07-28T10:01:00Z">
              <w:r w:rsidR="00E03070">
                <w:rPr>
                  <w:sz w:val="24"/>
                  <w:szCs w:val="24"/>
                </w:rPr>
                <w:t>2</w:t>
              </w:r>
            </w:ins>
          </w:p>
        </w:tc>
      </w:tr>
      <w:tr w:rsidR="002C6493" w:rsidRPr="00F404E6" w14:paraId="7B7B2ECC" w14:textId="01765655" w:rsidTr="002F34E0">
        <w:trPr>
          <w:trHeight w:val="340"/>
          <w:jc w:val="center"/>
        </w:trPr>
        <w:tc>
          <w:tcPr>
            <w:tcW w:w="1996" w:type="dxa"/>
            <w:vMerge/>
            <w:vAlign w:val="center"/>
          </w:tcPr>
          <w:p w14:paraId="03BBD152" w14:textId="77777777" w:rsidR="00AB3F3F" w:rsidRPr="00AB21F2" w:rsidRDefault="00AB3F3F" w:rsidP="002F34E0">
            <w:pPr>
              <w:jc w:val="left"/>
              <w:rPr>
                <w:sz w:val="24"/>
                <w:szCs w:val="24"/>
              </w:rPr>
            </w:pPr>
          </w:p>
        </w:tc>
        <w:tc>
          <w:tcPr>
            <w:tcW w:w="2677" w:type="dxa"/>
            <w:vAlign w:val="center"/>
          </w:tcPr>
          <w:p w14:paraId="2D7EF24A" w14:textId="57F8ED7E" w:rsidR="00AB3F3F" w:rsidRPr="00AB21F2" w:rsidRDefault="00AB3F3F" w:rsidP="002F34E0">
            <w:pPr>
              <w:jc w:val="left"/>
              <w:rPr>
                <w:i/>
                <w:iCs/>
                <w:sz w:val="24"/>
                <w:szCs w:val="24"/>
              </w:rPr>
            </w:pPr>
            <w:r w:rsidRPr="00AB21F2">
              <w:rPr>
                <w:sz w:val="24"/>
                <w:szCs w:val="24"/>
              </w:rPr>
              <w:t>Auto_240_00</w:t>
            </w:r>
          </w:p>
        </w:tc>
        <w:tc>
          <w:tcPr>
            <w:tcW w:w="3827" w:type="dxa"/>
            <w:vAlign w:val="center"/>
          </w:tcPr>
          <w:p w14:paraId="7A21BDCC" w14:textId="77777777" w:rsidR="00AB3F3F" w:rsidRPr="00AB21F2" w:rsidRDefault="00AB3F3F" w:rsidP="002F34E0">
            <w:pPr>
              <w:jc w:val="left"/>
              <w:rPr>
                <w:i/>
                <w:iCs/>
                <w:sz w:val="24"/>
                <w:szCs w:val="24"/>
              </w:rPr>
            </w:pPr>
            <w:r w:rsidRPr="00AB21F2">
              <w:rPr>
                <w:sz w:val="24"/>
                <w:szCs w:val="24"/>
              </w:rPr>
              <w:t>Autonomie de la batterie</w:t>
            </w:r>
          </w:p>
        </w:tc>
        <w:tc>
          <w:tcPr>
            <w:tcW w:w="1134" w:type="dxa"/>
            <w:vAlign w:val="center"/>
          </w:tcPr>
          <w:p w14:paraId="33DAB207" w14:textId="550FEB8C" w:rsidR="00AB3F3F" w:rsidRPr="00AB21F2" w:rsidRDefault="00186C87" w:rsidP="002F34E0">
            <w:pPr>
              <w:jc w:val="center"/>
              <w:rPr>
                <w:sz w:val="24"/>
                <w:szCs w:val="24"/>
              </w:rPr>
            </w:pPr>
            <w:r>
              <w:rPr>
                <w:sz w:val="24"/>
                <w:szCs w:val="24"/>
              </w:rPr>
              <w:t>/</w:t>
            </w:r>
          </w:p>
        </w:tc>
      </w:tr>
      <w:tr w:rsidR="002C6493" w:rsidRPr="00F404E6" w14:paraId="0216722D" w14:textId="67EC8464" w:rsidTr="002F34E0">
        <w:trPr>
          <w:trHeight w:val="340"/>
          <w:jc w:val="center"/>
        </w:trPr>
        <w:tc>
          <w:tcPr>
            <w:tcW w:w="1996" w:type="dxa"/>
            <w:vMerge/>
            <w:vAlign w:val="center"/>
          </w:tcPr>
          <w:p w14:paraId="2E4F31F5" w14:textId="77777777" w:rsidR="00AB3F3F" w:rsidRPr="00AB21F2" w:rsidRDefault="00AB3F3F" w:rsidP="002F34E0">
            <w:pPr>
              <w:jc w:val="left"/>
              <w:rPr>
                <w:sz w:val="24"/>
                <w:szCs w:val="24"/>
              </w:rPr>
            </w:pPr>
          </w:p>
        </w:tc>
        <w:tc>
          <w:tcPr>
            <w:tcW w:w="2677" w:type="dxa"/>
            <w:vAlign w:val="center"/>
          </w:tcPr>
          <w:p w14:paraId="3FBF3355" w14:textId="5759E265" w:rsidR="00AB3F3F" w:rsidRPr="00AB21F2" w:rsidRDefault="00AB3F3F" w:rsidP="002F34E0">
            <w:pPr>
              <w:jc w:val="left"/>
              <w:rPr>
                <w:i/>
                <w:iCs/>
                <w:sz w:val="24"/>
                <w:szCs w:val="24"/>
              </w:rPr>
            </w:pPr>
            <w:r w:rsidRPr="00AB21F2">
              <w:rPr>
                <w:sz w:val="24"/>
                <w:szCs w:val="24"/>
              </w:rPr>
              <w:t>Auto5A_250_00</w:t>
            </w:r>
          </w:p>
        </w:tc>
        <w:tc>
          <w:tcPr>
            <w:tcW w:w="3827" w:type="dxa"/>
            <w:vAlign w:val="center"/>
          </w:tcPr>
          <w:p w14:paraId="25211B06" w14:textId="77777777" w:rsidR="00AB3F3F" w:rsidRPr="00AB21F2" w:rsidRDefault="00AB3F3F" w:rsidP="002F34E0">
            <w:pPr>
              <w:jc w:val="left"/>
              <w:rPr>
                <w:i/>
                <w:iCs/>
                <w:sz w:val="24"/>
                <w:szCs w:val="24"/>
              </w:rPr>
            </w:pPr>
            <w:r w:rsidRPr="00AB21F2">
              <w:rPr>
                <w:sz w:val="24"/>
                <w:szCs w:val="24"/>
              </w:rPr>
              <w:t>Autonomie de la batterie après 5 ans</w:t>
            </w:r>
          </w:p>
        </w:tc>
        <w:tc>
          <w:tcPr>
            <w:tcW w:w="1134" w:type="dxa"/>
            <w:vAlign w:val="center"/>
          </w:tcPr>
          <w:p w14:paraId="779FF177" w14:textId="48936C88" w:rsidR="00AB3F3F" w:rsidRPr="00AB21F2" w:rsidRDefault="00186C87" w:rsidP="002F34E0">
            <w:pPr>
              <w:jc w:val="center"/>
              <w:rPr>
                <w:sz w:val="24"/>
                <w:szCs w:val="24"/>
              </w:rPr>
            </w:pPr>
            <w:r>
              <w:rPr>
                <w:sz w:val="24"/>
                <w:szCs w:val="24"/>
              </w:rPr>
              <w:t>/</w:t>
            </w:r>
          </w:p>
        </w:tc>
      </w:tr>
      <w:tr w:rsidR="002C6493" w:rsidRPr="00F404E6" w14:paraId="27B467A3" w14:textId="4DFF516C" w:rsidTr="002F34E0">
        <w:trPr>
          <w:trHeight w:val="340"/>
          <w:jc w:val="center"/>
        </w:trPr>
        <w:tc>
          <w:tcPr>
            <w:tcW w:w="1996" w:type="dxa"/>
            <w:vMerge/>
            <w:vAlign w:val="center"/>
          </w:tcPr>
          <w:p w14:paraId="35B309A4" w14:textId="77777777" w:rsidR="00AB3F3F" w:rsidRPr="00AB21F2" w:rsidRDefault="00AB3F3F" w:rsidP="002F34E0">
            <w:pPr>
              <w:jc w:val="left"/>
              <w:rPr>
                <w:sz w:val="24"/>
                <w:szCs w:val="24"/>
              </w:rPr>
            </w:pPr>
          </w:p>
        </w:tc>
        <w:tc>
          <w:tcPr>
            <w:tcW w:w="2677" w:type="dxa"/>
            <w:vAlign w:val="center"/>
          </w:tcPr>
          <w:p w14:paraId="3226D648" w14:textId="2F3C41BF" w:rsidR="00AB3F3F" w:rsidRPr="00AB21F2" w:rsidRDefault="00AB3F3F" w:rsidP="002F34E0">
            <w:pPr>
              <w:jc w:val="left"/>
              <w:rPr>
                <w:i/>
                <w:iCs/>
                <w:sz w:val="24"/>
                <w:szCs w:val="24"/>
              </w:rPr>
            </w:pPr>
            <w:r w:rsidRPr="00AB21F2">
              <w:rPr>
                <w:sz w:val="24"/>
                <w:szCs w:val="24"/>
              </w:rPr>
              <w:t>AutoHT_260_00</w:t>
            </w:r>
          </w:p>
        </w:tc>
        <w:tc>
          <w:tcPr>
            <w:tcW w:w="3827" w:type="dxa"/>
            <w:vAlign w:val="center"/>
          </w:tcPr>
          <w:p w14:paraId="16F748E6" w14:textId="77777777" w:rsidR="00AB3F3F" w:rsidRPr="00AB21F2" w:rsidRDefault="00AB3F3F" w:rsidP="002F34E0">
            <w:pPr>
              <w:jc w:val="left"/>
              <w:rPr>
                <w:i/>
                <w:iCs/>
                <w:sz w:val="24"/>
                <w:szCs w:val="24"/>
              </w:rPr>
            </w:pPr>
            <w:r w:rsidRPr="00AB21F2">
              <w:rPr>
                <w:sz w:val="24"/>
                <w:szCs w:val="24"/>
              </w:rPr>
              <w:t>Autonomie hors-tension</w:t>
            </w:r>
          </w:p>
        </w:tc>
        <w:tc>
          <w:tcPr>
            <w:tcW w:w="1134" w:type="dxa"/>
            <w:vAlign w:val="center"/>
          </w:tcPr>
          <w:p w14:paraId="56E38B5A" w14:textId="038850E9" w:rsidR="00AB3F3F" w:rsidRPr="00AB21F2" w:rsidRDefault="00186C87" w:rsidP="002F34E0">
            <w:pPr>
              <w:jc w:val="center"/>
              <w:rPr>
                <w:sz w:val="24"/>
                <w:szCs w:val="24"/>
              </w:rPr>
            </w:pPr>
            <w:r>
              <w:rPr>
                <w:sz w:val="24"/>
                <w:szCs w:val="24"/>
              </w:rPr>
              <w:t>/</w:t>
            </w:r>
          </w:p>
        </w:tc>
      </w:tr>
      <w:tr w:rsidR="002C6493" w:rsidRPr="00F404E6" w14:paraId="58234284" w14:textId="7265E3D8" w:rsidTr="002F34E0">
        <w:trPr>
          <w:trHeight w:val="340"/>
          <w:jc w:val="center"/>
        </w:trPr>
        <w:tc>
          <w:tcPr>
            <w:tcW w:w="1996" w:type="dxa"/>
            <w:vMerge/>
            <w:vAlign w:val="center"/>
          </w:tcPr>
          <w:p w14:paraId="0FEA54C9" w14:textId="77777777" w:rsidR="00AB3F3F" w:rsidRPr="00AB21F2" w:rsidRDefault="00AB3F3F" w:rsidP="002F34E0">
            <w:pPr>
              <w:jc w:val="left"/>
              <w:rPr>
                <w:sz w:val="24"/>
                <w:szCs w:val="24"/>
              </w:rPr>
            </w:pPr>
          </w:p>
        </w:tc>
        <w:tc>
          <w:tcPr>
            <w:tcW w:w="2677" w:type="dxa"/>
            <w:vAlign w:val="center"/>
          </w:tcPr>
          <w:p w14:paraId="4EF8A803" w14:textId="30859678" w:rsidR="00AB3F3F" w:rsidRPr="00AB21F2" w:rsidRDefault="00AB3F3F" w:rsidP="002F34E0">
            <w:pPr>
              <w:jc w:val="left"/>
              <w:rPr>
                <w:i/>
                <w:iCs/>
                <w:sz w:val="24"/>
                <w:szCs w:val="24"/>
              </w:rPr>
            </w:pPr>
            <w:r w:rsidRPr="00AB21F2">
              <w:rPr>
                <w:sz w:val="24"/>
                <w:szCs w:val="24"/>
              </w:rPr>
              <w:t>RechDur_270_00</w:t>
            </w:r>
          </w:p>
        </w:tc>
        <w:tc>
          <w:tcPr>
            <w:tcW w:w="3827" w:type="dxa"/>
            <w:vAlign w:val="center"/>
          </w:tcPr>
          <w:p w14:paraId="34526617" w14:textId="77777777" w:rsidR="00AB3F3F" w:rsidRPr="00AB21F2" w:rsidRDefault="00AB3F3F" w:rsidP="002F34E0">
            <w:pPr>
              <w:jc w:val="left"/>
              <w:rPr>
                <w:i/>
                <w:iCs/>
                <w:sz w:val="24"/>
                <w:szCs w:val="24"/>
              </w:rPr>
            </w:pPr>
            <w:r w:rsidRPr="00AB21F2">
              <w:rPr>
                <w:sz w:val="24"/>
                <w:szCs w:val="24"/>
              </w:rPr>
              <w:t>Durée de la recharge</w:t>
            </w:r>
          </w:p>
        </w:tc>
        <w:tc>
          <w:tcPr>
            <w:tcW w:w="1134" w:type="dxa"/>
            <w:vAlign w:val="center"/>
          </w:tcPr>
          <w:p w14:paraId="49E2C1BD" w14:textId="17492E0D" w:rsidR="00AB3F3F" w:rsidRPr="00AB21F2" w:rsidRDefault="00186C87" w:rsidP="002F34E0">
            <w:pPr>
              <w:jc w:val="center"/>
              <w:rPr>
                <w:sz w:val="24"/>
                <w:szCs w:val="24"/>
              </w:rPr>
            </w:pPr>
            <w:r>
              <w:rPr>
                <w:sz w:val="24"/>
                <w:szCs w:val="24"/>
              </w:rPr>
              <w:t>/</w:t>
            </w:r>
          </w:p>
        </w:tc>
      </w:tr>
      <w:tr w:rsidR="002C6493" w:rsidRPr="00F404E6" w14:paraId="4A580E81" w14:textId="1B2F5BA2" w:rsidTr="002F34E0">
        <w:trPr>
          <w:trHeight w:val="340"/>
          <w:jc w:val="center"/>
        </w:trPr>
        <w:tc>
          <w:tcPr>
            <w:tcW w:w="1996" w:type="dxa"/>
            <w:vMerge/>
            <w:vAlign w:val="center"/>
          </w:tcPr>
          <w:p w14:paraId="002D7410" w14:textId="77777777" w:rsidR="00AB3F3F" w:rsidRPr="00AB21F2" w:rsidRDefault="00AB3F3F" w:rsidP="002F34E0">
            <w:pPr>
              <w:jc w:val="left"/>
              <w:rPr>
                <w:sz w:val="24"/>
                <w:szCs w:val="24"/>
              </w:rPr>
            </w:pPr>
          </w:p>
        </w:tc>
        <w:tc>
          <w:tcPr>
            <w:tcW w:w="2677" w:type="dxa"/>
            <w:vAlign w:val="center"/>
          </w:tcPr>
          <w:p w14:paraId="5BBBAAB4" w14:textId="2BC358AB" w:rsidR="00AB3F3F" w:rsidRPr="00AB21F2" w:rsidRDefault="00AB3F3F" w:rsidP="002F34E0">
            <w:pPr>
              <w:jc w:val="left"/>
              <w:rPr>
                <w:sz w:val="24"/>
                <w:szCs w:val="24"/>
              </w:rPr>
            </w:pPr>
            <w:r w:rsidRPr="00AB21F2">
              <w:rPr>
                <w:sz w:val="24"/>
                <w:szCs w:val="24"/>
              </w:rPr>
              <w:t>RechSource_280_00</w:t>
            </w:r>
          </w:p>
        </w:tc>
        <w:tc>
          <w:tcPr>
            <w:tcW w:w="3827" w:type="dxa"/>
            <w:vAlign w:val="center"/>
          </w:tcPr>
          <w:p w14:paraId="499092AF" w14:textId="77777777" w:rsidR="00AB3F3F" w:rsidRPr="00AB21F2" w:rsidRDefault="00AB3F3F" w:rsidP="002F34E0">
            <w:pPr>
              <w:jc w:val="left"/>
              <w:rPr>
                <w:sz w:val="24"/>
                <w:szCs w:val="24"/>
              </w:rPr>
            </w:pPr>
            <w:r w:rsidRPr="00AB21F2">
              <w:rPr>
                <w:sz w:val="24"/>
                <w:szCs w:val="24"/>
              </w:rPr>
              <w:t>Moyen rechargement de la batterie</w:t>
            </w:r>
          </w:p>
        </w:tc>
        <w:tc>
          <w:tcPr>
            <w:tcW w:w="1134" w:type="dxa"/>
            <w:vAlign w:val="center"/>
          </w:tcPr>
          <w:p w14:paraId="02DB25E1" w14:textId="791640FB" w:rsidR="00AB3F3F" w:rsidRPr="00AB21F2" w:rsidRDefault="00186C87" w:rsidP="002F34E0">
            <w:pPr>
              <w:jc w:val="center"/>
              <w:rPr>
                <w:sz w:val="24"/>
                <w:szCs w:val="24"/>
              </w:rPr>
            </w:pPr>
            <w:r>
              <w:rPr>
                <w:sz w:val="24"/>
                <w:szCs w:val="24"/>
              </w:rPr>
              <w:t>5</w:t>
            </w:r>
          </w:p>
        </w:tc>
      </w:tr>
      <w:tr w:rsidR="002C6493" w:rsidRPr="00F404E6" w14:paraId="46EC4652" w14:textId="2C48DBEA" w:rsidTr="002F34E0">
        <w:trPr>
          <w:trHeight w:val="340"/>
          <w:jc w:val="center"/>
        </w:trPr>
        <w:tc>
          <w:tcPr>
            <w:tcW w:w="1996" w:type="dxa"/>
            <w:vMerge/>
            <w:vAlign w:val="center"/>
          </w:tcPr>
          <w:p w14:paraId="6AE339F6" w14:textId="77777777" w:rsidR="00AB3F3F" w:rsidRPr="00AB21F2" w:rsidRDefault="00AB3F3F" w:rsidP="002F34E0">
            <w:pPr>
              <w:jc w:val="left"/>
              <w:rPr>
                <w:sz w:val="24"/>
                <w:szCs w:val="24"/>
              </w:rPr>
            </w:pPr>
          </w:p>
        </w:tc>
        <w:tc>
          <w:tcPr>
            <w:tcW w:w="2677" w:type="dxa"/>
            <w:vAlign w:val="center"/>
          </w:tcPr>
          <w:p w14:paraId="2F3136EB" w14:textId="6ACA386A" w:rsidR="00AB3F3F" w:rsidRPr="00AB21F2" w:rsidRDefault="00AB3F3F" w:rsidP="002F34E0">
            <w:pPr>
              <w:jc w:val="left"/>
              <w:rPr>
                <w:sz w:val="24"/>
                <w:szCs w:val="24"/>
              </w:rPr>
            </w:pPr>
            <w:r w:rsidRPr="00AB21F2">
              <w:rPr>
                <w:sz w:val="24"/>
                <w:szCs w:val="24"/>
              </w:rPr>
              <w:t>RechAmpOff_290_00</w:t>
            </w:r>
          </w:p>
        </w:tc>
        <w:tc>
          <w:tcPr>
            <w:tcW w:w="3827" w:type="dxa"/>
            <w:vAlign w:val="center"/>
          </w:tcPr>
          <w:p w14:paraId="0E1496DD" w14:textId="77777777" w:rsidR="00AB3F3F" w:rsidRPr="00AB21F2" w:rsidRDefault="00AB3F3F" w:rsidP="002F34E0">
            <w:pPr>
              <w:jc w:val="left"/>
              <w:rPr>
                <w:sz w:val="24"/>
                <w:szCs w:val="24"/>
              </w:rPr>
            </w:pPr>
            <w:r w:rsidRPr="00AB21F2">
              <w:rPr>
                <w:sz w:val="24"/>
                <w:szCs w:val="24"/>
              </w:rPr>
              <w:t>Ampérage de recharge OFF</w:t>
            </w:r>
          </w:p>
        </w:tc>
        <w:tc>
          <w:tcPr>
            <w:tcW w:w="1134" w:type="dxa"/>
            <w:vAlign w:val="center"/>
          </w:tcPr>
          <w:p w14:paraId="02297C2D" w14:textId="59722939" w:rsidR="00AB3F3F" w:rsidRPr="00AB21F2" w:rsidRDefault="00186C87" w:rsidP="002F34E0">
            <w:pPr>
              <w:jc w:val="center"/>
              <w:rPr>
                <w:sz w:val="24"/>
                <w:szCs w:val="24"/>
              </w:rPr>
            </w:pPr>
            <w:r>
              <w:rPr>
                <w:sz w:val="24"/>
                <w:szCs w:val="24"/>
              </w:rPr>
              <w:t>/</w:t>
            </w:r>
          </w:p>
        </w:tc>
      </w:tr>
      <w:tr w:rsidR="002C6493" w:rsidRPr="00F404E6" w14:paraId="1944A8F0" w14:textId="0C8D7E80" w:rsidTr="002F34E0">
        <w:trPr>
          <w:trHeight w:val="340"/>
          <w:jc w:val="center"/>
        </w:trPr>
        <w:tc>
          <w:tcPr>
            <w:tcW w:w="1996" w:type="dxa"/>
            <w:vMerge/>
            <w:vAlign w:val="center"/>
          </w:tcPr>
          <w:p w14:paraId="13CAA7FC" w14:textId="77777777" w:rsidR="00AB3F3F" w:rsidRPr="00AB21F2" w:rsidRDefault="00AB3F3F" w:rsidP="002F34E0">
            <w:pPr>
              <w:jc w:val="left"/>
              <w:rPr>
                <w:sz w:val="24"/>
                <w:szCs w:val="24"/>
              </w:rPr>
            </w:pPr>
          </w:p>
        </w:tc>
        <w:tc>
          <w:tcPr>
            <w:tcW w:w="2677" w:type="dxa"/>
            <w:vAlign w:val="center"/>
          </w:tcPr>
          <w:p w14:paraId="71528DCE" w14:textId="2A33798C" w:rsidR="00AB3F3F" w:rsidRPr="00AB21F2" w:rsidRDefault="00AB3F3F" w:rsidP="002F34E0">
            <w:pPr>
              <w:jc w:val="left"/>
              <w:rPr>
                <w:rFonts w:cs="Times New Roman"/>
                <w:sz w:val="24"/>
                <w:szCs w:val="24"/>
              </w:rPr>
            </w:pPr>
            <w:r w:rsidRPr="00AB21F2">
              <w:rPr>
                <w:sz w:val="24"/>
                <w:szCs w:val="24"/>
              </w:rPr>
              <w:t>RechAmpOn_300_00</w:t>
            </w:r>
          </w:p>
        </w:tc>
        <w:tc>
          <w:tcPr>
            <w:tcW w:w="3827" w:type="dxa"/>
            <w:vAlign w:val="center"/>
          </w:tcPr>
          <w:p w14:paraId="071705C2" w14:textId="77777777" w:rsidR="00AB3F3F" w:rsidRPr="00AB21F2" w:rsidRDefault="00AB3F3F" w:rsidP="002F34E0">
            <w:pPr>
              <w:jc w:val="left"/>
              <w:rPr>
                <w:rFonts w:cs="Times New Roman"/>
                <w:sz w:val="24"/>
                <w:szCs w:val="24"/>
              </w:rPr>
            </w:pPr>
            <w:r w:rsidRPr="00AB21F2">
              <w:rPr>
                <w:sz w:val="24"/>
                <w:szCs w:val="24"/>
              </w:rPr>
              <w:t>Ampérage de recharge ON</w:t>
            </w:r>
          </w:p>
        </w:tc>
        <w:tc>
          <w:tcPr>
            <w:tcW w:w="1134" w:type="dxa"/>
            <w:vAlign w:val="center"/>
          </w:tcPr>
          <w:p w14:paraId="2B3AB82A" w14:textId="5AEC6F2C" w:rsidR="00AB3F3F" w:rsidRPr="00AB21F2" w:rsidRDefault="00186C87" w:rsidP="002F34E0">
            <w:pPr>
              <w:jc w:val="center"/>
              <w:rPr>
                <w:sz w:val="24"/>
                <w:szCs w:val="24"/>
              </w:rPr>
            </w:pPr>
            <w:r>
              <w:rPr>
                <w:sz w:val="24"/>
                <w:szCs w:val="24"/>
              </w:rPr>
              <w:t>/</w:t>
            </w:r>
          </w:p>
        </w:tc>
      </w:tr>
      <w:tr w:rsidR="002C6493" w:rsidRPr="00F404E6" w14:paraId="5D19FF1A" w14:textId="06B7EE8E" w:rsidTr="002F34E0">
        <w:trPr>
          <w:trHeight w:val="340"/>
          <w:jc w:val="center"/>
        </w:trPr>
        <w:tc>
          <w:tcPr>
            <w:tcW w:w="1996" w:type="dxa"/>
            <w:vMerge/>
            <w:vAlign w:val="center"/>
          </w:tcPr>
          <w:p w14:paraId="3ABCEE9E" w14:textId="77777777" w:rsidR="00AB3F3F" w:rsidRPr="00AB21F2" w:rsidRDefault="00AB3F3F" w:rsidP="002F34E0">
            <w:pPr>
              <w:jc w:val="left"/>
              <w:rPr>
                <w:sz w:val="24"/>
                <w:szCs w:val="24"/>
              </w:rPr>
            </w:pPr>
          </w:p>
        </w:tc>
        <w:tc>
          <w:tcPr>
            <w:tcW w:w="2677" w:type="dxa"/>
            <w:vAlign w:val="center"/>
          </w:tcPr>
          <w:p w14:paraId="7A11C145" w14:textId="609B23E5" w:rsidR="00AB3F3F" w:rsidRPr="00AB21F2" w:rsidRDefault="00AB3F3F" w:rsidP="002F34E0">
            <w:pPr>
              <w:jc w:val="left"/>
              <w:rPr>
                <w:sz w:val="24"/>
                <w:szCs w:val="24"/>
              </w:rPr>
            </w:pPr>
            <w:r w:rsidRPr="00AB21F2">
              <w:rPr>
                <w:sz w:val="24"/>
                <w:szCs w:val="24"/>
              </w:rPr>
              <w:t>RechDetect_310_00</w:t>
            </w:r>
          </w:p>
        </w:tc>
        <w:tc>
          <w:tcPr>
            <w:tcW w:w="3827" w:type="dxa"/>
            <w:vAlign w:val="center"/>
          </w:tcPr>
          <w:p w14:paraId="16307C37" w14:textId="77777777" w:rsidR="00AB3F3F" w:rsidRPr="00AB21F2" w:rsidRDefault="00AB3F3F" w:rsidP="002F34E0">
            <w:pPr>
              <w:jc w:val="left"/>
              <w:rPr>
                <w:sz w:val="24"/>
                <w:szCs w:val="24"/>
              </w:rPr>
            </w:pPr>
            <w:r w:rsidRPr="00AB21F2">
              <w:rPr>
                <w:sz w:val="24"/>
                <w:szCs w:val="24"/>
              </w:rPr>
              <w:t>Détection de niveau de charge</w:t>
            </w:r>
          </w:p>
        </w:tc>
        <w:tc>
          <w:tcPr>
            <w:tcW w:w="1134" w:type="dxa"/>
            <w:vAlign w:val="center"/>
          </w:tcPr>
          <w:p w14:paraId="594776DE" w14:textId="4F9F42CC" w:rsidR="00AB3F3F" w:rsidRPr="00AB21F2" w:rsidRDefault="00186C87" w:rsidP="002F34E0">
            <w:pPr>
              <w:jc w:val="center"/>
              <w:rPr>
                <w:sz w:val="24"/>
                <w:szCs w:val="24"/>
              </w:rPr>
            </w:pPr>
            <w:r>
              <w:rPr>
                <w:sz w:val="24"/>
                <w:szCs w:val="24"/>
              </w:rPr>
              <w:t>/</w:t>
            </w:r>
          </w:p>
        </w:tc>
      </w:tr>
      <w:tr w:rsidR="002C6493" w:rsidRPr="00F404E6" w14:paraId="21B07B59" w14:textId="25A80A77" w:rsidTr="002F34E0">
        <w:trPr>
          <w:trHeight w:val="340"/>
          <w:jc w:val="center"/>
        </w:trPr>
        <w:tc>
          <w:tcPr>
            <w:tcW w:w="1996" w:type="dxa"/>
            <w:vMerge/>
            <w:vAlign w:val="center"/>
          </w:tcPr>
          <w:p w14:paraId="112F6ACA" w14:textId="77777777" w:rsidR="00AB3F3F" w:rsidRPr="00AB21F2" w:rsidRDefault="00AB3F3F" w:rsidP="002F34E0">
            <w:pPr>
              <w:jc w:val="left"/>
              <w:rPr>
                <w:sz w:val="24"/>
                <w:szCs w:val="24"/>
              </w:rPr>
            </w:pPr>
          </w:p>
        </w:tc>
        <w:tc>
          <w:tcPr>
            <w:tcW w:w="2677" w:type="dxa"/>
            <w:vAlign w:val="center"/>
          </w:tcPr>
          <w:p w14:paraId="495C8055" w14:textId="7D1B08D9" w:rsidR="00AB3F3F" w:rsidRPr="00AB21F2" w:rsidRDefault="00AB3F3F" w:rsidP="002F34E0">
            <w:pPr>
              <w:jc w:val="left"/>
              <w:rPr>
                <w:sz w:val="24"/>
                <w:szCs w:val="24"/>
              </w:rPr>
            </w:pPr>
            <w:r w:rsidRPr="00AB21F2">
              <w:rPr>
                <w:sz w:val="24"/>
                <w:szCs w:val="24"/>
              </w:rPr>
              <w:t>VoltAlimPh_320_00</w:t>
            </w:r>
          </w:p>
        </w:tc>
        <w:tc>
          <w:tcPr>
            <w:tcW w:w="3827" w:type="dxa"/>
            <w:vAlign w:val="center"/>
          </w:tcPr>
          <w:p w14:paraId="7CB40854" w14:textId="77777777" w:rsidR="00AB3F3F" w:rsidRPr="00AB21F2" w:rsidRDefault="00AB3F3F" w:rsidP="002F34E0">
            <w:pPr>
              <w:jc w:val="left"/>
              <w:rPr>
                <w:sz w:val="24"/>
                <w:szCs w:val="24"/>
              </w:rPr>
            </w:pPr>
            <w:r w:rsidRPr="00AB21F2">
              <w:rPr>
                <w:sz w:val="24"/>
                <w:szCs w:val="24"/>
              </w:rPr>
              <w:t>Tension d’alimentation capteur photo</w:t>
            </w:r>
          </w:p>
        </w:tc>
        <w:tc>
          <w:tcPr>
            <w:tcW w:w="1134" w:type="dxa"/>
            <w:vAlign w:val="center"/>
          </w:tcPr>
          <w:p w14:paraId="3AA630ED" w14:textId="082DBE14" w:rsidR="00AB3F3F" w:rsidRPr="00AB21F2" w:rsidRDefault="00186C87" w:rsidP="002F34E0">
            <w:pPr>
              <w:jc w:val="center"/>
              <w:rPr>
                <w:sz w:val="24"/>
                <w:szCs w:val="24"/>
              </w:rPr>
            </w:pPr>
            <w:r>
              <w:rPr>
                <w:sz w:val="24"/>
                <w:szCs w:val="24"/>
              </w:rPr>
              <w:t>/</w:t>
            </w:r>
          </w:p>
        </w:tc>
      </w:tr>
      <w:tr w:rsidR="002C6493" w:rsidRPr="00F404E6" w14:paraId="3B6A2FDA" w14:textId="14AFC8B2" w:rsidTr="002F34E0">
        <w:trPr>
          <w:trHeight w:val="340"/>
          <w:jc w:val="center"/>
        </w:trPr>
        <w:tc>
          <w:tcPr>
            <w:tcW w:w="1996" w:type="dxa"/>
            <w:vMerge/>
            <w:vAlign w:val="center"/>
          </w:tcPr>
          <w:p w14:paraId="720A4517" w14:textId="77777777" w:rsidR="00AB3F3F" w:rsidRPr="00AB21F2" w:rsidRDefault="00AB3F3F" w:rsidP="002F34E0">
            <w:pPr>
              <w:jc w:val="left"/>
              <w:rPr>
                <w:sz w:val="24"/>
                <w:szCs w:val="24"/>
              </w:rPr>
            </w:pPr>
          </w:p>
        </w:tc>
        <w:tc>
          <w:tcPr>
            <w:tcW w:w="2677" w:type="dxa"/>
            <w:vAlign w:val="center"/>
          </w:tcPr>
          <w:p w14:paraId="0A78D07D" w14:textId="632087E5" w:rsidR="00AB3F3F" w:rsidRPr="00AB21F2" w:rsidRDefault="00AB3F3F" w:rsidP="002F34E0">
            <w:pPr>
              <w:jc w:val="left"/>
              <w:rPr>
                <w:sz w:val="24"/>
                <w:szCs w:val="24"/>
              </w:rPr>
            </w:pPr>
            <w:r w:rsidRPr="00AB21F2">
              <w:rPr>
                <w:sz w:val="24"/>
                <w:szCs w:val="24"/>
              </w:rPr>
              <w:t>ModeVeille_330_00</w:t>
            </w:r>
          </w:p>
        </w:tc>
        <w:tc>
          <w:tcPr>
            <w:tcW w:w="3827" w:type="dxa"/>
            <w:vAlign w:val="center"/>
          </w:tcPr>
          <w:p w14:paraId="57E30601" w14:textId="77777777" w:rsidR="00AB3F3F" w:rsidRPr="00AB21F2" w:rsidRDefault="00AB3F3F" w:rsidP="002F34E0">
            <w:pPr>
              <w:jc w:val="left"/>
              <w:rPr>
                <w:sz w:val="24"/>
                <w:szCs w:val="24"/>
              </w:rPr>
            </w:pPr>
            <w:r w:rsidRPr="00AB21F2">
              <w:rPr>
                <w:sz w:val="24"/>
                <w:szCs w:val="24"/>
              </w:rPr>
              <w:t>Mode veille de la caméra</w:t>
            </w:r>
          </w:p>
        </w:tc>
        <w:tc>
          <w:tcPr>
            <w:tcW w:w="1134" w:type="dxa"/>
            <w:vAlign w:val="center"/>
          </w:tcPr>
          <w:p w14:paraId="36B30AEA" w14:textId="734CF00A" w:rsidR="00AB3F3F" w:rsidRPr="00AB21F2" w:rsidRDefault="00E03070" w:rsidP="002F34E0">
            <w:pPr>
              <w:jc w:val="center"/>
              <w:rPr>
                <w:sz w:val="24"/>
                <w:szCs w:val="24"/>
              </w:rPr>
            </w:pPr>
            <w:ins w:id="333" w:author="Antoine Da Costa" w:date="2022-07-28T10:02:00Z">
              <w:r>
                <w:rPr>
                  <w:sz w:val="24"/>
                  <w:szCs w:val="24"/>
                </w:rPr>
                <w:t>/</w:t>
              </w:r>
            </w:ins>
          </w:p>
        </w:tc>
      </w:tr>
      <w:tr w:rsidR="002C6493" w:rsidRPr="00F404E6" w14:paraId="40C3A727" w14:textId="0DB679F8" w:rsidTr="002F34E0">
        <w:trPr>
          <w:trHeight w:val="340"/>
          <w:jc w:val="center"/>
        </w:trPr>
        <w:tc>
          <w:tcPr>
            <w:tcW w:w="1996" w:type="dxa"/>
            <w:vMerge w:val="restart"/>
            <w:vAlign w:val="center"/>
          </w:tcPr>
          <w:p w14:paraId="76FE0540" w14:textId="30DE1BE2" w:rsidR="00AB3F3F" w:rsidRPr="00AB21F2" w:rsidRDefault="00AB3F3F" w:rsidP="002F34E0">
            <w:pPr>
              <w:jc w:val="left"/>
              <w:rPr>
                <w:sz w:val="24"/>
                <w:szCs w:val="24"/>
              </w:rPr>
            </w:pPr>
            <w:r>
              <w:rPr>
                <w:sz w:val="24"/>
                <w:szCs w:val="24"/>
              </w:rPr>
              <w:t>ENVIRONNEMENT</w:t>
            </w:r>
          </w:p>
        </w:tc>
        <w:tc>
          <w:tcPr>
            <w:tcW w:w="2677" w:type="dxa"/>
            <w:vAlign w:val="center"/>
          </w:tcPr>
          <w:p w14:paraId="73BA8FB7" w14:textId="0F096896" w:rsidR="00AB3F3F" w:rsidRPr="00AB21F2" w:rsidRDefault="00AB3F3F" w:rsidP="002F34E0">
            <w:pPr>
              <w:jc w:val="left"/>
              <w:rPr>
                <w:rFonts w:cstheme="minorHAnsi"/>
                <w:i/>
                <w:iCs/>
                <w:sz w:val="24"/>
                <w:szCs w:val="24"/>
              </w:rPr>
            </w:pPr>
            <w:r w:rsidRPr="00AB21F2">
              <w:rPr>
                <w:sz w:val="24"/>
                <w:szCs w:val="24"/>
              </w:rPr>
              <w:t>TempératFct_340_00</w:t>
            </w:r>
          </w:p>
        </w:tc>
        <w:tc>
          <w:tcPr>
            <w:tcW w:w="3827" w:type="dxa"/>
            <w:vAlign w:val="center"/>
          </w:tcPr>
          <w:p w14:paraId="5728514C" w14:textId="77777777" w:rsidR="00AB3F3F" w:rsidRPr="00AB21F2" w:rsidRDefault="00AB3F3F" w:rsidP="002F34E0">
            <w:pPr>
              <w:jc w:val="left"/>
              <w:rPr>
                <w:rFonts w:cstheme="minorHAnsi"/>
                <w:i/>
                <w:iCs/>
                <w:sz w:val="24"/>
                <w:szCs w:val="24"/>
              </w:rPr>
            </w:pPr>
            <w:r w:rsidRPr="00AB21F2">
              <w:rPr>
                <w:sz w:val="24"/>
                <w:szCs w:val="24"/>
              </w:rPr>
              <w:t>Température de fonctionnement</w:t>
            </w:r>
          </w:p>
        </w:tc>
        <w:tc>
          <w:tcPr>
            <w:tcW w:w="1134" w:type="dxa"/>
            <w:vAlign w:val="center"/>
          </w:tcPr>
          <w:p w14:paraId="2C71D318" w14:textId="0BB96C40" w:rsidR="00AB3F3F" w:rsidRPr="00AB21F2" w:rsidRDefault="00186C87" w:rsidP="002F34E0">
            <w:pPr>
              <w:jc w:val="center"/>
              <w:rPr>
                <w:sz w:val="24"/>
                <w:szCs w:val="24"/>
              </w:rPr>
            </w:pPr>
            <w:r>
              <w:rPr>
                <w:sz w:val="24"/>
                <w:szCs w:val="24"/>
              </w:rPr>
              <w:t>/</w:t>
            </w:r>
          </w:p>
        </w:tc>
      </w:tr>
      <w:tr w:rsidR="002C6493" w:rsidRPr="00F404E6" w14:paraId="46D49EED" w14:textId="25BC1BCF" w:rsidTr="002F34E0">
        <w:trPr>
          <w:trHeight w:val="340"/>
          <w:jc w:val="center"/>
        </w:trPr>
        <w:tc>
          <w:tcPr>
            <w:tcW w:w="1996" w:type="dxa"/>
            <w:vMerge/>
            <w:vAlign w:val="center"/>
          </w:tcPr>
          <w:p w14:paraId="7DF7266F" w14:textId="77777777" w:rsidR="00AB3F3F" w:rsidRPr="00AB21F2" w:rsidRDefault="00AB3F3F" w:rsidP="002F34E0">
            <w:pPr>
              <w:jc w:val="left"/>
              <w:rPr>
                <w:sz w:val="24"/>
                <w:szCs w:val="24"/>
              </w:rPr>
            </w:pPr>
          </w:p>
        </w:tc>
        <w:tc>
          <w:tcPr>
            <w:tcW w:w="2677" w:type="dxa"/>
            <w:vAlign w:val="center"/>
          </w:tcPr>
          <w:p w14:paraId="2CF05524" w14:textId="0A1C6263" w:rsidR="00AB3F3F" w:rsidRPr="00AB21F2" w:rsidRDefault="00AB3F3F" w:rsidP="002F34E0">
            <w:pPr>
              <w:jc w:val="left"/>
              <w:rPr>
                <w:rFonts w:cs="Times New Roman"/>
                <w:sz w:val="24"/>
                <w:szCs w:val="24"/>
              </w:rPr>
            </w:pPr>
            <w:r w:rsidRPr="00AB21F2">
              <w:rPr>
                <w:sz w:val="24"/>
                <w:szCs w:val="24"/>
              </w:rPr>
              <w:t>TempératStock_350_00</w:t>
            </w:r>
          </w:p>
        </w:tc>
        <w:tc>
          <w:tcPr>
            <w:tcW w:w="3827" w:type="dxa"/>
            <w:vAlign w:val="center"/>
          </w:tcPr>
          <w:p w14:paraId="1AFF14FB" w14:textId="77777777" w:rsidR="00AB3F3F" w:rsidRPr="00AB21F2" w:rsidRDefault="00AB3F3F" w:rsidP="002F34E0">
            <w:pPr>
              <w:jc w:val="left"/>
              <w:rPr>
                <w:rFonts w:cstheme="minorHAnsi"/>
                <w:i/>
                <w:iCs/>
                <w:sz w:val="24"/>
                <w:szCs w:val="24"/>
              </w:rPr>
            </w:pPr>
            <w:r w:rsidRPr="00AB21F2">
              <w:rPr>
                <w:sz w:val="24"/>
                <w:szCs w:val="24"/>
              </w:rPr>
              <w:t>Température de stockage</w:t>
            </w:r>
          </w:p>
        </w:tc>
        <w:tc>
          <w:tcPr>
            <w:tcW w:w="1134" w:type="dxa"/>
            <w:vAlign w:val="center"/>
          </w:tcPr>
          <w:p w14:paraId="3C8390BE" w14:textId="1E4075D3" w:rsidR="00AB3F3F" w:rsidRPr="00AB21F2" w:rsidRDefault="00186C87" w:rsidP="002F34E0">
            <w:pPr>
              <w:jc w:val="center"/>
              <w:rPr>
                <w:sz w:val="24"/>
                <w:szCs w:val="24"/>
              </w:rPr>
            </w:pPr>
            <w:r>
              <w:rPr>
                <w:sz w:val="24"/>
                <w:szCs w:val="24"/>
              </w:rPr>
              <w:t>/</w:t>
            </w:r>
          </w:p>
        </w:tc>
      </w:tr>
      <w:tr w:rsidR="002C6493" w:rsidRPr="00F404E6" w14:paraId="039A16AF" w14:textId="1E5499E0" w:rsidTr="002F34E0">
        <w:trPr>
          <w:trHeight w:val="340"/>
          <w:jc w:val="center"/>
        </w:trPr>
        <w:tc>
          <w:tcPr>
            <w:tcW w:w="1996" w:type="dxa"/>
            <w:vMerge/>
            <w:vAlign w:val="center"/>
          </w:tcPr>
          <w:p w14:paraId="13595960" w14:textId="77777777" w:rsidR="00AB3F3F" w:rsidRPr="00AB21F2" w:rsidRDefault="00AB3F3F" w:rsidP="002F34E0">
            <w:pPr>
              <w:jc w:val="left"/>
              <w:rPr>
                <w:sz w:val="24"/>
                <w:szCs w:val="24"/>
              </w:rPr>
            </w:pPr>
          </w:p>
        </w:tc>
        <w:tc>
          <w:tcPr>
            <w:tcW w:w="2677" w:type="dxa"/>
            <w:vAlign w:val="center"/>
          </w:tcPr>
          <w:p w14:paraId="65E1B759" w14:textId="0D8A728E" w:rsidR="00AB3F3F" w:rsidRPr="00AB21F2" w:rsidRDefault="00AB3F3F" w:rsidP="002F34E0">
            <w:pPr>
              <w:jc w:val="left"/>
              <w:rPr>
                <w:rFonts w:cs="Times New Roman"/>
                <w:sz w:val="24"/>
                <w:szCs w:val="24"/>
              </w:rPr>
            </w:pPr>
            <w:r w:rsidRPr="00AB21F2">
              <w:rPr>
                <w:sz w:val="24"/>
                <w:szCs w:val="24"/>
              </w:rPr>
              <w:t>PlombBatterie_360_00</w:t>
            </w:r>
          </w:p>
        </w:tc>
        <w:tc>
          <w:tcPr>
            <w:tcW w:w="3827" w:type="dxa"/>
            <w:vAlign w:val="center"/>
          </w:tcPr>
          <w:p w14:paraId="1F43B597" w14:textId="77777777" w:rsidR="00AB3F3F" w:rsidRPr="00AB21F2" w:rsidRDefault="00AB3F3F" w:rsidP="002F34E0">
            <w:pPr>
              <w:jc w:val="left"/>
              <w:rPr>
                <w:rFonts w:cstheme="minorHAnsi"/>
                <w:i/>
                <w:iCs/>
                <w:sz w:val="24"/>
                <w:szCs w:val="24"/>
              </w:rPr>
            </w:pPr>
            <w:r w:rsidRPr="00AB21F2">
              <w:rPr>
                <w:sz w:val="24"/>
                <w:szCs w:val="24"/>
              </w:rPr>
              <w:t>Présence de plomb dans la batterie</w:t>
            </w:r>
          </w:p>
        </w:tc>
        <w:tc>
          <w:tcPr>
            <w:tcW w:w="1134" w:type="dxa"/>
            <w:vAlign w:val="center"/>
          </w:tcPr>
          <w:p w14:paraId="2E9FD97A" w14:textId="3FA21510" w:rsidR="00AB3F3F" w:rsidRPr="00AB21F2" w:rsidRDefault="00186C87" w:rsidP="002F34E0">
            <w:pPr>
              <w:jc w:val="center"/>
              <w:rPr>
                <w:sz w:val="24"/>
                <w:szCs w:val="24"/>
              </w:rPr>
            </w:pPr>
            <w:r>
              <w:rPr>
                <w:sz w:val="24"/>
                <w:szCs w:val="24"/>
              </w:rPr>
              <w:t>/</w:t>
            </w:r>
          </w:p>
        </w:tc>
      </w:tr>
      <w:tr w:rsidR="002C6493" w:rsidRPr="00F404E6" w14:paraId="1546B1EA" w14:textId="4566F284" w:rsidTr="002F34E0">
        <w:trPr>
          <w:trHeight w:val="340"/>
          <w:jc w:val="center"/>
        </w:trPr>
        <w:tc>
          <w:tcPr>
            <w:tcW w:w="1996" w:type="dxa"/>
            <w:vMerge w:val="restart"/>
            <w:vAlign w:val="center"/>
          </w:tcPr>
          <w:p w14:paraId="0AA92F7F" w14:textId="3BEE8477" w:rsidR="00AB3F3F" w:rsidRPr="00AB21F2" w:rsidRDefault="00AB3F3F" w:rsidP="002F34E0">
            <w:pPr>
              <w:jc w:val="left"/>
              <w:rPr>
                <w:sz w:val="24"/>
                <w:szCs w:val="24"/>
              </w:rPr>
            </w:pPr>
            <w:r>
              <w:rPr>
                <w:sz w:val="24"/>
                <w:szCs w:val="24"/>
              </w:rPr>
              <w:t>UTILISATEUR</w:t>
            </w:r>
          </w:p>
        </w:tc>
        <w:tc>
          <w:tcPr>
            <w:tcW w:w="2677" w:type="dxa"/>
            <w:vAlign w:val="center"/>
          </w:tcPr>
          <w:p w14:paraId="4964ED39" w14:textId="65C67CA8" w:rsidR="00AB3F3F" w:rsidRPr="00AB21F2" w:rsidRDefault="00AB3F3F" w:rsidP="002F34E0">
            <w:pPr>
              <w:jc w:val="left"/>
              <w:rPr>
                <w:rFonts w:cstheme="minorHAnsi"/>
                <w:i/>
                <w:iCs/>
                <w:sz w:val="24"/>
                <w:szCs w:val="24"/>
              </w:rPr>
            </w:pPr>
            <w:r w:rsidRPr="00AB21F2">
              <w:rPr>
                <w:sz w:val="24"/>
                <w:szCs w:val="24"/>
              </w:rPr>
              <w:t>BtnOnOff_370_00</w:t>
            </w:r>
          </w:p>
        </w:tc>
        <w:tc>
          <w:tcPr>
            <w:tcW w:w="3827" w:type="dxa"/>
            <w:vAlign w:val="center"/>
          </w:tcPr>
          <w:p w14:paraId="3FED7FA5" w14:textId="77777777" w:rsidR="00AB3F3F" w:rsidRPr="00AB21F2" w:rsidRDefault="00AB3F3F" w:rsidP="002F34E0">
            <w:pPr>
              <w:jc w:val="left"/>
              <w:rPr>
                <w:rFonts w:cstheme="minorHAnsi"/>
                <w:i/>
                <w:iCs/>
                <w:sz w:val="24"/>
                <w:szCs w:val="24"/>
              </w:rPr>
            </w:pPr>
            <w:r w:rsidRPr="00AB21F2">
              <w:rPr>
                <w:sz w:val="24"/>
                <w:szCs w:val="24"/>
              </w:rPr>
              <w:t>Bouton ON/OFF</w:t>
            </w:r>
          </w:p>
        </w:tc>
        <w:tc>
          <w:tcPr>
            <w:tcW w:w="1134" w:type="dxa"/>
            <w:vAlign w:val="center"/>
          </w:tcPr>
          <w:p w14:paraId="19727996" w14:textId="616EAAD2" w:rsidR="00AB3F3F" w:rsidRPr="00AB21F2" w:rsidRDefault="00186C87" w:rsidP="002F34E0">
            <w:pPr>
              <w:jc w:val="center"/>
              <w:rPr>
                <w:sz w:val="24"/>
                <w:szCs w:val="24"/>
              </w:rPr>
            </w:pPr>
            <w:r>
              <w:rPr>
                <w:sz w:val="24"/>
                <w:szCs w:val="24"/>
              </w:rPr>
              <w:t>4</w:t>
            </w:r>
          </w:p>
        </w:tc>
      </w:tr>
      <w:tr w:rsidR="002C6493" w:rsidRPr="00F404E6" w14:paraId="2FD2B054" w14:textId="57AF3BD8" w:rsidTr="002F34E0">
        <w:trPr>
          <w:trHeight w:val="340"/>
          <w:jc w:val="center"/>
        </w:trPr>
        <w:tc>
          <w:tcPr>
            <w:tcW w:w="1996" w:type="dxa"/>
            <w:vMerge/>
            <w:vAlign w:val="center"/>
          </w:tcPr>
          <w:p w14:paraId="03F60333" w14:textId="77777777" w:rsidR="00AB3F3F" w:rsidRPr="00AB21F2" w:rsidRDefault="00AB3F3F" w:rsidP="002F34E0">
            <w:pPr>
              <w:jc w:val="left"/>
              <w:rPr>
                <w:sz w:val="24"/>
                <w:szCs w:val="24"/>
              </w:rPr>
            </w:pPr>
          </w:p>
        </w:tc>
        <w:tc>
          <w:tcPr>
            <w:tcW w:w="2677" w:type="dxa"/>
            <w:vAlign w:val="center"/>
          </w:tcPr>
          <w:p w14:paraId="542410BC" w14:textId="178FD549" w:rsidR="00AB3F3F" w:rsidRPr="00AB21F2" w:rsidRDefault="00AB3F3F" w:rsidP="002F34E0">
            <w:pPr>
              <w:jc w:val="left"/>
              <w:rPr>
                <w:rFonts w:cstheme="minorHAnsi"/>
                <w:i/>
                <w:iCs/>
                <w:sz w:val="24"/>
                <w:szCs w:val="24"/>
              </w:rPr>
            </w:pPr>
            <w:r w:rsidRPr="00AB21F2">
              <w:rPr>
                <w:sz w:val="24"/>
                <w:szCs w:val="24"/>
              </w:rPr>
              <w:t>LedBatt_380_00</w:t>
            </w:r>
          </w:p>
        </w:tc>
        <w:tc>
          <w:tcPr>
            <w:tcW w:w="3827" w:type="dxa"/>
            <w:vAlign w:val="center"/>
          </w:tcPr>
          <w:p w14:paraId="06A2D504" w14:textId="77777777" w:rsidR="00AB3F3F" w:rsidRPr="00AB21F2" w:rsidRDefault="00AB3F3F" w:rsidP="002F34E0">
            <w:pPr>
              <w:jc w:val="left"/>
              <w:rPr>
                <w:rFonts w:cstheme="minorHAnsi"/>
                <w:i/>
                <w:iCs/>
                <w:sz w:val="24"/>
                <w:szCs w:val="24"/>
              </w:rPr>
            </w:pPr>
            <w:r w:rsidRPr="00AB21F2">
              <w:rPr>
                <w:sz w:val="24"/>
                <w:szCs w:val="24"/>
              </w:rPr>
              <w:t>LED de batterie</w:t>
            </w:r>
          </w:p>
        </w:tc>
        <w:tc>
          <w:tcPr>
            <w:tcW w:w="1134" w:type="dxa"/>
            <w:vAlign w:val="center"/>
          </w:tcPr>
          <w:p w14:paraId="7897AAD4" w14:textId="1D4BBD9F" w:rsidR="00AB3F3F" w:rsidRPr="00AB21F2" w:rsidRDefault="009E7C0F" w:rsidP="002F34E0">
            <w:pPr>
              <w:jc w:val="center"/>
              <w:rPr>
                <w:sz w:val="24"/>
                <w:szCs w:val="24"/>
              </w:rPr>
            </w:pPr>
            <w:r>
              <w:rPr>
                <w:sz w:val="24"/>
                <w:szCs w:val="24"/>
              </w:rPr>
              <w:t>/</w:t>
            </w:r>
          </w:p>
        </w:tc>
      </w:tr>
      <w:tr w:rsidR="002C6493" w:rsidRPr="00F404E6" w14:paraId="49E097BD" w14:textId="6D816D4A" w:rsidTr="002F34E0">
        <w:trPr>
          <w:trHeight w:val="340"/>
          <w:jc w:val="center"/>
        </w:trPr>
        <w:tc>
          <w:tcPr>
            <w:tcW w:w="1996" w:type="dxa"/>
            <w:vMerge/>
            <w:vAlign w:val="center"/>
          </w:tcPr>
          <w:p w14:paraId="7255CEB6" w14:textId="77777777" w:rsidR="00AB3F3F" w:rsidRPr="00AB21F2" w:rsidRDefault="00AB3F3F" w:rsidP="002F34E0">
            <w:pPr>
              <w:jc w:val="left"/>
              <w:rPr>
                <w:sz w:val="24"/>
                <w:szCs w:val="24"/>
              </w:rPr>
            </w:pPr>
          </w:p>
        </w:tc>
        <w:tc>
          <w:tcPr>
            <w:tcW w:w="2677" w:type="dxa"/>
            <w:vAlign w:val="center"/>
          </w:tcPr>
          <w:p w14:paraId="40C350FF" w14:textId="0FE57F6A" w:rsidR="00AB3F3F" w:rsidRPr="00AB21F2" w:rsidRDefault="00AB3F3F" w:rsidP="002F34E0">
            <w:pPr>
              <w:jc w:val="left"/>
              <w:rPr>
                <w:rFonts w:cstheme="minorHAnsi"/>
                <w:i/>
                <w:iCs/>
                <w:sz w:val="24"/>
                <w:szCs w:val="24"/>
              </w:rPr>
            </w:pPr>
            <w:r w:rsidRPr="00AB21F2">
              <w:rPr>
                <w:sz w:val="24"/>
                <w:szCs w:val="24"/>
              </w:rPr>
              <w:t>LedRech_390_00</w:t>
            </w:r>
          </w:p>
        </w:tc>
        <w:tc>
          <w:tcPr>
            <w:tcW w:w="3827" w:type="dxa"/>
            <w:vAlign w:val="center"/>
          </w:tcPr>
          <w:p w14:paraId="20070F3F" w14:textId="77777777" w:rsidR="00AB3F3F" w:rsidRPr="00AB21F2" w:rsidRDefault="00AB3F3F" w:rsidP="002F34E0">
            <w:pPr>
              <w:jc w:val="left"/>
              <w:rPr>
                <w:rFonts w:cstheme="minorHAnsi"/>
                <w:i/>
                <w:iCs/>
                <w:sz w:val="24"/>
                <w:szCs w:val="24"/>
              </w:rPr>
            </w:pPr>
            <w:r w:rsidRPr="00AB21F2">
              <w:rPr>
                <w:sz w:val="24"/>
                <w:szCs w:val="24"/>
              </w:rPr>
              <w:t>LED de recharge</w:t>
            </w:r>
          </w:p>
        </w:tc>
        <w:tc>
          <w:tcPr>
            <w:tcW w:w="1134" w:type="dxa"/>
            <w:vAlign w:val="center"/>
          </w:tcPr>
          <w:p w14:paraId="194AADD7" w14:textId="080F4208" w:rsidR="00AB3F3F" w:rsidRPr="00AB21F2" w:rsidRDefault="009E7C0F" w:rsidP="002F34E0">
            <w:pPr>
              <w:jc w:val="center"/>
              <w:rPr>
                <w:sz w:val="24"/>
                <w:szCs w:val="24"/>
              </w:rPr>
            </w:pPr>
            <w:r>
              <w:rPr>
                <w:sz w:val="24"/>
                <w:szCs w:val="24"/>
              </w:rPr>
              <w:t>13</w:t>
            </w:r>
          </w:p>
        </w:tc>
      </w:tr>
      <w:tr w:rsidR="002C6493" w:rsidRPr="00F404E6" w14:paraId="6BF5696E" w14:textId="60FBD19E" w:rsidTr="002F34E0">
        <w:trPr>
          <w:trHeight w:val="340"/>
          <w:jc w:val="center"/>
        </w:trPr>
        <w:tc>
          <w:tcPr>
            <w:tcW w:w="1996" w:type="dxa"/>
            <w:vMerge/>
            <w:vAlign w:val="center"/>
          </w:tcPr>
          <w:p w14:paraId="407CCB07" w14:textId="77777777" w:rsidR="00AB3F3F" w:rsidRPr="00AB21F2" w:rsidRDefault="00AB3F3F" w:rsidP="002F34E0">
            <w:pPr>
              <w:jc w:val="left"/>
              <w:rPr>
                <w:sz w:val="24"/>
                <w:szCs w:val="24"/>
              </w:rPr>
            </w:pPr>
          </w:p>
        </w:tc>
        <w:tc>
          <w:tcPr>
            <w:tcW w:w="2677" w:type="dxa"/>
            <w:vAlign w:val="center"/>
          </w:tcPr>
          <w:p w14:paraId="4829FBCF" w14:textId="60E807B6" w:rsidR="00AB3F3F" w:rsidRPr="00AB21F2" w:rsidRDefault="00AB3F3F" w:rsidP="002F34E0">
            <w:pPr>
              <w:jc w:val="left"/>
              <w:rPr>
                <w:rFonts w:cstheme="minorHAnsi"/>
                <w:i/>
                <w:iCs/>
                <w:sz w:val="24"/>
                <w:szCs w:val="24"/>
              </w:rPr>
            </w:pPr>
            <w:r w:rsidRPr="00AB21F2">
              <w:rPr>
                <w:sz w:val="24"/>
                <w:szCs w:val="24"/>
              </w:rPr>
              <w:t>ConnData_400_00</w:t>
            </w:r>
          </w:p>
        </w:tc>
        <w:tc>
          <w:tcPr>
            <w:tcW w:w="3827" w:type="dxa"/>
            <w:vAlign w:val="center"/>
          </w:tcPr>
          <w:p w14:paraId="0DAE1F5A" w14:textId="77777777" w:rsidR="00AB3F3F" w:rsidRPr="00AB21F2" w:rsidRDefault="00AB3F3F" w:rsidP="002F34E0">
            <w:pPr>
              <w:jc w:val="left"/>
              <w:rPr>
                <w:rFonts w:cstheme="minorHAnsi"/>
                <w:i/>
                <w:iCs/>
                <w:sz w:val="24"/>
                <w:szCs w:val="24"/>
              </w:rPr>
            </w:pPr>
            <w:r w:rsidRPr="00AB21F2">
              <w:rPr>
                <w:sz w:val="24"/>
                <w:szCs w:val="24"/>
              </w:rPr>
              <w:t>Connecteur de données</w:t>
            </w:r>
          </w:p>
        </w:tc>
        <w:tc>
          <w:tcPr>
            <w:tcW w:w="1134" w:type="dxa"/>
            <w:vAlign w:val="center"/>
          </w:tcPr>
          <w:p w14:paraId="37A5834D" w14:textId="017BCE93" w:rsidR="00AB3F3F" w:rsidRPr="00AB21F2" w:rsidRDefault="009E7C0F" w:rsidP="002F34E0">
            <w:pPr>
              <w:jc w:val="center"/>
              <w:rPr>
                <w:sz w:val="24"/>
                <w:szCs w:val="24"/>
              </w:rPr>
            </w:pPr>
            <w:r>
              <w:rPr>
                <w:sz w:val="24"/>
                <w:szCs w:val="24"/>
              </w:rPr>
              <w:t>5</w:t>
            </w:r>
          </w:p>
        </w:tc>
      </w:tr>
      <w:tr w:rsidR="002C6493" w:rsidRPr="00F404E6" w14:paraId="0476211B" w14:textId="63AADFD6" w:rsidTr="002F34E0">
        <w:trPr>
          <w:trHeight w:val="340"/>
          <w:jc w:val="center"/>
        </w:trPr>
        <w:tc>
          <w:tcPr>
            <w:tcW w:w="1996" w:type="dxa"/>
            <w:vMerge w:val="restart"/>
            <w:vAlign w:val="center"/>
          </w:tcPr>
          <w:p w14:paraId="3571B171" w14:textId="74D55A76" w:rsidR="00AB3F3F" w:rsidRPr="00AB21F2" w:rsidRDefault="00AB3F3F" w:rsidP="002F34E0">
            <w:pPr>
              <w:jc w:val="left"/>
              <w:rPr>
                <w:sz w:val="24"/>
                <w:szCs w:val="24"/>
              </w:rPr>
            </w:pPr>
            <w:r>
              <w:rPr>
                <w:sz w:val="24"/>
                <w:szCs w:val="24"/>
              </w:rPr>
              <w:t>COMMANDE</w:t>
            </w:r>
          </w:p>
        </w:tc>
        <w:tc>
          <w:tcPr>
            <w:tcW w:w="2677" w:type="dxa"/>
            <w:vAlign w:val="center"/>
          </w:tcPr>
          <w:p w14:paraId="40DA8178" w14:textId="0E859354" w:rsidR="00AB3F3F" w:rsidRPr="00AB21F2" w:rsidRDefault="00AB3F3F" w:rsidP="002F34E0">
            <w:pPr>
              <w:jc w:val="left"/>
              <w:rPr>
                <w:sz w:val="24"/>
                <w:szCs w:val="24"/>
              </w:rPr>
            </w:pPr>
            <w:r w:rsidRPr="00AB21F2">
              <w:rPr>
                <w:sz w:val="24"/>
                <w:szCs w:val="24"/>
              </w:rPr>
              <w:t>MicroCtrl_410_00</w:t>
            </w:r>
          </w:p>
        </w:tc>
        <w:tc>
          <w:tcPr>
            <w:tcW w:w="3827" w:type="dxa"/>
            <w:vAlign w:val="center"/>
          </w:tcPr>
          <w:p w14:paraId="19A5B0A3" w14:textId="77777777" w:rsidR="00AB3F3F" w:rsidRPr="00AB21F2" w:rsidRDefault="00AB3F3F" w:rsidP="002F34E0">
            <w:pPr>
              <w:jc w:val="left"/>
              <w:rPr>
                <w:sz w:val="24"/>
                <w:szCs w:val="24"/>
              </w:rPr>
            </w:pPr>
            <w:r w:rsidRPr="00AB21F2">
              <w:rPr>
                <w:sz w:val="24"/>
                <w:szCs w:val="24"/>
              </w:rPr>
              <w:t>Utilisation d’un microcontrôleur</w:t>
            </w:r>
          </w:p>
        </w:tc>
        <w:tc>
          <w:tcPr>
            <w:tcW w:w="1134" w:type="dxa"/>
            <w:vAlign w:val="center"/>
          </w:tcPr>
          <w:p w14:paraId="2D59FDCB" w14:textId="7459A01D" w:rsidR="00AB3F3F" w:rsidRPr="00AB21F2" w:rsidRDefault="009E7C0F" w:rsidP="002F34E0">
            <w:pPr>
              <w:jc w:val="center"/>
              <w:rPr>
                <w:sz w:val="24"/>
                <w:szCs w:val="24"/>
              </w:rPr>
            </w:pPr>
            <w:r>
              <w:rPr>
                <w:sz w:val="24"/>
                <w:szCs w:val="24"/>
              </w:rPr>
              <w:t>/</w:t>
            </w:r>
          </w:p>
        </w:tc>
      </w:tr>
      <w:tr w:rsidR="002C6493" w:rsidRPr="00F404E6" w14:paraId="09B17377" w14:textId="706A218C" w:rsidTr="002F34E0">
        <w:trPr>
          <w:trHeight w:val="340"/>
          <w:jc w:val="center"/>
        </w:trPr>
        <w:tc>
          <w:tcPr>
            <w:tcW w:w="1996" w:type="dxa"/>
            <w:vMerge/>
            <w:vAlign w:val="center"/>
          </w:tcPr>
          <w:p w14:paraId="54EC85A6" w14:textId="77777777" w:rsidR="00AB3F3F" w:rsidRPr="00AB21F2" w:rsidRDefault="00AB3F3F" w:rsidP="002F34E0">
            <w:pPr>
              <w:jc w:val="left"/>
              <w:rPr>
                <w:sz w:val="24"/>
                <w:szCs w:val="24"/>
              </w:rPr>
            </w:pPr>
          </w:p>
        </w:tc>
        <w:tc>
          <w:tcPr>
            <w:tcW w:w="2677" w:type="dxa"/>
            <w:vAlign w:val="center"/>
          </w:tcPr>
          <w:p w14:paraId="42E0ABA7" w14:textId="65B1112B" w:rsidR="00AB3F3F" w:rsidRPr="00AB21F2" w:rsidRDefault="00AB3F3F" w:rsidP="002F34E0">
            <w:pPr>
              <w:jc w:val="left"/>
              <w:rPr>
                <w:sz w:val="24"/>
                <w:szCs w:val="24"/>
              </w:rPr>
            </w:pPr>
            <w:r w:rsidRPr="00AB21F2">
              <w:rPr>
                <w:sz w:val="24"/>
                <w:szCs w:val="24"/>
              </w:rPr>
              <w:t>CtrlSD_420_00</w:t>
            </w:r>
          </w:p>
        </w:tc>
        <w:tc>
          <w:tcPr>
            <w:tcW w:w="3827" w:type="dxa"/>
            <w:vAlign w:val="center"/>
          </w:tcPr>
          <w:p w14:paraId="4025EAE7" w14:textId="77777777" w:rsidR="00AB3F3F" w:rsidRPr="00AB21F2" w:rsidRDefault="00AB3F3F" w:rsidP="002F34E0">
            <w:pPr>
              <w:jc w:val="left"/>
              <w:rPr>
                <w:sz w:val="24"/>
                <w:szCs w:val="24"/>
              </w:rPr>
            </w:pPr>
            <w:r w:rsidRPr="00AB21F2">
              <w:rPr>
                <w:sz w:val="24"/>
                <w:szCs w:val="24"/>
              </w:rPr>
              <w:t>Commande SD par le microcontrôleur</w:t>
            </w:r>
          </w:p>
        </w:tc>
        <w:tc>
          <w:tcPr>
            <w:tcW w:w="1134" w:type="dxa"/>
            <w:vAlign w:val="center"/>
          </w:tcPr>
          <w:p w14:paraId="3295D8AB" w14:textId="7852A6BC" w:rsidR="00AB3F3F" w:rsidRPr="00AB21F2" w:rsidRDefault="009E7C0F" w:rsidP="002F34E0">
            <w:pPr>
              <w:jc w:val="center"/>
              <w:rPr>
                <w:sz w:val="24"/>
                <w:szCs w:val="24"/>
              </w:rPr>
            </w:pPr>
            <w:r>
              <w:rPr>
                <w:sz w:val="24"/>
                <w:szCs w:val="24"/>
              </w:rPr>
              <w:t>2</w:t>
            </w:r>
            <w:ins w:id="334" w:author="Antoine Da Costa" w:date="2022-07-28T10:02:00Z">
              <w:r w:rsidR="00E03070">
                <w:rPr>
                  <w:sz w:val="24"/>
                  <w:szCs w:val="24"/>
                </w:rPr>
                <w:t>0</w:t>
              </w:r>
            </w:ins>
          </w:p>
        </w:tc>
      </w:tr>
      <w:tr w:rsidR="002C6493" w:rsidRPr="00F404E6" w14:paraId="0B9FDB6F" w14:textId="39A5E5AC" w:rsidTr="002F34E0">
        <w:trPr>
          <w:trHeight w:val="340"/>
          <w:jc w:val="center"/>
        </w:trPr>
        <w:tc>
          <w:tcPr>
            <w:tcW w:w="1996" w:type="dxa"/>
            <w:vMerge/>
            <w:vAlign w:val="center"/>
          </w:tcPr>
          <w:p w14:paraId="16E10C48" w14:textId="77777777" w:rsidR="00AB3F3F" w:rsidRPr="00AB21F2" w:rsidRDefault="00AB3F3F" w:rsidP="002F34E0">
            <w:pPr>
              <w:jc w:val="left"/>
              <w:rPr>
                <w:sz w:val="24"/>
                <w:szCs w:val="24"/>
              </w:rPr>
            </w:pPr>
          </w:p>
        </w:tc>
        <w:tc>
          <w:tcPr>
            <w:tcW w:w="2677" w:type="dxa"/>
            <w:vAlign w:val="center"/>
          </w:tcPr>
          <w:p w14:paraId="77A76402" w14:textId="10D001C8" w:rsidR="00AB3F3F" w:rsidRPr="00AB21F2" w:rsidRDefault="00AB3F3F" w:rsidP="002F34E0">
            <w:pPr>
              <w:jc w:val="left"/>
              <w:rPr>
                <w:sz w:val="24"/>
                <w:szCs w:val="24"/>
              </w:rPr>
            </w:pPr>
            <w:r w:rsidRPr="00AB21F2">
              <w:rPr>
                <w:sz w:val="24"/>
                <w:szCs w:val="24"/>
              </w:rPr>
              <w:t>CtrlEcran_430_00</w:t>
            </w:r>
          </w:p>
        </w:tc>
        <w:tc>
          <w:tcPr>
            <w:tcW w:w="3827" w:type="dxa"/>
            <w:vAlign w:val="center"/>
          </w:tcPr>
          <w:p w14:paraId="6BB4A160" w14:textId="77777777" w:rsidR="00AB3F3F" w:rsidRPr="00AB21F2" w:rsidRDefault="00AB3F3F" w:rsidP="002F34E0">
            <w:pPr>
              <w:jc w:val="left"/>
              <w:rPr>
                <w:sz w:val="24"/>
                <w:szCs w:val="24"/>
              </w:rPr>
            </w:pPr>
            <w:r w:rsidRPr="00AB21F2">
              <w:rPr>
                <w:sz w:val="24"/>
                <w:szCs w:val="24"/>
              </w:rPr>
              <w:t>Commande Ecran par le microcontrôleur</w:t>
            </w:r>
          </w:p>
        </w:tc>
        <w:tc>
          <w:tcPr>
            <w:tcW w:w="1134" w:type="dxa"/>
            <w:vAlign w:val="center"/>
          </w:tcPr>
          <w:p w14:paraId="2C68D140" w14:textId="41F00E29" w:rsidR="00AB3F3F" w:rsidRPr="00AB21F2" w:rsidRDefault="009E7C0F" w:rsidP="002F34E0">
            <w:pPr>
              <w:jc w:val="center"/>
              <w:rPr>
                <w:sz w:val="24"/>
                <w:szCs w:val="24"/>
              </w:rPr>
            </w:pPr>
            <w:r>
              <w:rPr>
                <w:sz w:val="24"/>
                <w:szCs w:val="24"/>
              </w:rPr>
              <w:t>1</w:t>
            </w:r>
            <w:ins w:id="335" w:author="Antoine Da Costa" w:date="2022-07-28T10:03:00Z">
              <w:r w:rsidR="00E03070">
                <w:rPr>
                  <w:sz w:val="24"/>
                  <w:szCs w:val="24"/>
                </w:rPr>
                <w:t>4</w:t>
              </w:r>
            </w:ins>
          </w:p>
        </w:tc>
      </w:tr>
      <w:tr w:rsidR="002C6493" w:rsidRPr="00F404E6" w14:paraId="39A33950" w14:textId="4C304EF4" w:rsidTr="002F34E0">
        <w:trPr>
          <w:trHeight w:val="340"/>
          <w:jc w:val="center"/>
        </w:trPr>
        <w:tc>
          <w:tcPr>
            <w:tcW w:w="1996" w:type="dxa"/>
            <w:vMerge/>
            <w:vAlign w:val="center"/>
          </w:tcPr>
          <w:p w14:paraId="022E31FB" w14:textId="77777777" w:rsidR="00AB3F3F" w:rsidRPr="00AB21F2" w:rsidRDefault="00AB3F3F" w:rsidP="002F34E0">
            <w:pPr>
              <w:jc w:val="left"/>
              <w:rPr>
                <w:sz w:val="24"/>
                <w:szCs w:val="24"/>
              </w:rPr>
            </w:pPr>
          </w:p>
        </w:tc>
        <w:tc>
          <w:tcPr>
            <w:tcW w:w="2677" w:type="dxa"/>
            <w:vAlign w:val="center"/>
          </w:tcPr>
          <w:p w14:paraId="0EB1F909" w14:textId="52A0E997" w:rsidR="00AB3F3F" w:rsidRPr="00AB21F2" w:rsidRDefault="00AB3F3F" w:rsidP="002F34E0">
            <w:pPr>
              <w:jc w:val="left"/>
              <w:rPr>
                <w:sz w:val="24"/>
                <w:szCs w:val="24"/>
              </w:rPr>
            </w:pPr>
            <w:r w:rsidRPr="00AB21F2">
              <w:rPr>
                <w:sz w:val="24"/>
                <w:szCs w:val="24"/>
              </w:rPr>
              <w:t>CtrlCapteurTh_440_00</w:t>
            </w:r>
          </w:p>
        </w:tc>
        <w:tc>
          <w:tcPr>
            <w:tcW w:w="3827" w:type="dxa"/>
            <w:vAlign w:val="center"/>
          </w:tcPr>
          <w:p w14:paraId="5CAB7B3A" w14:textId="77777777" w:rsidR="00AB3F3F" w:rsidRPr="00AB21F2" w:rsidRDefault="00AB3F3F" w:rsidP="002F34E0">
            <w:pPr>
              <w:jc w:val="left"/>
              <w:rPr>
                <w:sz w:val="24"/>
                <w:szCs w:val="24"/>
              </w:rPr>
            </w:pPr>
            <w:r w:rsidRPr="00AB21F2">
              <w:rPr>
                <w:sz w:val="24"/>
                <w:szCs w:val="24"/>
              </w:rPr>
              <w:t>Commande capt therm microcontrôleur</w:t>
            </w:r>
          </w:p>
        </w:tc>
        <w:tc>
          <w:tcPr>
            <w:tcW w:w="1134" w:type="dxa"/>
            <w:vAlign w:val="center"/>
          </w:tcPr>
          <w:p w14:paraId="7451C426" w14:textId="315C0F0A" w:rsidR="00AB3F3F" w:rsidRPr="00AB21F2" w:rsidRDefault="009E7C0F" w:rsidP="002F34E0">
            <w:pPr>
              <w:jc w:val="center"/>
              <w:rPr>
                <w:sz w:val="24"/>
                <w:szCs w:val="24"/>
              </w:rPr>
            </w:pPr>
            <w:r>
              <w:rPr>
                <w:sz w:val="24"/>
                <w:szCs w:val="24"/>
              </w:rPr>
              <w:t>1</w:t>
            </w:r>
            <w:ins w:id="336" w:author="Antoine Da Costa" w:date="2022-07-28T10:03:00Z">
              <w:r w:rsidR="00E03070">
                <w:rPr>
                  <w:sz w:val="24"/>
                  <w:szCs w:val="24"/>
                </w:rPr>
                <w:t>6</w:t>
              </w:r>
            </w:ins>
          </w:p>
        </w:tc>
      </w:tr>
      <w:tr w:rsidR="002C6493" w:rsidRPr="00F404E6" w14:paraId="0843E388" w14:textId="7FDEDA04" w:rsidTr="002F34E0">
        <w:trPr>
          <w:trHeight w:val="340"/>
          <w:jc w:val="center"/>
        </w:trPr>
        <w:tc>
          <w:tcPr>
            <w:tcW w:w="1996" w:type="dxa"/>
            <w:vMerge/>
            <w:vAlign w:val="center"/>
          </w:tcPr>
          <w:p w14:paraId="545CC6F4" w14:textId="77777777" w:rsidR="00AB3F3F" w:rsidRPr="00AB21F2" w:rsidRDefault="00AB3F3F" w:rsidP="002F34E0">
            <w:pPr>
              <w:jc w:val="left"/>
              <w:rPr>
                <w:sz w:val="24"/>
                <w:szCs w:val="24"/>
              </w:rPr>
            </w:pPr>
          </w:p>
        </w:tc>
        <w:tc>
          <w:tcPr>
            <w:tcW w:w="2677" w:type="dxa"/>
            <w:vAlign w:val="center"/>
          </w:tcPr>
          <w:p w14:paraId="45DA725A" w14:textId="414021C8" w:rsidR="00AB3F3F" w:rsidRPr="00AB21F2" w:rsidRDefault="00AB3F3F" w:rsidP="002F34E0">
            <w:pPr>
              <w:jc w:val="left"/>
              <w:rPr>
                <w:sz w:val="24"/>
                <w:szCs w:val="24"/>
              </w:rPr>
            </w:pPr>
            <w:r w:rsidRPr="00AB21F2">
              <w:rPr>
                <w:sz w:val="24"/>
                <w:szCs w:val="24"/>
              </w:rPr>
              <w:t>CtrlCapteurTh_450_00</w:t>
            </w:r>
          </w:p>
        </w:tc>
        <w:tc>
          <w:tcPr>
            <w:tcW w:w="3827" w:type="dxa"/>
            <w:vAlign w:val="center"/>
          </w:tcPr>
          <w:p w14:paraId="6861BAB0" w14:textId="77777777" w:rsidR="00AB3F3F" w:rsidRPr="00AB21F2" w:rsidRDefault="00AB3F3F" w:rsidP="002F34E0">
            <w:pPr>
              <w:jc w:val="left"/>
              <w:rPr>
                <w:sz w:val="24"/>
                <w:szCs w:val="24"/>
              </w:rPr>
            </w:pPr>
            <w:r w:rsidRPr="00AB21F2">
              <w:rPr>
                <w:sz w:val="24"/>
                <w:szCs w:val="24"/>
              </w:rPr>
              <w:t>Commande capt photo microcontrôleur</w:t>
            </w:r>
          </w:p>
        </w:tc>
        <w:tc>
          <w:tcPr>
            <w:tcW w:w="1134" w:type="dxa"/>
            <w:vAlign w:val="center"/>
          </w:tcPr>
          <w:p w14:paraId="235EC12B" w14:textId="33B9CBCC" w:rsidR="00AB3F3F" w:rsidRPr="00AB21F2" w:rsidRDefault="00E03070" w:rsidP="002F34E0">
            <w:pPr>
              <w:jc w:val="center"/>
              <w:rPr>
                <w:sz w:val="24"/>
                <w:szCs w:val="24"/>
              </w:rPr>
            </w:pPr>
            <w:ins w:id="337" w:author="Antoine Da Costa" w:date="2022-07-28T10:03:00Z">
              <w:r>
                <w:rPr>
                  <w:sz w:val="24"/>
                  <w:szCs w:val="24"/>
                </w:rPr>
                <w:t>19</w:t>
              </w:r>
            </w:ins>
          </w:p>
        </w:tc>
      </w:tr>
    </w:tbl>
    <w:p w14:paraId="5D738F10" w14:textId="77777777" w:rsidR="00552376" w:rsidRPr="00552376" w:rsidRDefault="00552376" w:rsidP="00552376"/>
    <w:sectPr w:rsidR="00552376" w:rsidRPr="00552376">
      <w:headerReference w:type="default" r:id="rId9"/>
      <w:footerReference w:type="default" r:id="rId10"/>
      <w:headerReference w:type="first" r:id="rId11"/>
      <w:footerReference w:type="first" r:id="rId12"/>
      <w:pgSz w:w="11906" w:h="16838"/>
      <w:pgMar w:top="1417" w:right="1417" w:bottom="1417" w:left="1417" w:header="709"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184D3" w14:textId="77777777" w:rsidR="006067FA" w:rsidRDefault="006067FA">
      <w:pPr>
        <w:spacing w:after="0" w:line="240" w:lineRule="auto"/>
      </w:pPr>
      <w:r>
        <w:separator/>
      </w:r>
    </w:p>
  </w:endnote>
  <w:endnote w:type="continuationSeparator" w:id="0">
    <w:p w14:paraId="13933935" w14:textId="77777777" w:rsidR="006067FA" w:rsidRDefault="0060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57F41" w14:textId="77777777" w:rsidR="006067FA" w:rsidRDefault="006067FA">
    <w:pPr>
      <w:pStyle w:val="Pieddepage"/>
      <w:jc w:val="left"/>
    </w:pPr>
    <w:r>
      <w:rPr>
        <w:rFonts w:ascii="Verdana" w:hAnsi="Verdana"/>
        <w:color w:val="303030"/>
        <w:sz w:val="16"/>
        <w:szCs w:val="16"/>
        <w:shd w:val="clear" w:color="auto" w:fill="FFFFFF"/>
      </w:rPr>
      <w:t>Elsys Design</w:t>
    </w:r>
    <w:r>
      <w:rPr>
        <w:rFonts w:ascii="Verdana" w:hAnsi="Verdana"/>
        <w:color w:val="303030"/>
        <w:sz w:val="16"/>
        <w:szCs w:val="16"/>
      </w:rPr>
      <w:br/>
    </w:r>
    <w:r>
      <w:rPr>
        <w:rFonts w:ascii="Verdana" w:hAnsi="Verdana"/>
        <w:color w:val="303030"/>
        <w:sz w:val="16"/>
        <w:szCs w:val="16"/>
        <w:shd w:val="clear" w:color="auto" w:fill="FFFFFF"/>
      </w:rPr>
      <w:t>© ELSYS DESIGN PROPERTY *, ALL RIGHTS RESERVED - IT IS FORBIDDEN TO REPRODUCE OR USE THIS DOCUMENT AND THE INFORMATION IT CONTAINS IN ANY WAY, WITHOUT THE EXPRESS AUTHORIZATION OF ELSYS DESIGN.</w:t>
    </w:r>
  </w:p>
  <w:p w14:paraId="105FA061" w14:textId="77777777" w:rsidR="006067FA" w:rsidRDefault="006067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6EFD" w14:textId="77777777" w:rsidR="006067FA" w:rsidRDefault="006067FA">
    <w:pPr>
      <w:pStyle w:val="Pieddepage"/>
      <w:jc w:val="right"/>
    </w:pPr>
  </w:p>
  <w:p w14:paraId="16BDCEF5" w14:textId="77777777" w:rsidR="006067FA" w:rsidRDefault="006067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9E791" w14:textId="77777777" w:rsidR="006067FA" w:rsidRDefault="006067FA">
      <w:pPr>
        <w:spacing w:after="0" w:line="240" w:lineRule="auto"/>
      </w:pPr>
      <w:r>
        <w:separator/>
      </w:r>
    </w:p>
  </w:footnote>
  <w:footnote w:type="continuationSeparator" w:id="0">
    <w:p w14:paraId="143DF26D" w14:textId="77777777" w:rsidR="006067FA" w:rsidRDefault="00606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0" w:type="dxa"/>
      <w:jc w:val="center"/>
      <w:tblCellMar>
        <w:top w:w="55" w:type="dxa"/>
        <w:left w:w="55" w:type="dxa"/>
        <w:bottom w:w="55" w:type="dxa"/>
        <w:right w:w="55" w:type="dxa"/>
      </w:tblCellMar>
      <w:tblLook w:val="04A0" w:firstRow="1" w:lastRow="0" w:firstColumn="1" w:lastColumn="0" w:noHBand="0" w:noVBand="1"/>
    </w:tblPr>
    <w:tblGrid>
      <w:gridCol w:w="1467"/>
      <w:gridCol w:w="5760"/>
      <w:gridCol w:w="2473"/>
    </w:tblGrid>
    <w:tr w:rsidR="006067FA" w14:paraId="76D28A4B" w14:textId="77777777" w:rsidTr="004A021F">
      <w:trPr>
        <w:cantSplit/>
        <w:trHeight w:val="845"/>
        <w:tblHeader/>
        <w:jc w:val="center"/>
      </w:trPr>
      <w:tc>
        <w:tcPr>
          <w:tcW w:w="14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FDA8FD" w14:textId="4ABD0FF1" w:rsidR="006067FA" w:rsidRDefault="006067FA">
          <w:pPr>
            <w:pStyle w:val="Logoen-tte"/>
          </w:pPr>
          <w:r>
            <w:rPr>
              <w:noProof/>
            </w:rPr>
            <w:drawing>
              <wp:inline distT="0" distB="0" distL="0" distR="0" wp14:anchorId="3F9C85BC" wp14:editId="72C349DF">
                <wp:extent cx="777240" cy="719455"/>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1"/>
                        <a:stretch>
                          <a:fillRect/>
                        </a:stretch>
                      </pic:blipFill>
                      <pic:spPr bwMode="auto">
                        <a:xfrm>
                          <a:off x="0" y="0"/>
                          <a:ext cx="777240" cy="719455"/>
                        </a:xfrm>
                        <a:prstGeom prst="rect">
                          <a:avLst/>
                        </a:prstGeom>
                      </pic:spPr>
                    </pic:pic>
                  </a:graphicData>
                </a:graphic>
              </wp:inline>
            </w:drawing>
          </w:r>
        </w:p>
      </w:tc>
      <w:tc>
        <w:tcPr>
          <w:tcW w:w="576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E0D9EE" w14:textId="0E9D5EAE" w:rsidR="006067FA" w:rsidRDefault="00DC0BAD">
          <w:pPr>
            <w:pStyle w:val="Heading"/>
            <w:tabs>
              <w:tab w:val="right" w:pos="10151"/>
            </w:tabs>
            <w:spacing w:before="120"/>
            <w:jc w:val="center"/>
            <w:rPr>
              <w:rFonts w:ascii="Calibri" w:hAnsi="Calibri"/>
              <w:b/>
              <w:bCs/>
              <w:i/>
              <w:iCs/>
              <w:color w:val="0000FF"/>
              <w:sz w:val="24"/>
              <w:szCs w:val="22"/>
              <w:u w:val="none"/>
            </w:rPr>
          </w:pPr>
          <w:r w:rsidRPr="00DC0BAD">
            <w:t>Document de test</w:t>
          </w:r>
          <w:r w:rsidR="004A021F">
            <w:t>s</w:t>
          </w:r>
          <w:r w:rsidRPr="00DC0BAD">
            <w:t xml:space="preserve"> unitaire</w:t>
          </w:r>
          <w:r w:rsidR="004A021F">
            <w:t>s</w:t>
          </w:r>
          <w:r w:rsidRPr="00DC0BAD">
            <w:t xml:space="preserve"> et d'intégration</w:t>
          </w:r>
          <w:r w:rsidR="000C3F1E">
            <w:t xml:space="preserve"> rempli</w:t>
          </w:r>
          <w:r w:rsidRPr="00DC0BAD">
            <w:t xml:space="preserve"> </w:t>
          </w:r>
          <w:r w:rsidR="000C3F1E">
            <w:t xml:space="preserve">- </w:t>
          </w:r>
          <w:r w:rsidR="006067FA">
            <w:fldChar w:fldCharType="begin"/>
          </w:r>
          <w:r w:rsidR="006067FA">
            <w:instrText>DOCPROPERTY "Projet"</w:instrText>
          </w:r>
          <w:r w:rsidR="006067FA">
            <w:fldChar w:fldCharType="separate"/>
          </w:r>
          <w:r w:rsidR="006E7AB7">
            <w:t>Caméra_Thermique</w:t>
          </w:r>
          <w:r w:rsidR="006067FA">
            <w:fldChar w:fldCharType="end"/>
          </w:r>
        </w:p>
        <w:p w14:paraId="3C155BB3" w14:textId="034DC612" w:rsidR="006067FA" w:rsidRDefault="00B82EE5">
          <w:pPr>
            <w:pStyle w:val="Heading"/>
            <w:tabs>
              <w:tab w:val="right" w:pos="10151"/>
            </w:tabs>
            <w:spacing w:before="120"/>
            <w:jc w:val="center"/>
            <w:rPr>
              <w:rFonts w:ascii="Calibri" w:hAnsi="Calibri"/>
              <w:b/>
              <w:bCs/>
              <w:i/>
              <w:iCs/>
              <w:color w:val="0000FF"/>
              <w:sz w:val="24"/>
              <w:szCs w:val="22"/>
              <w:u w:val="none"/>
            </w:rPr>
          </w:pPr>
          <w:r>
            <w:rPr>
              <w:rFonts w:ascii="Calibri" w:hAnsi="Calibri"/>
              <w:b/>
              <w:bCs/>
              <w:i/>
              <w:iCs/>
              <w:sz w:val="24"/>
              <w:szCs w:val="22"/>
              <w:u w:val="none"/>
            </w:rPr>
            <w:t>22-9912-ED-</w:t>
          </w:r>
          <w:r w:rsidR="00BB27A0">
            <w:rPr>
              <w:rFonts w:ascii="Calibri" w:hAnsi="Calibri"/>
              <w:b/>
              <w:bCs/>
              <w:i/>
              <w:iCs/>
              <w:sz w:val="24"/>
              <w:szCs w:val="22"/>
              <w:u w:val="none"/>
            </w:rPr>
            <w:t>001</w:t>
          </w:r>
          <w:r w:rsidR="00D278F1">
            <w:rPr>
              <w:rFonts w:ascii="Calibri" w:hAnsi="Calibri"/>
              <w:b/>
              <w:bCs/>
              <w:i/>
              <w:iCs/>
              <w:sz w:val="24"/>
              <w:szCs w:val="22"/>
              <w:u w:val="none"/>
            </w:rPr>
            <w:t>8_Resultat_</w:t>
          </w:r>
          <w:r>
            <w:rPr>
              <w:rFonts w:ascii="Calibri" w:hAnsi="Calibri"/>
              <w:b/>
              <w:bCs/>
              <w:i/>
              <w:iCs/>
              <w:sz w:val="24"/>
              <w:szCs w:val="22"/>
              <w:u w:val="none"/>
            </w:rPr>
            <w:t>Tests</w:t>
          </w:r>
          <w:r w:rsidR="008A2C52">
            <w:rPr>
              <w:rFonts w:ascii="Calibri" w:hAnsi="Calibri"/>
              <w:b/>
              <w:bCs/>
              <w:i/>
              <w:iCs/>
              <w:sz w:val="24"/>
              <w:szCs w:val="22"/>
              <w:u w:val="none"/>
            </w:rPr>
            <w:t>_HW_CARTE1</w:t>
          </w:r>
          <w:r w:rsidR="006067FA">
            <w:rPr>
              <w:rFonts w:ascii="Calibri" w:hAnsi="Calibri"/>
              <w:b/>
              <w:bCs/>
              <w:i/>
              <w:iCs/>
              <w:color w:val="0000FF"/>
              <w:sz w:val="24"/>
              <w:szCs w:val="22"/>
              <w:u w:val="none"/>
            </w:rPr>
            <w:t xml:space="preserve"> </w:t>
          </w:r>
        </w:p>
      </w:tc>
      <w:tc>
        <w:tcPr>
          <w:tcW w:w="247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6BAC82" w14:textId="20ABFC94" w:rsidR="006067FA" w:rsidRDefault="006067FA">
          <w:pPr>
            <w:pStyle w:val="TableContents"/>
            <w:tabs>
              <w:tab w:val="left" w:pos="1065"/>
            </w:tabs>
            <w:rPr>
              <w:b/>
              <w:i/>
              <w:iCs/>
              <w:color w:val="0000FF"/>
            </w:rPr>
          </w:pPr>
          <w:r>
            <w:rPr>
              <w:i/>
              <w:iCs/>
              <w:szCs w:val="18"/>
            </w:rPr>
            <w:t>Référence :</w:t>
          </w:r>
          <w:r>
            <w:rPr>
              <w:b/>
              <w:i/>
              <w:iCs/>
              <w:color w:val="0000FF"/>
            </w:rPr>
            <w:t xml:space="preserve"> </w:t>
          </w:r>
          <w:r w:rsidR="00B82EE5">
            <w:rPr>
              <w:b/>
              <w:i/>
              <w:iCs/>
            </w:rPr>
            <w:t>22-9912-ED</w:t>
          </w:r>
        </w:p>
        <w:p w14:paraId="2FC5BFD5" w14:textId="5A662C45" w:rsidR="006067FA" w:rsidRDefault="006067FA">
          <w:pPr>
            <w:pStyle w:val="TableContents"/>
            <w:tabs>
              <w:tab w:val="left" w:pos="1065"/>
            </w:tabs>
            <w:rPr>
              <w:b/>
              <w:i/>
              <w:iCs/>
              <w:color w:val="0000FF"/>
            </w:rPr>
          </w:pPr>
          <w:r>
            <w:rPr>
              <w:i/>
              <w:iCs/>
              <w:szCs w:val="18"/>
            </w:rPr>
            <w:t>Version :</w:t>
          </w:r>
          <w:r>
            <w:rPr>
              <w:i/>
              <w:iCs/>
              <w:szCs w:val="18"/>
            </w:rPr>
            <w:tab/>
          </w:r>
          <w:r w:rsidR="00B82EE5">
            <w:rPr>
              <w:b/>
              <w:i/>
              <w:iCs/>
            </w:rPr>
            <w:t>0</w:t>
          </w:r>
          <w:r w:rsidR="00D278F1">
            <w:rPr>
              <w:b/>
              <w:i/>
              <w:iCs/>
            </w:rPr>
            <w:t>1</w:t>
          </w:r>
        </w:p>
        <w:p w14:paraId="505D2898" w14:textId="77777777" w:rsidR="006067FA" w:rsidRDefault="006067FA">
          <w:pPr>
            <w:pStyle w:val="TableContents"/>
            <w:tabs>
              <w:tab w:val="left" w:pos="1065"/>
            </w:tabs>
            <w:rPr>
              <w:b/>
              <w:i/>
              <w:iCs/>
              <w:color w:val="0000FF"/>
            </w:rPr>
          </w:pPr>
          <w:r>
            <w:rPr>
              <w:i/>
              <w:iCs/>
              <w:szCs w:val="18"/>
            </w:rPr>
            <w:t>Page :</w:t>
          </w:r>
          <w:r>
            <w:t xml:space="preserve"> </w:t>
          </w:r>
          <w:r>
            <w:tab/>
          </w:r>
          <w:r>
            <w:rPr>
              <w:b/>
              <w:i/>
              <w:iCs/>
            </w:rPr>
            <w:fldChar w:fldCharType="begin"/>
          </w:r>
          <w:r>
            <w:rPr>
              <w:b/>
              <w:i/>
              <w:iCs/>
            </w:rPr>
            <w:instrText>PAGE</w:instrText>
          </w:r>
          <w:r>
            <w:rPr>
              <w:b/>
              <w:i/>
              <w:iCs/>
            </w:rPr>
            <w:fldChar w:fldCharType="separate"/>
          </w:r>
          <w:r>
            <w:rPr>
              <w:b/>
              <w:i/>
              <w:iCs/>
            </w:rPr>
            <w:t>42</w:t>
          </w:r>
          <w:r>
            <w:rPr>
              <w:b/>
              <w:i/>
              <w:iCs/>
            </w:rPr>
            <w:fldChar w:fldCharType="end"/>
          </w:r>
          <w:r>
            <w:rPr>
              <w:b/>
              <w:i/>
              <w:iCs/>
              <w:color w:val="0000FF"/>
            </w:rPr>
            <w:t>/</w:t>
          </w:r>
          <w:r>
            <w:rPr>
              <w:b/>
              <w:i/>
              <w:iCs/>
            </w:rPr>
            <w:fldChar w:fldCharType="begin"/>
          </w:r>
          <w:r>
            <w:rPr>
              <w:b/>
              <w:i/>
              <w:iCs/>
            </w:rPr>
            <w:instrText>NUMPAGES</w:instrText>
          </w:r>
          <w:r>
            <w:rPr>
              <w:b/>
              <w:i/>
              <w:iCs/>
            </w:rPr>
            <w:fldChar w:fldCharType="separate"/>
          </w:r>
          <w:r>
            <w:rPr>
              <w:b/>
              <w:i/>
              <w:iCs/>
            </w:rPr>
            <w:t>42</w:t>
          </w:r>
          <w:r>
            <w:rPr>
              <w:b/>
              <w:i/>
              <w:iCs/>
            </w:rPr>
            <w:fldChar w:fldCharType="end"/>
          </w:r>
          <w:r>
            <w:rPr>
              <w:b/>
              <w:i/>
              <w:iCs/>
              <w:color w:val="0000FF"/>
            </w:rPr>
            <w:t xml:space="preserve"> </w:t>
          </w:r>
        </w:p>
        <w:p w14:paraId="20EB1D5F" w14:textId="77777777" w:rsidR="006067FA" w:rsidRDefault="006067FA">
          <w:pPr>
            <w:pStyle w:val="TableContents"/>
            <w:tabs>
              <w:tab w:val="left" w:pos="1065"/>
            </w:tabs>
            <w:rPr>
              <w:b/>
              <w:i/>
              <w:iCs/>
              <w:color w:val="0000FF"/>
            </w:rPr>
          </w:pPr>
        </w:p>
      </w:tc>
    </w:tr>
  </w:tbl>
  <w:p w14:paraId="061055B6" w14:textId="77777777" w:rsidR="006067FA" w:rsidRDefault="006067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A400" w14:textId="77777777" w:rsidR="006067FA" w:rsidRDefault="006067FA">
    <w:pPr>
      <w:pStyle w:val="En-tte"/>
      <w:spacing w:after="360"/>
      <w:jc w:val="left"/>
    </w:pPr>
    <w:r>
      <w:tab/>
    </w:r>
    <w:r>
      <w:rPr>
        <w:noProof/>
      </w:rPr>
      <w:drawing>
        <wp:inline distT="0" distB="0" distL="0" distR="0" wp14:anchorId="48F5EDBE" wp14:editId="1DAE6413">
          <wp:extent cx="2228215" cy="205740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noChangeArrowheads="1"/>
                  </pic:cNvPicPr>
                </pic:nvPicPr>
                <pic:blipFill>
                  <a:blip r:embed="rId1"/>
                  <a:stretch>
                    <a:fillRect/>
                  </a:stretch>
                </pic:blipFill>
                <pic:spPr bwMode="auto">
                  <a:xfrm>
                    <a:off x="0" y="0"/>
                    <a:ext cx="2228215" cy="2057400"/>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425"/>
    <w:multiLevelType w:val="hybridMultilevel"/>
    <w:tmpl w:val="FAA6594A"/>
    <w:lvl w:ilvl="0" w:tplc="59207C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7D6DBF"/>
    <w:multiLevelType w:val="hybridMultilevel"/>
    <w:tmpl w:val="18C8F4C4"/>
    <w:lvl w:ilvl="0" w:tplc="7BE685B6">
      <w:numFmt w:val="bullet"/>
      <w:lvlText w:val="-"/>
      <w:lvlJc w:val="left"/>
      <w:pPr>
        <w:ind w:left="1305" w:hanging="360"/>
      </w:pPr>
      <w:rPr>
        <w:rFonts w:ascii="Calibri" w:eastAsiaTheme="minorHAnsi" w:hAnsi="Calibri" w:cs="Calibri" w:hint="default"/>
      </w:rPr>
    </w:lvl>
    <w:lvl w:ilvl="1" w:tplc="040C0003" w:tentative="1">
      <w:start w:val="1"/>
      <w:numFmt w:val="bullet"/>
      <w:lvlText w:val="o"/>
      <w:lvlJc w:val="left"/>
      <w:pPr>
        <w:ind w:left="2025" w:hanging="360"/>
      </w:pPr>
      <w:rPr>
        <w:rFonts w:ascii="Courier New" w:hAnsi="Courier New" w:cs="Courier New" w:hint="default"/>
      </w:rPr>
    </w:lvl>
    <w:lvl w:ilvl="2" w:tplc="040C0005" w:tentative="1">
      <w:start w:val="1"/>
      <w:numFmt w:val="bullet"/>
      <w:lvlText w:val=""/>
      <w:lvlJc w:val="left"/>
      <w:pPr>
        <w:ind w:left="2745" w:hanging="360"/>
      </w:pPr>
      <w:rPr>
        <w:rFonts w:ascii="Wingdings" w:hAnsi="Wingdings" w:hint="default"/>
      </w:rPr>
    </w:lvl>
    <w:lvl w:ilvl="3" w:tplc="040C0001" w:tentative="1">
      <w:start w:val="1"/>
      <w:numFmt w:val="bullet"/>
      <w:lvlText w:val=""/>
      <w:lvlJc w:val="left"/>
      <w:pPr>
        <w:ind w:left="3465" w:hanging="360"/>
      </w:pPr>
      <w:rPr>
        <w:rFonts w:ascii="Symbol" w:hAnsi="Symbol" w:hint="default"/>
      </w:rPr>
    </w:lvl>
    <w:lvl w:ilvl="4" w:tplc="040C0003" w:tentative="1">
      <w:start w:val="1"/>
      <w:numFmt w:val="bullet"/>
      <w:lvlText w:val="o"/>
      <w:lvlJc w:val="left"/>
      <w:pPr>
        <w:ind w:left="4185" w:hanging="360"/>
      </w:pPr>
      <w:rPr>
        <w:rFonts w:ascii="Courier New" w:hAnsi="Courier New" w:cs="Courier New" w:hint="default"/>
      </w:rPr>
    </w:lvl>
    <w:lvl w:ilvl="5" w:tplc="040C0005" w:tentative="1">
      <w:start w:val="1"/>
      <w:numFmt w:val="bullet"/>
      <w:lvlText w:val=""/>
      <w:lvlJc w:val="left"/>
      <w:pPr>
        <w:ind w:left="4905" w:hanging="360"/>
      </w:pPr>
      <w:rPr>
        <w:rFonts w:ascii="Wingdings" w:hAnsi="Wingdings" w:hint="default"/>
      </w:rPr>
    </w:lvl>
    <w:lvl w:ilvl="6" w:tplc="040C0001" w:tentative="1">
      <w:start w:val="1"/>
      <w:numFmt w:val="bullet"/>
      <w:lvlText w:val=""/>
      <w:lvlJc w:val="left"/>
      <w:pPr>
        <w:ind w:left="5625" w:hanging="360"/>
      </w:pPr>
      <w:rPr>
        <w:rFonts w:ascii="Symbol" w:hAnsi="Symbol" w:hint="default"/>
      </w:rPr>
    </w:lvl>
    <w:lvl w:ilvl="7" w:tplc="040C0003" w:tentative="1">
      <w:start w:val="1"/>
      <w:numFmt w:val="bullet"/>
      <w:lvlText w:val="o"/>
      <w:lvlJc w:val="left"/>
      <w:pPr>
        <w:ind w:left="6345" w:hanging="360"/>
      </w:pPr>
      <w:rPr>
        <w:rFonts w:ascii="Courier New" w:hAnsi="Courier New" w:cs="Courier New" w:hint="default"/>
      </w:rPr>
    </w:lvl>
    <w:lvl w:ilvl="8" w:tplc="040C0005" w:tentative="1">
      <w:start w:val="1"/>
      <w:numFmt w:val="bullet"/>
      <w:lvlText w:val=""/>
      <w:lvlJc w:val="left"/>
      <w:pPr>
        <w:ind w:left="7065" w:hanging="360"/>
      </w:pPr>
      <w:rPr>
        <w:rFonts w:ascii="Wingdings" w:hAnsi="Wingdings" w:hint="default"/>
      </w:rPr>
    </w:lvl>
  </w:abstractNum>
  <w:abstractNum w:abstractNumId="2" w15:restartNumberingAfterBreak="0">
    <w:nsid w:val="34085D24"/>
    <w:multiLevelType w:val="hybridMultilevel"/>
    <w:tmpl w:val="4D4259C8"/>
    <w:lvl w:ilvl="0" w:tplc="433CA80C">
      <w:numFmt w:val="bullet"/>
      <w:lvlText w:val="-"/>
      <w:lvlJc w:val="left"/>
      <w:pPr>
        <w:ind w:left="1305" w:hanging="360"/>
      </w:pPr>
      <w:rPr>
        <w:rFonts w:ascii="Calibri" w:eastAsiaTheme="minorHAnsi" w:hAnsi="Calibri" w:cs="Calibri" w:hint="default"/>
      </w:rPr>
    </w:lvl>
    <w:lvl w:ilvl="1" w:tplc="040C0003" w:tentative="1">
      <w:start w:val="1"/>
      <w:numFmt w:val="bullet"/>
      <w:lvlText w:val="o"/>
      <w:lvlJc w:val="left"/>
      <w:pPr>
        <w:ind w:left="2025" w:hanging="360"/>
      </w:pPr>
      <w:rPr>
        <w:rFonts w:ascii="Courier New" w:hAnsi="Courier New" w:cs="Courier New" w:hint="default"/>
      </w:rPr>
    </w:lvl>
    <w:lvl w:ilvl="2" w:tplc="040C0005" w:tentative="1">
      <w:start w:val="1"/>
      <w:numFmt w:val="bullet"/>
      <w:lvlText w:val=""/>
      <w:lvlJc w:val="left"/>
      <w:pPr>
        <w:ind w:left="2745" w:hanging="360"/>
      </w:pPr>
      <w:rPr>
        <w:rFonts w:ascii="Wingdings" w:hAnsi="Wingdings" w:hint="default"/>
      </w:rPr>
    </w:lvl>
    <w:lvl w:ilvl="3" w:tplc="040C0001" w:tentative="1">
      <w:start w:val="1"/>
      <w:numFmt w:val="bullet"/>
      <w:lvlText w:val=""/>
      <w:lvlJc w:val="left"/>
      <w:pPr>
        <w:ind w:left="3465" w:hanging="360"/>
      </w:pPr>
      <w:rPr>
        <w:rFonts w:ascii="Symbol" w:hAnsi="Symbol" w:hint="default"/>
      </w:rPr>
    </w:lvl>
    <w:lvl w:ilvl="4" w:tplc="040C0003" w:tentative="1">
      <w:start w:val="1"/>
      <w:numFmt w:val="bullet"/>
      <w:lvlText w:val="o"/>
      <w:lvlJc w:val="left"/>
      <w:pPr>
        <w:ind w:left="4185" w:hanging="360"/>
      </w:pPr>
      <w:rPr>
        <w:rFonts w:ascii="Courier New" w:hAnsi="Courier New" w:cs="Courier New" w:hint="default"/>
      </w:rPr>
    </w:lvl>
    <w:lvl w:ilvl="5" w:tplc="040C0005" w:tentative="1">
      <w:start w:val="1"/>
      <w:numFmt w:val="bullet"/>
      <w:lvlText w:val=""/>
      <w:lvlJc w:val="left"/>
      <w:pPr>
        <w:ind w:left="4905" w:hanging="360"/>
      </w:pPr>
      <w:rPr>
        <w:rFonts w:ascii="Wingdings" w:hAnsi="Wingdings" w:hint="default"/>
      </w:rPr>
    </w:lvl>
    <w:lvl w:ilvl="6" w:tplc="040C0001" w:tentative="1">
      <w:start w:val="1"/>
      <w:numFmt w:val="bullet"/>
      <w:lvlText w:val=""/>
      <w:lvlJc w:val="left"/>
      <w:pPr>
        <w:ind w:left="5625" w:hanging="360"/>
      </w:pPr>
      <w:rPr>
        <w:rFonts w:ascii="Symbol" w:hAnsi="Symbol" w:hint="default"/>
      </w:rPr>
    </w:lvl>
    <w:lvl w:ilvl="7" w:tplc="040C0003" w:tentative="1">
      <w:start w:val="1"/>
      <w:numFmt w:val="bullet"/>
      <w:lvlText w:val="o"/>
      <w:lvlJc w:val="left"/>
      <w:pPr>
        <w:ind w:left="6345" w:hanging="360"/>
      </w:pPr>
      <w:rPr>
        <w:rFonts w:ascii="Courier New" w:hAnsi="Courier New" w:cs="Courier New" w:hint="default"/>
      </w:rPr>
    </w:lvl>
    <w:lvl w:ilvl="8" w:tplc="040C0005" w:tentative="1">
      <w:start w:val="1"/>
      <w:numFmt w:val="bullet"/>
      <w:lvlText w:val=""/>
      <w:lvlJc w:val="left"/>
      <w:pPr>
        <w:ind w:left="7065" w:hanging="360"/>
      </w:pPr>
      <w:rPr>
        <w:rFonts w:ascii="Wingdings" w:hAnsi="Wingdings" w:hint="default"/>
      </w:rPr>
    </w:lvl>
  </w:abstractNum>
  <w:abstractNum w:abstractNumId="3" w15:restartNumberingAfterBreak="0">
    <w:nsid w:val="39F81A9E"/>
    <w:multiLevelType w:val="multilevel"/>
    <w:tmpl w:val="85BCEF9E"/>
    <w:lvl w:ilvl="0">
      <w:start w:val="1"/>
      <w:numFmt w:val="decimal"/>
      <w:lvlText w:val="%1"/>
      <w:lvlJc w:val="left"/>
      <w:pPr>
        <w:ind w:left="432" w:hanging="432"/>
      </w:pPr>
      <w:rPr>
        <w:rFonts w:cs="Times New Roman"/>
        <w:b w:val="0"/>
        <w:bCs w:val="0"/>
        <w:i w:val="0"/>
        <w:iCs w:val="0"/>
        <w:caps w:val="0"/>
        <w:smallCaps w:val="0"/>
        <w:strike w:val="0"/>
        <w:dstrike w:val="0"/>
        <w:vanish w:val="0"/>
        <w:color w:val="000000"/>
        <w:spacing w:val="0"/>
        <w:w w:val="100"/>
        <w:kern w:val="0"/>
        <w:position w:val="0"/>
        <w:sz w:val="22"/>
        <w:szCs w:val="0"/>
        <w:u w:val="none"/>
        <w:vertAlign w:val="baseline"/>
        <w:em w:val="none"/>
      </w:rPr>
    </w:lvl>
    <w:lvl w:ilvl="1">
      <w:start w:val="1"/>
      <w:numFmt w:val="decimal"/>
      <w:lvlText w:val="%1.%2"/>
      <w:lvlJc w:val="left"/>
      <w:pPr>
        <w:ind w:left="576" w:hanging="576"/>
      </w:pPr>
      <w:rPr>
        <w:rFonts w:cs="Times New Roman"/>
        <w:b w:val="0"/>
        <w:bCs w:val="0"/>
        <w:i w:val="0"/>
        <w:iCs w:val="0"/>
        <w:caps w:val="0"/>
        <w:smallCaps w:val="0"/>
        <w:strike w:val="0"/>
        <w:dstrike w:val="0"/>
        <w:vanish w:val="0"/>
        <w:color w:val="000000"/>
        <w:spacing w:val="0"/>
        <w:kern w:val="0"/>
        <w:position w:val="0"/>
        <w:sz w:val="22"/>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6693A47"/>
    <w:multiLevelType w:val="multilevel"/>
    <w:tmpl w:val="D9C4C87C"/>
    <w:lvl w:ilvl="0">
      <w:start w:val="1"/>
      <w:numFmt w:val="decimal"/>
      <w:lvlText w:val="%1"/>
      <w:lvlJc w:val="left"/>
      <w:pPr>
        <w:ind w:left="432" w:hanging="432"/>
      </w:pPr>
      <w:rPr>
        <w:rFonts w:cs="Times New Roman"/>
        <w:b w:val="0"/>
        <w:bCs w:val="0"/>
        <w:i w:val="0"/>
        <w:iCs w:val="0"/>
        <w:caps w:val="0"/>
        <w:smallCaps w:val="0"/>
        <w:strike w:val="0"/>
        <w:dstrike w:val="0"/>
        <w:vanish w:val="0"/>
        <w:color w:val="000000"/>
        <w:spacing w:val="0"/>
        <w:w w:val="100"/>
        <w:kern w:val="0"/>
        <w:position w:val="0"/>
        <w:sz w:val="22"/>
        <w:szCs w:val="0"/>
        <w:u w:val="none"/>
        <w:vertAlign w:val="baseline"/>
        <w:em w:val="none"/>
      </w:rPr>
    </w:lvl>
    <w:lvl w:ilvl="1">
      <w:start w:val="1"/>
      <w:numFmt w:val="decimal"/>
      <w:lvlText w:val="%1.%2"/>
      <w:lvlJc w:val="left"/>
      <w:pPr>
        <w:ind w:left="576" w:hanging="576"/>
      </w:pPr>
      <w:rPr>
        <w:rFonts w:cs="Times New Roman"/>
        <w:b/>
        <w:bCs w:val="0"/>
        <w:i w:val="0"/>
        <w:iCs w:val="0"/>
        <w:caps w:val="0"/>
        <w:smallCaps w:val="0"/>
        <w:strike w:val="0"/>
        <w:dstrike w:val="0"/>
        <w:vanish w:val="0"/>
        <w:color w:val="000000"/>
        <w:spacing w:val="0"/>
        <w:kern w:val="0"/>
        <w:position w:val="0"/>
        <w:sz w:val="28"/>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1430AEB"/>
    <w:multiLevelType w:val="multilevel"/>
    <w:tmpl w:val="248468DE"/>
    <w:lvl w:ilvl="0">
      <w:start w:val="1"/>
      <w:numFmt w:val="decimal"/>
      <w:pStyle w:val="Titre1"/>
      <w:lvlText w:val="%1"/>
      <w:lvlJc w:val="left"/>
      <w:pPr>
        <w:ind w:left="432" w:hanging="432"/>
      </w:pPr>
      <w:rPr>
        <w:rFonts w:cs="Times New Roman"/>
        <w:b w:val="0"/>
        <w:bCs w:val="0"/>
        <w:i w:val="0"/>
        <w:iCs w:val="0"/>
        <w:caps w:val="0"/>
        <w:smallCaps w:val="0"/>
        <w:strike w:val="0"/>
        <w:dstrike w:val="0"/>
        <w:vanish w:val="0"/>
        <w:color w:val="000000"/>
        <w:spacing w:val="0"/>
        <w:w w:val="100"/>
        <w:kern w:val="0"/>
        <w:position w:val="0"/>
        <w:sz w:val="22"/>
        <w:szCs w:val="0"/>
        <w:u w:val="none"/>
        <w:vertAlign w:val="baseline"/>
        <w:em w:val="none"/>
      </w:rPr>
    </w:lvl>
    <w:lvl w:ilvl="1">
      <w:start w:val="1"/>
      <w:numFmt w:val="decimal"/>
      <w:pStyle w:val="Titre2"/>
      <w:lvlText w:val="%1.%2"/>
      <w:lvlJc w:val="left"/>
      <w:pPr>
        <w:ind w:left="576" w:hanging="576"/>
      </w:pPr>
      <w:rPr>
        <w:rFonts w:cs="Times New Roman"/>
        <w:b/>
        <w:bCs w:val="0"/>
        <w:i w:val="0"/>
        <w:iCs w:val="0"/>
        <w:caps w:val="0"/>
        <w:smallCaps w:val="0"/>
        <w:strike w:val="0"/>
        <w:dstrike w:val="0"/>
        <w:vanish w:val="0"/>
        <w:color w:val="000000"/>
        <w:spacing w:val="0"/>
        <w:kern w:val="0"/>
        <w:position w:val="0"/>
        <w:sz w:val="28"/>
        <w:u w:val="none"/>
        <w:vertAlign w:val="baseline"/>
        <w:em w:val="none"/>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79D06F5F"/>
    <w:multiLevelType w:val="multilevel"/>
    <w:tmpl w:val="B82C1EB6"/>
    <w:lvl w:ilvl="0">
      <w:start w:val="1"/>
      <w:numFmt w:val="decimal"/>
      <w:lvlText w:val="%1"/>
      <w:lvlJc w:val="left"/>
      <w:pPr>
        <w:ind w:left="432" w:hanging="432"/>
      </w:pPr>
      <w:rPr>
        <w:rFonts w:cs="Times New Roman"/>
        <w:b w:val="0"/>
        <w:bCs w:val="0"/>
        <w:i w:val="0"/>
        <w:iCs w:val="0"/>
        <w:caps w:val="0"/>
        <w:smallCaps w:val="0"/>
        <w:strike w:val="0"/>
        <w:dstrike w:val="0"/>
        <w:vanish w:val="0"/>
        <w:color w:val="000000"/>
        <w:spacing w:val="0"/>
        <w:w w:val="100"/>
        <w:kern w:val="0"/>
        <w:position w:val="0"/>
        <w:sz w:val="22"/>
        <w:szCs w:val="0"/>
        <w:u w:val="none"/>
        <w:vertAlign w:val="baseline"/>
        <w:em w:val="none"/>
      </w:rPr>
    </w:lvl>
    <w:lvl w:ilvl="1">
      <w:start w:val="1"/>
      <w:numFmt w:val="decimal"/>
      <w:lvlText w:val="%1.%2"/>
      <w:lvlJc w:val="left"/>
      <w:pPr>
        <w:ind w:left="576" w:hanging="576"/>
      </w:pPr>
      <w:rPr>
        <w:rFonts w:cs="Times New Roman"/>
        <w:b/>
        <w:bCs w:val="0"/>
        <w:i w:val="0"/>
        <w:iCs w:val="0"/>
        <w:caps w:val="0"/>
        <w:smallCaps w:val="0"/>
        <w:strike w:val="0"/>
        <w:dstrike w:val="0"/>
        <w:vanish w:val="0"/>
        <w:color w:val="000000"/>
        <w:spacing w:val="0"/>
        <w:kern w:val="0"/>
        <w:position w:val="0"/>
        <w:sz w:val="28"/>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84255623">
    <w:abstractNumId w:val="5"/>
  </w:num>
  <w:num w:numId="2" w16cid:durableId="791097437">
    <w:abstractNumId w:val="4"/>
  </w:num>
  <w:num w:numId="3" w16cid:durableId="1809974705">
    <w:abstractNumId w:val="6"/>
  </w:num>
  <w:num w:numId="4" w16cid:durableId="1261374090">
    <w:abstractNumId w:val="3"/>
  </w:num>
  <w:num w:numId="5" w16cid:durableId="583026136">
    <w:abstractNumId w:val="1"/>
  </w:num>
  <w:num w:numId="6" w16cid:durableId="1713846472">
    <w:abstractNumId w:val="2"/>
  </w:num>
  <w:num w:numId="7" w16cid:durableId="434057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ine Da Costa">
    <w15:presenceInfo w15:providerId="AD" w15:userId="S-1-5-21-841862080-1731636469-2937466825-35952"/>
  </w15:person>
  <w15:person w15:author="Alexandra Hulot">
    <w15:presenceInfo w15:providerId="AD" w15:userId="S-1-5-21-841862080-1731636469-2937466825-35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trackRevisions/>
  <w:defaultTabStop w:val="708"/>
  <w:hyphenationZone w:val="425"/>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E"/>
    <w:rsid w:val="00002885"/>
    <w:rsid w:val="0001603B"/>
    <w:rsid w:val="000162AE"/>
    <w:rsid w:val="000200B0"/>
    <w:rsid w:val="00023D6E"/>
    <w:rsid w:val="00024AB6"/>
    <w:rsid w:val="00035497"/>
    <w:rsid w:val="00052475"/>
    <w:rsid w:val="0006548F"/>
    <w:rsid w:val="00073C57"/>
    <w:rsid w:val="0007419A"/>
    <w:rsid w:val="000757E2"/>
    <w:rsid w:val="000800A0"/>
    <w:rsid w:val="000848FA"/>
    <w:rsid w:val="000947CF"/>
    <w:rsid w:val="000948B7"/>
    <w:rsid w:val="000A3301"/>
    <w:rsid w:val="000A6E88"/>
    <w:rsid w:val="000A6F0D"/>
    <w:rsid w:val="000B7A63"/>
    <w:rsid w:val="000C0262"/>
    <w:rsid w:val="000C3F1E"/>
    <w:rsid w:val="000C6A88"/>
    <w:rsid w:val="000D10AC"/>
    <w:rsid w:val="000D1CD6"/>
    <w:rsid w:val="000D2D70"/>
    <w:rsid w:val="000D46B0"/>
    <w:rsid w:val="000E5C43"/>
    <w:rsid w:val="000F62AB"/>
    <w:rsid w:val="00105D4E"/>
    <w:rsid w:val="00107879"/>
    <w:rsid w:val="001104E1"/>
    <w:rsid w:val="001152FF"/>
    <w:rsid w:val="00121C88"/>
    <w:rsid w:val="00142A38"/>
    <w:rsid w:val="00143417"/>
    <w:rsid w:val="001545AB"/>
    <w:rsid w:val="00154B7B"/>
    <w:rsid w:val="00171B86"/>
    <w:rsid w:val="00173ADE"/>
    <w:rsid w:val="00180509"/>
    <w:rsid w:val="0018174B"/>
    <w:rsid w:val="00186C87"/>
    <w:rsid w:val="00193217"/>
    <w:rsid w:val="001941EC"/>
    <w:rsid w:val="001A0F43"/>
    <w:rsid w:val="001B14D9"/>
    <w:rsid w:val="001B4E9A"/>
    <w:rsid w:val="001E3525"/>
    <w:rsid w:val="001F19D9"/>
    <w:rsid w:val="001F3742"/>
    <w:rsid w:val="00205CA3"/>
    <w:rsid w:val="00210A40"/>
    <w:rsid w:val="002165BC"/>
    <w:rsid w:val="00220554"/>
    <w:rsid w:val="00222B33"/>
    <w:rsid w:val="00224AA8"/>
    <w:rsid w:val="002311E9"/>
    <w:rsid w:val="00234948"/>
    <w:rsid w:val="00251F1A"/>
    <w:rsid w:val="00261E1E"/>
    <w:rsid w:val="00267780"/>
    <w:rsid w:val="002752FB"/>
    <w:rsid w:val="00285D38"/>
    <w:rsid w:val="002904CB"/>
    <w:rsid w:val="002A0414"/>
    <w:rsid w:val="002A5C62"/>
    <w:rsid w:val="002A64EE"/>
    <w:rsid w:val="002B2543"/>
    <w:rsid w:val="002B492D"/>
    <w:rsid w:val="002B65C0"/>
    <w:rsid w:val="002C2B2D"/>
    <w:rsid w:val="002C6493"/>
    <w:rsid w:val="002C64FE"/>
    <w:rsid w:val="002D4B72"/>
    <w:rsid w:val="002E302F"/>
    <w:rsid w:val="002E761F"/>
    <w:rsid w:val="002F0CE4"/>
    <w:rsid w:val="002F1200"/>
    <w:rsid w:val="002F1658"/>
    <w:rsid w:val="002F34E0"/>
    <w:rsid w:val="002F4AAE"/>
    <w:rsid w:val="00305E1C"/>
    <w:rsid w:val="00311B63"/>
    <w:rsid w:val="0031497D"/>
    <w:rsid w:val="0033446F"/>
    <w:rsid w:val="00335C75"/>
    <w:rsid w:val="0034199F"/>
    <w:rsid w:val="00347D09"/>
    <w:rsid w:val="003515E2"/>
    <w:rsid w:val="0036557B"/>
    <w:rsid w:val="003657CF"/>
    <w:rsid w:val="003673EA"/>
    <w:rsid w:val="0038107E"/>
    <w:rsid w:val="003B040D"/>
    <w:rsid w:val="003B0595"/>
    <w:rsid w:val="003B0D17"/>
    <w:rsid w:val="003B283C"/>
    <w:rsid w:val="003B4E92"/>
    <w:rsid w:val="003D0BE7"/>
    <w:rsid w:val="003D3F74"/>
    <w:rsid w:val="003E53B6"/>
    <w:rsid w:val="003F0DDE"/>
    <w:rsid w:val="003F3AE8"/>
    <w:rsid w:val="0042679E"/>
    <w:rsid w:val="00427CFB"/>
    <w:rsid w:val="004327E3"/>
    <w:rsid w:val="004366DD"/>
    <w:rsid w:val="0044009E"/>
    <w:rsid w:val="00444E99"/>
    <w:rsid w:val="004567EF"/>
    <w:rsid w:val="00481C08"/>
    <w:rsid w:val="00483153"/>
    <w:rsid w:val="004977DD"/>
    <w:rsid w:val="004A021F"/>
    <w:rsid w:val="004A47E6"/>
    <w:rsid w:val="004C60AA"/>
    <w:rsid w:val="004D0F92"/>
    <w:rsid w:val="004E3B56"/>
    <w:rsid w:val="004E6CE0"/>
    <w:rsid w:val="0051126D"/>
    <w:rsid w:val="005116FA"/>
    <w:rsid w:val="00514E96"/>
    <w:rsid w:val="00524CFB"/>
    <w:rsid w:val="0052552B"/>
    <w:rsid w:val="00525587"/>
    <w:rsid w:val="005351DE"/>
    <w:rsid w:val="00537081"/>
    <w:rsid w:val="005432FB"/>
    <w:rsid w:val="0055056D"/>
    <w:rsid w:val="00552376"/>
    <w:rsid w:val="00562607"/>
    <w:rsid w:val="00567175"/>
    <w:rsid w:val="005806AB"/>
    <w:rsid w:val="005A197B"/>
    <w:rsid w:val="005C1B29"/>
    <w:rsid w:val="005D042E"/>
    <w:rsid w:val="005D13BE"/>
    <w:rsid w:val="005D246B"/>
    <w:rsid w:val="005E1590"/>
    <w:rsid w:val="005E332A"/>
    <w:rsid w:val="005E4040"/>
    <w:rsid w:val="005F44F8"/>
    <w:rsid w:val="005F4EF0"/>
    <w:rsid w:val="0060080B"/>
    <w:rsid w:val="00601293"/>
    <w:rsid w:val="006067FA"/>
    <w:rsid w:val="00617706"/>
    <w:rsid w:val="00630211"/>
    <w:rsid w:val="00631D55"/>
    <w:rsid w:val="00633EA1"/>
    <w:rsid w:val="0064058E"/>
    <w:rsid w:val="00672F11"/>
    <w:rsid w:val="00680CEA"/>
    <w:rsid w:val="0068221E"/>
    <w:rsid w:val="006855BA"/>
    <w:rsid w:val="006952A0"/>
    <w:rsid w:val="00695648"/>
    <w:rsid w:val="0069746A"/>
    <w:rsid w:val="006A0D1B"/>
    <w:rsid w:val="006C1BC1"/>
    <w:rsid w:val="006C43F2"/>
    <w:rsid w:val="006D0BD2"/>
    <w:rsid w:val="006E7AB7"/>
    <w:rsid w:val="006F3CAD"/>
    <w:rsid w:val="006F5A42"/>
    <w:rsid w:val="006F5F23"/>
    <w:rsid w:val="0070288D"/>
    <w:rsid w:val="00733EDE"/>
    <w:rsid w:val="007512D5"/>
    <w:rsid w:val="00756B4D"/>
    <w:rsid w:val="007608E2"/>
    <w:rsid w:val="00761E06"/>
    <w:rsid w:val="0079112C"/>
    <w:rsid w:val="00792CB6"/>
    <w:rsid w:val="00793D36"/>
    <w:rsid w:val="00795EC4"/>
    <w:rsid w:val="00796839"/>
    <w:rsid w:val="007B0D7B"/>
    <w:rsid w:val="007C1A38"/>
    <w:rsid w:val="007C4626"/>
    <w:rsid w:val="007D053E"/>
    <w:rsid w:val="007E088C"/>
    <w:rsid w:val="007F02E9"/>
    <w:rsid w:val="0080172B"/>
    <w:rsid w:val="00802B78"/>
    <w:rsid w:val="0080772E"/>
    <w:rsid w:val="008113A0"/>
    <w:rsid w:val="00821B78"/>
    <w:rsid w:val="00823B2E"/>
    <w:rsid w:val="00833C10"/>
    <w:rsid w:val="008460C3"/>
    <w:rsid w:val="00856B73"/>
    <w:rsid w:val="00866D2B"/>
    <w:rsid w:val="008700F7"/>
    <w:rsid w:val="00870D22"/>
    <w:rsid w:val="0088172D"/>
    <w:rsid w:val="00885E84"/>
    <w:rsid w:val="00895375"/>
    <w:rsid w:val="008961AB"/>
    <w:rsid w:val="008A2C52"/>
    <w:rsid w:val="008A7334"/>
    <w:rsid w:val="008B1242"/>
    <w:rsid w:val="008C139E"/>
    <w:rsid w:val="008C24E0"/>
    <w:rsid w:val="008C2786"/>
    <w:rsid w:val="008C2D3E"/>
    <w:rsid w:val="008D2DD7"/>
    <w:rsid w:val="008E1861"/>
    <w:rsid w:val="008E2558"/>
    <w:rsid w:val="008E301D"/>
    <w:rsid w:val="008E4D25"/>
    <w:rsid w:val="009076F6"/>
    <w:rsid w:val="009119A5"/>
    <w:rsid w:val="009215E0"/>
    <w:rsid w:val="00925F85"/>
    <w:rsid w:val="00937E55"/>
    <w:rsid w:val="00977456"/>
    <w:rsid w:val="00982232"/>
    <w:rsid w:val="00982678"/>
    <w:rsid w:val="009909F0"/>
    <w:rsid w:val="009B19F1"/>
    <w:rsid w:val="009B5A55"/>
    <w:rsid w:val="009C1BA2"/>
    <w:rsid w:val="009D5892"/>
    <w:rsid w:val="009E46E3"/>
    <w:rsid w:val="009E7C0F"/>
    <w:rsid w:val="009F0E8A"/>
    <w:rsid w:val="00A072EC"/>
    <w:rsid w:val="00A15E6C"/>
    <w:rsid w:val="00A17C41"/>
    <w:rsid w:val="00A21EE2"/>
    <w:rsid w:val="00A27AA3"/>
    <w:rsid w:val="00A27DA6"/>
    <w:rsid w:val="00A41F3E"/>
    <w:rsid w:val="00A4559A"/>
    <w:rsid w:val="00A5142F"/>
    <w:rsid w:val="00A55DD6"/>
    <w:rsid w:val="00A56DAA"/>
    <w:rsid w:val="00A61C23"/>
    <w:rsid w:val="00A73250"/>
    <w:rsid w:val="00A741DC"/>
    <w:rsid w:val="00A747FC"/>
    <w:rsid w:val="00A76BB6"/>
    <w:rsid w:val="00A8147D"/>
    <w:rsid w:val="00A96AB7"/>
    <w:rsid w:val="00AA0B51"/>
    <w:rsid w:val="00AA1E91"/>
    <w:rsid w:val="00AA7F05"/>
    <w:rsid w:val="00AB0F04"/>
    <w:rsid w:val="00AB3F3F"/>
    <w:rsid w:val="00AB3F50"/>
    <w:rsid w:val="00AC0A8C"/>
    <w:rsid w:val="00AC0F89"/>
    <w:rsid w:val="00AC4704"/>
    <w:rsid w:val="00AD5AA0"/>
    <w:rsid w:val="00AD670C"/>
    <w:rsid w:val="00AD79FF"/>
    <w:rsid w:val="00AE0596"/>
    <w:rsid w:val="00AE6FF1"/>
    <w:rsid w:val="00AF50F4"/>
    <w:rsid w:val="00AF5329"/>
    <w:rsid w:val="00B051EB"/>
    <w:rsid w:val="00B06C5A"/>
    <w:rsid w:val="00B075BF"/>
    <w:rsid w:val="00B10067"/>
    <w:rsid w:val="00B16DA7"/>
    <w:rsid w:val="00B17F79"/>
    <w:rsid w:val="00B2718C"/>
    <w:rsid w:val="00B33A92"/>
    <w:rsid w:val="00B33DD0"/>
    <w:rsid w:val="00B35906"/>
    <w:rsid w:val="00B5436E"/>
    <w:rsid w:val="00B56A4E"/>
    <w:rsid w:val="00B62753"/>
    <w:rsid w:val="00B82EE5"/>
    <w:rsid w:val="00B84A3B"/>
    <w:rsid w:val="00B90ADC"/>
    <w:rsid w:val="00B97205"/>
    <w:rsid w:val="00BA3A89"/>
    <w:rsid w:val="00BA5BCF"/>
    <w:rsid w:val="00BA6FBA"/>
    <w:rsid w:val="00BB27A0"/>
    <w:rsid w:val="00BB346D"/>
    <w:rsid w:val="00BB34BF"/>
    <w:rsid w:val="00BC1854"/>
    <w:rsid w:val="00BC19E9"/>
    <w:rsid w:val="00BC7477"/>
    <w:rsid w:val="00BC7D0A"/>
    <w:rsid w:val="00BE2A40"/>
    <w:rsid w:val="00BE5609"/>
    <w:rsid w:val="00BF7EAD"/>
    <w:rsid w:val="00C123A7"/>
    <w:rsid w:val="00C144D1"/>
    <w:rsid w:val="00C20B26"/>
    <w:rsid w:val="00C25180"/>
    <w:rsid w:val="00C27D74"/>
    <w:rsid w:val="00C33760"/>
    <w:rsid w:val="00C36732"/>
    <w:rsid w:val="00C40EAD"/>
    <w:rsid w:val="00C4579F"/>
    <w:rsid w:val="00C5006C"/>
    <w:rsid w:val="00C507E3"/>
    <w:rsid w:val="00C57E96"/>
    <w:rsid w:val="00C7031A"/>
    <w:rsid w:val="00C80C7C"/>
    <w:rsid w:val="00C82CDC"/>
    <w:rsid w:val="00C87652"/>
    <w:rsid w:val="00C97D60"/>
    <w:rsid w:val="00CB7450"/>
    <w:rsid w:val="00CC6AAD"/>
    <w:rsid w:val="00CD0189"/>
    <w:rsid w:val="00CD2B0E"/>
    <w:rsid w:val="00CE6BE6"/>
    <w:rsid w:val="00CF12BC"/>
    <w:rsid w:val="00CF35BE"/>
    <w:rsid w:val="00D0427F"/>
    <w:rsid w:val="00D06735"/>
    <w:rsid w:val="00D2058B"/>
    <w:rsid w:val="00D22827"/>
    <w:rsid w:val="00D25643"/>
    <w:rsid w:val="00D270F3"/>
    <w:rsid w:val="00D278F1"/>
    <w:rsid w:val="00D42142"/>
    <w:rsid w:val="00D46D26"/>
    <w:rsid w:val="00D47CC4"/>
    <w:rsid w:val="00D62FB2"/>
    <w:rsid w:val="00D65E63"/>
    <w:rsid w:val="00D6713B"/>
    <w:rsid w:val="00D726E4"/>
    <w:rsid w:val="00D86D6E"/>
    <w:rsid w:val="00D91CFA"/>
    <w:rsid w:val="00D91E9D"/>
    <w:rsid w:val="00D9318C"/>
    <w:rsid w:val="00DA3D47"/>
    <w:rsid w:val="00DB209F"/>
    <w:rsid w:val="00DC0BAD"/>
    <w:rsid w:val="00DD43CA"/>
    <w:rsid w:val="00DE1CB8"/>
    <w:rsid w:val="00DF5EB6"/>
    <w:rsid w:val="00E03070"/>
    <w:rsid w:val="00E03EFC"/>
    <w:rsid w:val="00E06C29"/>
    <w:rsid w:val="00E353AD"/>
    <w:rsid w:val="00E45494"/>
    <w:rsid w:val="00E51532"/>
    <w:rsid w:val="00E61157"/>
    <w:rsid w:val="00E61C54"/>
    <w:rsid w:val="00E867DA"/>
    <w:rsid w:val="00E87E51"/>
    <w:rsid w:val="00E94B1C"/>
    <w:rsid w:val="00EB75A0"/>
    <w:rsid w:val="00EC53ED"/>
    <w:rsid w:val="00EC79BD"/>
    <w:rsid w:val="00EF6C67"/>
    <w:rsid w:val="00F012C1"/>
    <w:rsid w:val="00F102D1"/>
    <w:rsid w:val="00F17955"/>
    <w:rsid w:val="00F2007C"/>
    <w:rsid w:val="00F345EE"/>
    <w:rsid w:val="00F4051E"/>
    <w:rsid w:val="00F50076"/>
    <w:rsid w:val="00F5298C"/>
    <w:rsid w:val="00F54298"/>
    <w:rsid w:val="00F60FB1"/>
    <w:rsid w:val="00F63AD2"/>
    <w:rsid w:val="00F713A8"/>
    <w:rsid w:val="00F82656"/>
    <w:rsid w:val="00FA19E7"/>
    <w:rsid w:val="00FA6ED0"/>
    <w:rsid w:val="00FB09D4"/>
    <w:rsid w:val="00FB14F7"/>
    <w:rsid w:val="00FB5923"/>
    <w:rsid w:val="00FB703F"/>
    <w:rsid w:val="00FC5914"/>
    <w:rsid w:val="00FD4A01"/>
    <w:rsid w:val="00FE1052"/>
    <w:rsid w:val="00FE555C"/>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7C2B1C4A"/>
  <w15:docId w15:val="{20F31225-F358-4961-A99F-F436B5EE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9C9"/>
    <w:pPr>
      <w:spacing w:after="160" w:line="259" w:lineRule="auto"/>
      <w:jc w:val="both"/>
    </w:pPr>
    <w:rPr>
      <w:sz w:val="22"/>
    </w:rPr>
  </w:style>
  <w:style w:type="paragraph" w:styleId="Titre1">
    <w:name w:val="heading 1"/>
    <w:basedOn w:val="Normal"/>
    <w:next w:val="Normal"/>
    <w:link w:val="Titre1Car"/>
    <w:uiPriority w:val="9"/>
    <w:qFormat/>
    <w:rsid w:val="0017109C"/>
    <w:pPr>
      <w:keepNext/>
      <w:keepLines/>
      <w:numPr>
        <w:numId w:val="1"/>
      </w:numPr>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47212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u w:val="single"/>
    </w:rPr>
  </w:style>
  <w:style w:type="paragraph" w:styleId="Titre3">
    <w:name w:val="heading 3"/>
    <w:basedOn w:val="Normal"/>
    <w:next w:val="Normal"/>
    <w:link w:val="Titre3Car"/>
    <w:uiPriority w:val="9"/>
    <w:unhideWhenUsed/>
    <w:qFormat/>
    <w:rsid w:val="00E71871"/>
    <w:pPr>
      <w:keepNext/>
      <w:keepLines/>
      <w:numPr>
        <w:ilvl w:val="2"/>
        <w:numId w:val="1"/>
      </w:numPr>
      <w:spacing w:before="200" w:after="120"/>
      <w:outlineLvl w:val="2"/>
    </w:pPr>
    <w:rPr>
      <w:rFonts w:asciiTheme="majorHAnsi" w:eastAsiaTheme="majorEastAsia" w:hAnsiTheme="majorHAnsi" w:cstheme="majorBidi"/>
      <w:b/>
      <w:bCs/>
      <w:color w:val="000000" w:themeColor="text1"/>
      <w:sz w:val="24"/>
    </w:rPr>
  </w:style>
  <w:style w:type="paragraph" w:styleId="Titre4">
    <w:name w:val="heading 4"/>
    <w:basedOn w:val="Normal"/>
    <w:next w:val="Normal"/>
    <w:link w:val="Titre4Car"/>
    <w:uiPriority w:val="9"/>
    <w:unhideWhenUsed/>
    <w:qFormat/>
    <w:rsid w:val="0017109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7109C"/>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7109C"/>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7109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17109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17109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7109C"/>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qFormat/>
    <w:rsid w:val="00472129"/>
    <w:rPr>
      <w:rFonts w:asciiTheme="majorHAnsi" w:eastAsiaTheme="majorEastAsia" w:hAnsiTheme="majorHAnsi" w:cstheme="majorBidi"/>
      <w:b/>
      <w:bCs/>
      <w:smallCaps/>
      <w:color w:val="000000" w:themeColor="text1"/>
      <w:sz w:val="28"/>
      <w:szCs w:val="28"/>
      <w:u w:val="single"/>
    </w:rPr>
  </w:style>
  <w:style w:type="character" w:customStyle="1" w:styleId="Titre3Car">
    <w:name w:val="Titre 3 Car"/>
    <w:basedOn w:val="Policepardfaut"/>
    <w:link w:val="Titre3"/>
    <w:uiPriority w:val="9"/>
    <w:qFormat/>
    <w:rsid w:val="00E71871"/>
    <w:rPr>
      <w:rFonts w:asciiTheme="majorHAnsi" w:eastAsiaTheme="majorEastAsia" w:hAnsiTheme="majorHAnsi" w:cstheme="majorBidi"/>
      <w:b/>
      <w:bCs/>
      <w:color w:val="000000" w:themeColor="text1"/>
      <w:sz w:val="24"/>
    </w:rPr>
  </w:style>
  <w:style w:type="character" w:customStyle="1" w:styleId="Titre4Car">
    <w:name w:val="Titre 4 Car"/>
    <w:basedOn w:val="Policepardfaut"/>
    <w:link w:val="Titre4"/>
    <w:uiPriority w:val="9"/>
    <w:qFormat/>
    <w:rsid w:val="0017109C"/>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qFormat/>
    <w:rsid w:val="0017109C"/>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qFormat/>
    <w:rsid w:val="0017109C"/>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qFormat/>
    <w:rsid w:val="0017109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qFormat/>
    <w:rsid w:val="0017109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17109C"/>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qFormat/>
    <w:rsid w:val="00990748"/>
    <w:rPr>
      <w:rFonts w:ascii="Arial" w:eastAsiaTheme="majorEastAsia" w:hAnsi="Arial" w:cstheme="majorBidi"/>
      <w:b/>
      <w:color w:val="20468D"/>
      <w:sz w:val="52"/>
      <w:szCs w:val="56"/>
    </w:rPr>
  </w:style>
  <w:style w:type="character" w:customStyle="1" w:styleId="Sous-titreCar">
    <w:name w:val="Sous-titre Car"/>
    <w:basedOn w:val="Policepardfaut"/>
    <w:uiPriority w:val="11"/>
    <w:qFormat/>
    <w:rsid w:val="00990748"/>
    <w:rPr>
      <w:rFonts w:ascii="Arial" w:hAnsi="Arial"/>
      <w:b/>
      <w:color w:val="F9B63B"/>
      <w:spacing w:val="10"/>
      <w:sz w:val="40"/>
    </w:rPr>
  </w:style>
  <w:style w:type="character" w:styleId="lev">
    <w:name w:val="Strong"/>
    <w:basedOn w:val="Policepardfaut"/>
    <w:uiPriority w:val="22"/>
    <w:qFormat/>
    <w:rsid w:val="0017109C"/>
    <w:rPr>
      <w:b/>
      <w:bCs/>
      <w:color w:val="000000" w:themeColor="text1"/>
    </w:rPr>
  </w:style>
  <w:style w:type="character" w:styleId="Accentuation">
    <w:name w:val="Emphasis"/>
    <w:basedOn w:val="Policepardfaut"/>
    <w:uiPriority w:val="20"/>
    <w:qFormat/>
    <w:rsid w:val="0017109C"/>
    <w:rPr>
      <w:i/>
      <w:iCs/>
      <w:color w:val="auto"/>
    </w:rPr>
  </w:style>
  <w:style w:type="character" w:customStyle="1" w:styleId="CitationCar">
    <w:name w:val="Citation Car"/>
    <w:basedOn w:val="Policepardfaut"/>
    <w:link w:val="Citation"/>
    <w:uiPriority w:val="29"/>
    <w:qFormat/>
    <w:rsid w:val="0017109C"/>
    <w:rPr>
      <w:i/>
      <w:iCs/>
      <w:color w:val="000000" w:themeColor="text1"/>
    </w:rPr>
  </w:style>
  <w:style w:type="character" w:customStyle="1" w:styleId="CitationintenseCar">
    <w:name w:val="Citation intense Car"/>
    <w:basedOn w:val="Policepardfaut"/>
    <w:link w:val="Citationintense"/>
    <w:uiPriority w:val="30"/>
    <w:qFormat/>
    <w:rsid w:val="0017109C"/>
    <w:rPr>
      <w:color w:val="000000" w:themeColor="text1"/>
      <w:shd w:val="clear" w:color="auto" w:fill="F2F2F2"/>
    </w:rPr>
  </w:style>
  <w:style w:type="character" w:styleId="Accentuationlgre">
    <w:name w:val="Subtle Emphasis"/>
    <w:basedOn w:val="Policepardfaut"/>
    <w:uiPriority w:val="19"/>
    <w:qFormat/>
    <w:rsid w:val="0017109C"/>
    <w:rPr>
      <w:i/>
      <w:iCs/>
      <w:color w:val="404040" w:themeColor="text1" w:themeTint="BF"/>
    </w:rPr>
  </w:style>
  <w:style w:type="character" w:styleId="Accentuationintense">
    <w:name w:val="Intense Emphasis"/>
    <w:basedOn w:val="Policepardfaut"/>
    <w:uiPriority w:val="21"/>
    <w:qFormat/>
    <w:rsid w:val="0017109C"/>
    <w:rPr>
      <w:b/>
      <w:bCs/>
      <w:i/>
      <w:iCs/>
      <w:caps/>
    </w:rPr>
  </w:style>
  <w:style w:type="character" w:styleId="Rfrencelgre">
    <w:name w:val="Subtle Reference"/>
    <w:basedOn w:val="Policepardfaut"/>
    <w:uiPriority w:val="31"/>
    <w:qFormat/>
    <w:rsid w:val="0017109C"/>
    <w:rPr>
      <w:smallCaps/>
      <w:color w:val="404040" w:themeColor="text1" w:themeTint="BF"/>
      <w:u w:val="single" w:color="7F7F7F"/>
    </w:rPr>
  </w:style>
  <w:style w:type="character" w:styleId="Rfrenceintense">
    <w:name w:val="Intense Reference"/>
    <w:basedOn w:val="Policepardfaut"/>
    <w:uiPriority w:val="32"/>
    <w:qFormat/>
    <w:rsid w:val="0017109C"/>
    <w:rPr>
      <w:b/>
      <w:bCs/>
      <w:smallCaps/>
      <w:u w:val="single"/>
    </w:rPr>
  </w:style>
  <w:style w:type="character" w:styleId="Titredulivre">
    <w:name w:val="Book Title"/>
    <w:basedOn w:val="Policepardfaut"/>
    <w:uiPriority w:val="33"/>
    <w:qFormat/>
    <w:rsid w:val="0017109C"/>
    <w:rPr>
      <w:b w:val="0"/>
      <w:bCs w:val="0"/>
      <w:smallCaps/>
      <w:spacing w:val="5"/>
    </w:rPr>
  </w:style>
  <w:style w:type="character" w:customStyle="1" w:styleId="En-tteCar">
    <w:name w:val="En-tête Car"/>
    <w:basedOn w:val="Policepardfaut"/>
    <w:uiPriority w:val="99"/>
    <w:qFormat/>
    <w:rsid w:val="00E41BB2"/>
  </w:style>
  <w:style w:type="character" w:customStyle="1" w:styleId="PieddepageCar">
    <w:name w:val="Pied de page Car"/>
    <w:basedOn w:val="Policepardfaut"/>
    <w:link w:val="Pieddepage"/>
    <w:uiPriority w:val="99"/>
    <w:qFormat/>
    <w:rsid w:val="00E41BB2"/>
  </w:style>
  <w:style w:type="character" w:customStyle="1" w:styleId="TextedebullesCar">
    <w:name w:val="Texte de bulles Car"/>
    <w:basedOn w:val="Policepardfaut"/>
    <w:link w:val="Textedebulles"/>
    <w:uiPriority w:val="99"/>
    <w:semiHidden/>
    <w:qFormat/>
    <w:rsid w:val="00E41BB2"/>
    <w:rPr>
      <w:rFonts w:ascii="Segoe UI" w:hAnsi="Segoe UI" w:cs="Segoe UI"/>
      <w:sz w:val="18"/>
      <w:szCs w:val="18"/>
    </w:rPr>
  </w:style>
  <w:style w:type="character" w:customStyle="1" w:styleId="TitreRevisionCar">
    <w:name w:val="Titre Revision Car"/>
    <w:basedOn w:val="TitreCar"/>
    <w:link w:val="TitreRevision"/>
    <w:qFormat/>
    <w:rsid w:val="00990748"/>
    <w:rPr>
      <w:rFonts w:ascii="Arial" w:eastAsiaTheme="majorEastAsia" w:hAnsi="Arial" w:cstheme="majorBidi"/>
      <w:b/>
      <w:i/>
      <w:color w:val="20468D"/>
      <w:sz w:val="40"/>
      <w:szCs w:val="56"/>
      <w:lang w:val="en-US"/>
    </w:rPr>
  </w:style>
  <w:style w:type="character" w:customStyle="1" w:styleId="InternetLink">
    <w:name w:val="Internet Link"/>
    <w:uiPriority w:val="99"/>
    <w:unhideWhenUsed/>
    <w:rsid w:val="00FB49FB"/>
    <w:rPr>
      <w:rFonts w:ascii="Arial" w:hAnsi="Arial"/>
      <w:color w:val="646464"/>
      <w:u w:val="single"/>
    </w:rPr>
  </w:style>
  <w:style w:type="character" w:customStyle="1" w:styleId="CommentaireCar">
    <w:name w:val="Commentaire Car"/>
    <w:basedOn w:val="Policepardfaut"/>
    <w:link w:val="Commentaire"/>
    <w:semiHidden/>
    <w:qFormat/>
    <w:rsid w:val="00AA07B6"/>
    <w:rPr>
      <w:rFonts w:ascii="Calibri" w:eastAsia="Arial Unicode MS" w:hAnsi="Calibri" w:cs="Tahoma"/>
      <w:sz w:val="20"/>
      <w:szCs w:val="20"/>
      <w:lang w:eastAsia="fr-FR"/>
    </w:rPr>
  </w:style>
  <w:style w:type="character" w:styleId="Marquedecommentaire">
    <w:name w:val="annotation reference"/>
    <w:semiHidden/>
    <w:qFormat/>
    <w:rsid w:val="00AA07B6"/>
    <w:rPr>
      <w:sz w:val="16"/>
      <w:szCs w:val="16"/>
    </w:rPr>
  </w:style>
  <w:style w:type="character" w:customStyle="1" w:styleId="BlocExigencesCar">
    <w:name w:val="Bloc_Exigences Car"/>
    <w:basedOn w:val="Policepardfaut"/>
    <w:link w:val="BlocExigences"/>
    <w:qFormat/>
    <w:rsid w:val="00394C7E"/>
    <w:rPr>
      <w:rFonts w:cs="Times New Roman"/>
      <w:color w:val="C00000"/>
    </w:rPr>
  </w:style>
  <w:style w:type="character" w:customStyle="1" w:styleId="TitreExigencesCar">
    <w:name w:val="Titre_Exigences Car"/>
    <w:basedOn w:val="Policepardfaut"/>
    <w:link w:val="TitreExigences"/>
    <w:qFormat/>
    <w:rsid w:val="008E496B"/>
    <w:rPr>
      <w:rFonts w:cs="Times New Roman"/>
      <w:color w:val="4472C4" w:themeColor="accent1"/>
    </w:rPr>
  </w:style>
  <w:style w:type="character" w:customStyle="1" w:styleId="TexteExigencesCar">
    <w:name w:val="Texte_Exigences Car"/>
    <w:basedOn w:val="Policepardfaut"/>
    <w:link w:val="TexteExigences"/>
    <w:qFormat/>
    <w:rsid w:val="00323A3C"/>
    <w:rPr>
      <w:rFonts w:ascii="Times New Roman" w:hAnsi="Times New Roman" w:cs="Times New Roman"/>
      <w:i/>
      <w:color w:val="000000" w:themeColor="text1"/>
      <w:szCs w:val="20"/>
    </w:rPr>
  </w:style>
  <w:style w:type="character" w:customStyle="1" w:styleId="ObjetducommentaireCar">
    <w:name w:val="Objet du commentaire Car"/>
    <w:basedOn w:val="CommentaireCar"/>
    <w:link w:val="Objetducommentaire"/>
    <w:uiPriority w:val="99"/>
    <w:semiHidden/>
    <w:qFormat/>
    <w:rsid w:val="00FA4047"/>
    <w:rPr>
      <w:rFonts w:ascii="Calibri" w:eastAsia="Arial Unicode MS" w:hAnsi="Calibri" w:cs="Tahoma"/>
      <w:b/>
      <w:bCs/>
      <w:sz w:val="20"/>
      <w:szCs w:val="20"/>
      <w:lang w:eastAsia="fr-FR"/>
    </w:rPr>
  </w:style>
  <w:style w:type="character" w:customStyle="1" w:styleId="lang-en">
    <w:name w:val="lang-en"/>
    <w:basedOn w:val="Policepardfaut"/>
    <w:qFormat/>
    <w:rsid w:val="00F45417"/>
  </w:style>
  <w:style w:type="character" w:styleId="Lienhypertextesuivivisit">
    <w:name w:val="FollowedHyperlink"/>
    <w:basedOn w:val="Policepardfaut"/>
    <w:uiPriority w:val="99"/>
    <w:semiHidden/>
    <w:unhideWhenUsed/>
    <w:qFormat/>
    <w:rsid w:val="00351BAD"/>
    <w:rPr>
      <w:color w:val="954F72" w:themeColor="followedHyperlink"/>
      <w:u w:val="single"/>
    </w:rPr>
  </w:style>
  <w:style w:type="character" w:customStyle="1" w:styleId="NotedebasdepageCar">
    <w:name w:val="Note de bas de page Car"/>
    <w:basedOn w:val="Policepardfaut"/>
    <w:link w:val="Notedebasdepage"/>
    <w:uiPriority w:val="99"/>
    <w:semiHidden/>
    <w:qFormat/>
    <w:rsid w:val="004A6D78"/>
    <w:rPr>
      <w:sz w:val="20"/>
      <w:szCs w:val="20"/>
    </w:rPr>
  </w:style>
  <w:style w:type="character" w:customStyle="1" w:styleId="FootnoteCharacters">
    <w:name w:val="Footnote Characters"/>
    <w:basedOn w:val="Policepardfaut"/>
    <w:uiPriority w:val="99"/>
    <w:semiHidden/>
    <w:unhideWhenUsed/>
    <w:qFormat/>
    <w:rsid w:val="004A6D78"/>
    <w:rPr>
      <w:vertAlign w:val="superscript"/>
    </w:rPr>
  </w:style>
  <w:style w:type="character" w:customStyle="1" w:styleId="FootnoteAnchor">
    <w:name w:val="Footnote Anchor"/>
    <w:rPr>
      <w:vertAlign w:val="superscript"/>
    </w:rPr>
  </w:style>
  <w:style w:type="character" w:customStyle="1" w:styleId="Mentionnonrsolue1">
    <w:name w:val="Mention non résolue1"/>
    <w:basedOn w:val="Policepardfaut"/>
    <w:uiPriority w:val="99"/>
    <w:semiHidden/>
    <w:unhideWhenUsed/>
    <w:qFormat/>
    <w:rsid w:val="00EF09B1"/>
    <w:rPr>
      <w:color w:val="605E5C"/>
      <w:shd w:val="clear" w:color="auto" w:fill="E1DFDD"/>
    </w:rPr>
  </w:style>
  <w:style w:type="character" w:styleId="Mentionnonrsolue">
    <w:name w:val="Unresolved Mention"/>
    <w:basedOn w:val="Policepardfaut"/>
    <w:uiPriority w:val="99"/>
    <w:semiHidden/>
    <w:unhideWhenUsed/>
    <w:qFormat/>
    <w:rsid w:val="00910DFD"/>
    <w:rPr>
      <w:color w:val="605E5C"/>
      <w:shd w:val="clear" w:color="auto" w:fill="E1DFDD"/>
    </w:rPr>
  </w:style>
  <w:style w:type="character" w:customStyle="1" w:styleId="IndexLink">
    <w:name w:val="Index Link"/>
    <w:qFormat/>
  </w:style>
  <w:style w:type="paragraph" w:customStyle="1" w:styleId="Heading">
    <w:name w:val="Heading"/>
    <w:basedOn w:val="Normal"/>
    <w:next w:val="Normal"/>
    <w:qFormat/>
    <w:rsid w:val="00AA07B6"/>
    <w:pPr>
      <w:keepNext/>
      <w:widowControl w:val="0"/>
      <w:suppressAutoHyphens/>
      <w:spacing w:before="240" w:after="120" w:line="240" w:lineRule="auto"/>
      <w:outlineLvl w:val="0"/>
    </w:pPr>
    <w:rPr>
      <w:rFonts w:ascii="Arial" w:eastAsia="MS Mincho" w:hAnsi="Arial" w:cs="Tahoma"/>
      <w:sz w:val="28"/>
      <w:szCs w:val="28"/>
      <w:u w:val="single"/>
      <w:lang w:eastAsia="fr-FR"/>
    </w:rPr>
  </w:style>
  <w:style w:type="paragraph" w:styleId="Corpsdetexte">
    <w:name w:val="Body Text"/>
    <w:basedOn w:val="Normal"/>
    <w:pPr>
      <w:spacing w:after="140" w:line="276" w:lineRule="auto"/>
    </w:pPr>
  </w:style>
  <w:style w:type="paragraph" w:styleId="Liste">
    <w:name w:val="List"/>
    <w:basedOn w:val="Normal"/>
    <w:semiHidden/>
    <w:rsid w:val="00AA07B6"/>
    <w:pPr>
      <w:widowControl w:val="0"/>
      <w:suppressAutoHyphens/>
      <w:spacing w:after="120" w:line="240" w:lineRule="auto"/>
    </w:pPr>
    <w:rPr>
      <w:rFonts w:ascii="Calibri" w:eastAsia="Arial Unicode MS" w:hAnsi="Calibri" w:cs="Tahoma"/>
      <w:sz w:val="24"/>
      <w:szCs w:val="24"/>
      <w:lang w:eastAsia="fr-FR"/>
    </w:rPr>
  </w:style>
  <w:style w:type="paragraph" w:styleId="Lgende">
    <w:name w:val="caption"/>
    <w:basedOn w:val="Normal"/>
    <w:next w:val="Normal"/>
    <w:uiPriority w:val="35"/>
    <w:unhideWhenUsed/>
    <w:qFormat/>
    <w:rsid w:val="0017109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Titre">
    <w:name w:val="Title"/>
    <w:basedOn w:val="Normal"/>
    <w:next w:val="Normal"/>
    <w:link w:val="TitreCar"/>
    <w:uiPriority w:val="10"/>
    <w:qFormat/>
    <w:rsid w:val="00990748"/>
    <w:pPr>
      <w:spacing w:before="840" w:after="840" w:line="240" w:lineRule="auto"/>
      <w:contextualSpacing/>
      <w:jc w:val="center"/>
    </w:pPr>
    <w:rPr>
      <w:rFonts w:ascii="Arial" w:eastAsiaTheme="majorEastAsia" w:hAnsi="Arial" w:cstheme="majorBidi"/>
      <w:b/>
      <w:color w:val="20468D"/>
      <w:sz w:val="52"/>
      <w:szCs w:val="56"/>
    </w:rPr>
  </w:style>
  <w:style w:type="paragraph" w:styleId="Sous-titre">
    <w:name w:val="Subtitle"/>
    <w:basedOn w:val="Normal"/>
    <w:next w:val="Normal"/>
    <w:uiPriority w:val="11"/>
    <w:qFormat/>
    <w:rsid w:val="00990748"/>
    <w:pPr>
      <w:spacing w:before="840" w:after="840"/>
      <w:jc w:val="center"/>
    </w:pPr>
    <w:rPr>
      <w:rFonts w:ascii="Arial" w:hAnsi="Arial"/>
      <w:b/>
      <w:color w:val="F9B63B"/>
      <w:spacing w:val="10"/>
      <w:sz w:val="40"/>
    </w:rPr>
  </w:style>
  <w:style w:type="paragraph" w:styleId="Sansinterligne">
    <w:name w:val="No Spacing"/>
    <w:uiPriority w:val="1"/>
    <w:qFormat/>
    <w:rsid w:val="0017109C"/>
    <w:rPr>
      <w:sz w:val="22"/>
    </w:rPr>
  </w:style>
  <w:style w:type="paragraph" w:styleId="Paragraphedeliste">
    <w:name w:val="List Paragraph"/>
    <w:basedOn w:val="Normal"/>
    <w:uiPriority w:val="34"/>
    <w:qFormat/>
    <w:rsid w:val="0017109C"/>
    <w:pPr>
      <w:ind w:left="720"/>
      <w:contextualSpacing/>
    </w:pPr>
  </w:style>
  <w:style w:type="paragraph" w:styleId="Citation">
    <w:name w:val="Quote"/>
    <w:basedOn w:val="Normal"/>
    <w:next w:val="Normal"/>
    <w:link w:val="CitationCar"/>
    <w:uiPriority w:val="29"/>
    <w:qFormat/>
    <w:rsid w:val="0017109C"/>
    <w:pPr>
      <w:spacing w:before="160"/>
      <w:ind w:left="720" w:right="720"/>
    </w:pPr>
    <w:rPr>
      <w:i/>
      <w:iCs/>
      <w:color w:val="000000" w:themeColor="text1"/>
    </w:rPr>
  </w:style>
  <w:style w:type="paragraph" w:styleId="Citationintense">
    <w:name w:val="Intense Quote"/>
    <w:basedOn w:val="Normal"/>
    <w:next w:val="Normal"/>
    <w:link w:val="CitationintenseCar"/>
    <w:uiPriority w:val="30"/>
    <w:qFormat/>
    <w:rsid w:val="0017109C"/>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En-ttedetabledesmatires">
    <w:name w:val="TOC Heading"/>
    <w:basedOn w:val="Titre1"/>
    <w:next w:val="Normal"/>
    <w:uiPriority w:val="39"/>
    <w:semiHidden/>
    <w:unhideWhenUsed/>
    <w:qFormat/>
    <w:rsid w:val="0017109C"/>
    <w:pPr>
      <w:numPr>
        <w:numId w:val="0"/>
      </w:numPr>
    </w:pPr>
  </w:style>
  <w:style w:type="paragraph" w:customStyle="1" w:styleId="HeaderandFooter">
    <w:name w:val="Header and Footer"/>
    <w:basedOn w:val="Normal"/>
    <w:qFormat/>
  </w:style>
  <w:style w:type="paragraph" w:styleId="En-tte">
    <w:name w:val="header"/>
    <w:basedOn w:val="Normal"/>
    <w:uiPriority w:val="99"/>
    <w:unhideWhenUsed/>
    <w:rsid w:val="00E41BB2"/>
    <w:pPr>
      <w:tabs>
        <w:tab w:val="center" w:pos="4536"/>
        <w:tab w:val="right" w:pos="9072"/>
      </w:tabs>
      <w:spacing w:after="0" w:line="240" w:lineRule="auto"/>
    </w:pPr>
  </w:style>
  <w:style w:type="paragraph" w:styleId="Pieddepage">
    <w:name w:val="footer"/>
    <w:basedOn w:val="Normal"/>
    <w:link w:val="PieddepageCar"/>
    <w:uiPriority w:val="99"/>
    <w:unhideWhenUsed/>
    <w:rsid w:val="00E41BB2"/>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E41BB2"/>
    <w:pPr>
      <w:spacing w:after="0" w:line="240" w:lineRule="auto"/>
    </w:pPr>
    <w:rPr>
      <w:rFonts w:ascii="Segoe UI" w:hAnsi="Segoe UI" w:cs="Segoe UI"/>
      <w:sz w:val="18"/>
      <w:szCs w:val="18"/>
    </w:rPr>
  </w:style>
  <w:style w:type="paragraph" w:customStyle="1" w:styleId="TitreRevision">
    <w:name w:val="Titre Revision"/>
    <w:basedOn w:val="Titre"/>
    <w:link w:val="TitreRevisionCar"/>
    <w:qFormat/>
    <w:rsid w:val="00990748"/>
    <w:pPr>
      <w:spacing w:before="0" w:after="0"/>
    </w:pPr>
    <w:rPr>
      <w:i/>
      <w:sz w:val="40"/>
      <w:lang w:val="en-US"/>
    </w:rPr>
  </w:style>
  <w:style w:type="paragraph" w:styleId="TM1">
    <w:name w:val="toc 1"/>
    <w:basedOn w:val="Normal"/>
    <w:next w:val="Normal"/>
    <w:autoRedefine/>
    <w:uiPriority w:val="39"/>
    <w:unhideWhenUsed/>
    <w:qFormat/>
    <w:rsid w:val="00335C75"/>
    <w:pPr>
      <w:tabs>
        <w:tab w:val="left" w:pos="440"/>
        <w:tab w:val="right" w:leader="dot" w:pos="9062"/>
      </w:tabs>
      <w:spacing w:after="100"/>
    </w:pPr>
  </w:style>
  <w:style w:type="paragraph" w:styleId="TM2">
    <w:name w:val="toc 2"/>
    <w:basedOn w:val="Normal"/>
    <w:next w:val="Normal"/>
    <w:autoRedefine/>
    <w:uiPriority w:val="39"/>
    <w:unhideWhenUsed/>
    <w:qFormat/>
    <w:rsid w:val="00FB49FB"/>
    <w:pPr>
      <w:spacing w:after="100"/>
      <w:ind w:left="220"/>
    </w:pPr>
  </w:style>
  <w:style w:type="paragraph" w:styleId="TM3">
    <w:name w:val="toc 3"/>
    <w:basedOn w:val="Normal"/>
    <w:next w:val="Normal"/>
    <w:autoRedefine/>
    <w:uiPriority w:val="39"/>
    <w:unhideWhenUsed/>
    <w:qFormat/>
    <w:rsid w:val="00FB49FB"/>
    <w:pPr>
      <w:spacing w:after="100"/>
      <w:ind w:left="440"/>
    </w:pPr>
  </w:style>
  <w:style w:type="paragraph" w:styleId="Commentaire">
    <w:name w:val="annotation text"/>
    <w:basedOn w:val="Normal"/>
    <w:link w:val="CommentaireCar"/>
    <w:semiHidden/>
    <w:qFormat/>
    <w:rsid w:val="00AA07B6"/>
    <w:pPr>
      <w:widowControl w:val="0"/>
      <w:suppressAutoHyphens/>
      <w:spacing w:after="0" w:line="240" w:lineRule="auto"/>
    </w:pPr>
    <w:rPr>
      <w:rFonts w:ascii="Calibri" w:eastAsia="Arial Unicode MS" w:hAnsi="Calibri" w:cs="Tahoma"/>
      <w:sz w:val="20"/>
      <w:szCs w:val="20"/>
      <w:lang w:eastAsia="fr-FR"/>
    </w:rPr>
  </w:style>
  <w:style w:type="paragraph" w:customStyle="1" w:styleId="Titredetableau">
    <w:name w:val="Titre de tableau"/>
    <w:basedOn w:val="Normal"/>
    <w:qFormat/>
    <w:rsid w:val="00476965"/>
    <w:pPr>
      <w:jc w:val="left"/>
    </w:pPr>
    <w:rPr>
      <w:b/>
      <w:sz w:val="24"/>
    </w:rPr>
  </w:style>
  <w:style w:type="paragraph" w:customStyle="1" w:styleId="TableContents">
    <w:name w:val="Table Contents"/>
    <w:basedOn w:val="Normal"/>
    <w:qFormat/>
    <w:rsid w:val="00AA07B6"/>
    <w:pPr>
      <w:widowControl w:val="0"/>
      <w:suppressLineNumbers/>
      <w:suppressAutoHyphens/>
      <w:spacing w:after="120" w:line="240" w:lineRule="auto"/>
    </w:pPr>
    <w:rPr>
      <w:rFonts w:ascii="Calibri" w:eastAsia="Arial Unicode MS" w:hAnsi="Calibri" w:cs="Tahoma"/>
      <w:sz w:val="24"/>
      <w:szCs w:val="24"/>
      <w:lang w:eastAsia="fr-FR"/>
    </w:rPr>
  </w:style>
  <w:style w:type="paragraph" w:customStyle="1" w:styleId="Logoen-tte">
    <w:name w:val="Logo en-tête"/>
    <w:basedOn w:val="TableContents"/>
    <w:qFormat/>
    <w:rsid w:val="00AA07B6"/>
    <w:pPr>
      <w:jc w:val="center"/>
    </w:pPr>
  </w:style>
  <w:style w:type="paragraph" w:customStyle="1" w:styleId="BlocExigences">
    <w:name w:val="Bloc_Exigences"/>
    <w:basedOn w:val="Normal"/>
    <w:link w:val="BlocExigencesCar"/>
    <w:qFormat/>
    <w:rsid w:val="00394C7E"/>
    <w:pPr>
      <w:spacing w:before="120" w:after="0" w:line="276" w:lineRule="auto"/>
      <w:ind w:firstLine="284"/>
      <w:jc w:val="left"/>
    </w:pPr>
    <w:rPr>
      <w:rFonts w:cs="Times New Roman"/>
      <w:color w:val="C00000"/>
    </w:rPr>
  </w:style>
  <w:style w:type="paragraph" w:customStyle="1" w:styleId="TitreExigences">
    <w:name w:val="Titre_Exigences"/>
    <w:basedOn w:val="Normal"/>
    <w:link w:val="TitreExigencesCar"/>
    <w:qFormat/>
    <w:rsid w:val="008E496B"/>
    <w:pPr>
      <w:spacing w:after="60" w:line="240" w:lineRule="auto"/>
      <w:ind w:firstLine="284"/>
      <w:jc w:val="left"/>
    </w:pPr>
    <w:rPr>
      <w:rFonts w:cs="Times New Roman"/>
      <w:color w:val="4472C4" w:themeColor="accent1"/>
    </w:rPr>
  </w:style>
  <w:style w:type="paragraph" w:customStyle="1" w:styleId="TexteExigences">
    <w:name w:val="Texte_Exigences"/>
    <w:basedOn w:val="Normal"/>
    <w:link w:val="TexteExigencesCar"/>
    <w:qFormat/>
    <w:rsid w:val="00323A3C"/>
    <w:pPr>
      <w:spacing w:after="200" w:line="276" w:lineRule="auto"/>
      <w:jc w:val="left"/>
    </w:pPr>
    <w:rPr>
      <w:rFonts w:ascii="Times New Roman" w:hAnsi="Times New Roman" w:cs="Times New Roman"/>
      <w:i/>
      <w:color w:val="000000" w:themeColor="text1"/>
      <w:szCs w:val="20"/>
    </w:rPr>
  </w:style>
  <w:style w:type="paragraph" w:styleId="Objetducommentaire">
    <w:name w:val="annotation subject"/>
    <w:basedOn w:val="Commentaire"/>
    <w:next w:val="Commentaire"/>
    <w:link w:val="ObjetducommentaireCar"/>
    <w:uiPriority w:val="99"/>
    <w:semiHidden/>
    <w:unhideWhenUsed/>
    <w:qFormat/>
    <w:rsid w:val="00FA4047"/>
    <w:pPr>
      <w:widowControl/>
      <w:suppressAutoHyphens w:val="0"/>
      <w:spacing w:after="160"/>
    </w:pPr>
    <w:rPr>
      <w:rFonts w:asciiTheme="minorHAnsi" w:eastAsiaTheme="minorHAnsi" w:hAnsiTheme="minorHAnsi" w:cstheme="minorBidi"/>
      <w:b/>
      <w:bCs/>
      <w:lang w:eastAsia="en-US"/>
    </w:rPr>
  </w:style>
  <w:style w:type="paragraph" w:styleId="Tabledesillustrations">
    <w:name w:val="table of figures"/>
    <w:basedOn w:val="Normal"/>
    <w:next w:val="Normal"/>
    <w:uiPriority w:val="99"/>
    <w:unhideWhenUsed/>
    <w:qFormat/>
    <w:rsid w:val="00C23F62"/>
    <w:pPr>
      <w:spacing w:after="0"/>
    </w:pPr>
  </w:style>
  <w:style w:type="paragraph" w:styleId="TM7">
    <w:name w:val="toc 7"/>
    <w:basedOn w:val="Normal"/>
    <w:next w:val="Normal"/>
    <w:autoRedefine/>
    <w:uiPriority w:val="39"/>
    <w:unhideWhenUsed/>
    <w:rsid w:val="00E31C27"/>
    <w:pPr>
      <w:spacing w:after="100"/>
      <w:ind w:left="1320"/>
    </w:pPr>
  </w:style>
  <w:style w:type="paragraph" w:styleId="Notedebasdepage">
    <w:name w:val="footnote text"/>
    <w:basedOn w:val="Normal"/>
    <w:link w:val="NotedebasdepageCar"/>
    <w:uiPriority w:val="99"/>
    <w:semiHidden/>
    <w:unhideWhenUsed/>
    <w:rsid w:val="004A6D78"/>
    <w:pPr>
      <w:spacing w:after="0" w:line="240" w:lineRule="auto"/>
    </w:pPr>
    <w:rPr>
      <w:sz w:val="20"/>
      <w:szCs w:val="20"/>
    </w:rPr>
  </w:style>
  <w:style w:type="paragraph" w:styleId="TM4">
    <w:name w:val="toc 4"/>
    <w:basedOn w:val="Normal"/>
    <w:next w:val="Normal"/>
    <w:autoRedefine/>
    <w:uiPriority w:val="39"/>
    <w:unhideWhenUsed/>
    <w:rsid w:val="00EF09B1"/>
    <w:pPr>
      <w:spacing w:after="100"/>
      <w:ind w:left="660"/>
      <w:jc w:val="left"/>
    </w:pPr>
    <w:rPr>
      <w:rFonts w:eastAsiaTheme="minorEastAsia"/>
      <w:lang w:eastAsia="fr-FR"/>
    </w:rPr>
  </w:style>
  <w:style w:type="paragraph" w:styleId="TM5">
    <w:name w:val="toc 5"/>
    <w:basedOn w:val="Normal"/>
    <w:next w:val="Normal"/>
    <w:autoRedefine/>
    <w:uiPriority w:val="39"/>
    <w:unhideWhenUsed/>
    <w:rsid w:val="00EF09B1"/>
    <w:pPr>
      <w:spacing w:after="100"/>
      <w:ind w:left="880"/>
      <w:jc w:val="left"/>
    </w:pPr>
    <w:rPr>
      <w:rFonts w:eastAsiaTheme="minorEastAsia"/>
      <w:lang w:eastAsia="fr-FR"/>
    </w:rPr>
  </w:style>
  <w:style w:type="paragraph" w:styleId="TM6">
    <w:name w:val="toc 6"/>
    <w:basedOn w:val="Normal"/>
    <w:next w:val="Normal"/>
    <w:autoRedefine/>
    <w:uiPriority w:val="39"/>
    <w:unhideWhenUsed/>
    <w:rsid w:val="00EF09B1"/>
    <w:pPr>
      <w:spacing w:after="100"/>
      <w:ind w:left="1100"/>
      <w:jc w:val="left"/>
    </w:pPr>
    <w:rPr>
      <w:rFonts w:eastAsiaTheme="minorEastAsia"/>
      <w:lang w:eastAsia="fr-FR"/>
    </w:rPr>
  </w:style>
  <w:style w:type="paragraph" w:styleId="TM8">
    <w:name w:val="toc 8"/>
    <w:basedOn w:val="Normal"/>
    <w:next w:val="Normal"/>
    <w:autoRedefine/>
    <w:uiPriority w:val="39"/>
    <w:unhideWhenUsed/>
    <w:rsid w:val="00EF09B1"/>
    <w:pPr>
      <w:spacing w:after="100"/>
      <w:ind w:left="1540"/>
      <w:jc w:val="left"/>
    </w:pPr>
    <w:rPr>
      <w:rFonts w:eastAsiaTheme="minorEastAsia"/>
      <w:lang w:eastAsia="fr-FR"/>
    </w:rPr>
  </w:style>
  <w:style w:type="paragraph" w:styleId="TM9">
    <w:name w:val="toc 9"/>
    <w:basedOn w:val="Normal"/>
    <w:next w:val="Normal"/>
    <w:autoRedefine/>
    <w:uiPriority w:val="39"/>
    <w:unhideWhenUsed/>
    <w:rsid w:val="00EF09B1"/>
    <w:pPr>
      <w:spacing w:after="100"/>
      <w:ind w:left="1760"/>
      <w:jc w:val="left"/>
    </w:pPr>
    <w:rPr>
      <w:rFonts w:eastAsiaTheme="minorEastAsia"/>
      <w:lang w:eastAsia="fr-FR"/>
    </w:rPr>
  </w:style>
  <w:style w:type="paragraph" w:styleId="Rvision">
    <w:name w:val="Revision"/>
    <w:uiPriority w:val="99"/>
    <w:semiHidden/>
    <w:qFormat/>
    <w:rsid w:val="00C91B6D"/>
    <w:rPr>
      <w:sz w:val="22"/>
    </w:rPr>
  </w:style>
  <w:style w:type="paragraph" w:customStyle="1" w:styleId="Standard">
    <w:name w:val="Standard"/>
    <w:qFormat/>
    <w:rsid w:val="00476965"/>
    <w:pPr>
      <w:suppressAutoHyphens/>
    </w:pPr>
    <w:rPr>
      <w:rFonts w:ascii="Liberation Serif" w:eastAsia="NSimSun" w:hAnsi="Liberation Serif"/>
      <w:kern w:val="2"/>
      <w:sz w:val="24"/>
      <w:szCs w:val="24"/>
      <w:lang w:eastAsia="zh-CN" w:bidi="hi-IN"/>
    </w:rPr>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table" w:styleId="Grilledutableau">
    <w:name w:val="Table Grid"/>
    <w:basedOn w:val="TableauNormal"/>
    <w:uiPriority w:val="39"/>
    <w:rsid w:val="00843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87652"/>
    <w:rPr>
      <w:color w:val="0563C1" w:themeColor="hyperlink"/>
      <w:u w:val="single"/>
    </w:rPr>
  </w:style>
  <w:style w:type="table" w:customStyle="1" w:styleId="Grilledutableau1">
    <w:name w:val="Grille du tableau1"/>
    <w:basedOn w:val="TableauNormal"/>
    <w:next w:val="Grilledutableau"/>
    <w:uiPriority w:val="39"/>
    <w:rsid w:val="00E4549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0917">
      <w:bodyDiv w:val="1"/>
      <w:marLeft w:val="0"/>
      <w:marRight w:val="0"/>
      <w:marTop w:val="0"/>
      <w:marBottom w:val="0"/>
      <w:divBdr>
        <w:top w:val="none" w:sz="0" w:space="0" w:color="auto"/>
        <w:left w:val="none" w:sz="0" w:space="0" w:color="auto"/>
        <w:bottom w:val="none" w:sz="0" w:space="0" w:color="auto"/>
        <w:right w:val="none" w:sz="0" w:space="0" w:color="auto"/>
      </w:divBdr>
    </w:div>
    <w:div w:id="947657464">
      <w:bodyDiv w:val="1"/>
      <w:marLeft w:val="0"/>
      <w:marRight w:val="0"/>
      <w:marTop w:val="0"/>
      <w:marBottom w:val="0"/>
      <w:divBdr>
        <w:top w:val="none" w:sz="0" w:space="0" w:color="auto"/>
        <w:left w:val="none" w:sz="0" w:space="0" w:color="auto"/>
        <w:bottom w:val="none" w:sz="0" w:space="0" w:color="auto"/>
        <w:right w:val="none" w:sz="0" w:space="0" w:color="auto"/>
      </w:divBdr>
    </w:div>
    <w:div w:id="1351684069">
      <w:bodyDiv w:val="1"/>
      <w:marLeft w:val="0"/>
      <w:marRight w:val="0"/>
      <w:marTop w:val="0"/>
      <w:marBottom w:val="0"/>
      <w:divBdr>
        <w:top w:val="none" w:sz="0" w:space="0" w:color="auto"/>
        <w:left w:val="none" w:sz="0" w:space="0" w:color="auto"/>
        <w:bottom w:val="none" w:sz="0" w:space="0" w:color="auto"/>
        <w:right w:val="none" w:sz="0" w:space="0" w:color="auto"/>
      </w:divBdr>
    </w:div>
    <w:div w:id="172840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562DF-120E-4BB5-B333-4C6449E1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28</Pages>
  <Words>3748</Words>
  <Characters>20617</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Document de test Hardware</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test Hardware</dc:title>
  <dc:subject/>
  <dc:creator>Antoine Da Costa</dc:creator>
  <dc:description/>
  <cp:lastModifiedBy>Antoine Da Costa</cp:lastModifiedBy>
  <cp:revision>11</cp:revision>
  <cp:lastPrinted>2022-07-29T07:29:00Z</cp:lastPrinted>
  <dcterms:created xsi:type="dcterms:W3CDTF">2022-08-10T14:44:00Z</dcterms:created>
  <dcterms:modified xsi:type="dcterms:W3CDTF">2022-08-22T10:46:00Z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ICLE">
    <vt:lpwstr>0014-Tests-HW_&amp;_Intégration</vt:lpwstr>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t">
    <vt:lpwstr>Caméra_Thermique</vt:lpwstr>
  </property>
  <property fmtid="{D5CDD505-2E9C-101B-9397-08002B2CF9AE}" pid="8" name="REFERENCE">
    <vt:lpwstr>19-9911-ED</vt:lpwstr>
  </property>
  <property fmtid="{D5CDD505-2E9C-101B-9397-08002B2CF9AE}" pid="9" name="ScaleCrop">
    <vt:bool>false</vt:bool>
  </property>
  <property fmtid="{D5CDD505-2E9C-101B-9397-08002B2CF9AE}" pid="10" name="ShareDoc">
    <vt:bool>false</vt:bool>
  </property>
  <property fmtid="{D5CDD505-2E9C-101B-9397-08002B2CF9AE}" pid="11" name="VERSION">
    <vt:lpwstr>01</vt:lpwstr>
  </property>
</Properties>
</file>